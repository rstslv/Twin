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 рецензент</w:t>
            </w:r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ООО «Рецензент рецензент»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1E4BA5AF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ins w:id="0" w:author="Rostislav Bobin" w:date="2019-05-20T08:04:00Z">
              <w:r w:rsidR="00FB3A4A" w:rsidRPr="00FB3A4A">
                <w:rPr>
                  <w:rPrChange w:id="1" w:author="Rostislav Bobin" w:date="2019-05-20T08:04:00Z">
                    <w:rPr>
                      <w:lang w:val="en-US"/>
                    </w:rPr>
                  </w:rPrChange>
                </w:rPr>
                <w:t xml:space="preserve"> </w:t>
              </w:r>
            </w:ins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(нормоконтролер)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ins w:id="2" w:author="Rostislav Bobin" w:date="2019-05-17T10:23:00Z"/>
          <w:b/>
          <w:sz w:val="20"/>
        </w:rPr>
      </w:pPr>
    </w:p>
    <w:p w14:paraId="6C165A43" w14:textId="77777777" w:rsidR="00A72889" w:rsidRDefault="00A72889">
      <w:pPr>
        <w:widowControl w:val="0"/>
        <w:spacing w:line="240" w:lineRule="auto"/>
        <w:ind w:firstLine="0"/>
        <w:jc w:val="left"/>
        <w:rPr>
          <w:ins w:id="3" w:author="Rostislav Bobin" w:date="2019-05-17T10:23:00Z"/>
          <w:b/>
          <w:sz w:val="20"/>
        </w:rPr>
      </w:pPr>
    </w:p>
    <w:p w14:paraId="3091BE57" w14:textId="77777777" w:rsidR="00A72889" w:rsidRDefault="00A72889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Borodulin, G. Radchenko, A. Shestakov, L. Sokolinsky, A. Tchernykh, R. Prodan, "Towards Digital Twins Cloud Platform: Microservices and Computational Workflows to Rule a Smart Factory", Proc. the10th Int. </w:t>
      </w:r>
      <w:r>
        <w:t>Conf. Util. Cloud Comput. - UCC '17, pp. 209-210, December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Alaasam, A. Tchernykh, “Micro-Workflows: Kafka and Kepler fusion to support Digital Twins of Industrial Processes”, IEEE/ACM Int. </w:t>
      </w:r>
      <w:r>
        <w:lastRenderedPageBreak/>
        <w:t>Conf. Util. Cloud Comput. – UCC '18, pp. 83-88, December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Content>
        <w:p w14:paraId="397AFF94" w14:textId="77777777" w:rsidR="0058297E" w:rsidRDefault="00BF3B5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42690" w:history="1">
            <w:r w:rsidR="0058297E" w:rsidRPr="003E5691">
              <w:rPr>
                <w:rStyle w:val="ac"/>
                <w:rFonts w:eastAsia="SimSun"/>
                <w:noProof/>
              </w:rPr>
              <w:t>ВВЕДЕНИЕ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_Toc9242690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6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3EABA177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1" w:history="1">
            <w:r w:rsidRPr="003E5691">
              <w:rPr>
                <w:rStyle w:val="ac"/>
                <w:rFonts w:eastAsia="SimSu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1DC2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2" w:history="1">
            <w:r w:rsidRPr="003E5691">
              <w:rPr>
                <w:rStyle w:val="ac"/>
                <w:rFonts w:eastAsia="SimSu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Концепция интернета вещей, облачных вычислений и цифровых двойников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878EA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3" w:history="1">
            <w:r w:rsidRPr="003E5691">
              <w:rPr>
                <w:rStyle w:val="ac"/>
                <w:rFonts w:eastAsia="SimSu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Технологии обработки данных Интернета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6FE3" w14:textId="77777777" w:rsidR="0058297E" w:rsidRDefault="0058297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4" w:history="1">
            <w:r w:rsidRPr="003E5691">
              <w:rPr>
                <w:rStyle w:val="ac"/>
                <w:rFonts w:eastAsia="SimSun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Концепция пространственного интеллектуального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5139" w14:textId="77777777" w:rsidR="0058297E" w:rsidRDefault="0058297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8" w:history="1">
            <w:r w:rsidRPr="003E5691">
              <w:rPr>
                <w:rStyle w:val="ac"/>
                <w:rFonts w:eastAsia="SimSun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D7FD" w14:textId="77777777" w:rsidR="0058297E" w:rsidRDefault="0058297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9" w:history="1">
            <w:r w:rsidRPr="003E5691">
              <w:rPr>
                <w:rStyle w:val="ac"/>
                <w:rFonts w:eastAsia="SimSun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Amazon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EE69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0" w:history="1">
            <w:r w:rsidRPr="003E5691">
              <w:rPr>
                <w:rStyle w:val="ac"/>
                <w:rFonts w:eastAsia="SimSu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МОДЕЛЬ ВЫЧИСЛИТЕЛЬНОЙ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0265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1" w:history="1">
            <w:r w:rsidRPr="003E5691">
              <w:rPr>
                <w:rStyle w:val="ac"/>
                <w:rFonts w:eastAsia="SimSu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 xml:space="preserve">Данные устройств </w:t>
            </w:r>
            <w:r w:rsidRPr="003E5691">
              <w:rPr>
                <w:rStyle w:val="ac"/>
                <w:rFonts w:eastAsia="SimSun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A4C6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2" w:history="1">
            <w:r w:rsidRPr="003E5691">
              <w:rPr>
                <w:rStyle w:val="ac"/>
                <w:rFonts w:eastAsia="SimSu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Требования к системе Цифровой двойник «Энергопотребление»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0FBA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3" w:history="1">
            <w:r w:rsidRPr="003E5691">
              <w:rPr>
                <w:rStyle w:val="ac"/>
                <w:rFonts w:eastAsia="SimSu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Варианты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3D92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4" w:history="1">
            <w:r w:rsidRPr="003E5691">
              <w:rPr>
                <w:rStyle w:val="ac"/>
                <w:rFonts w:eastAsia="SimSu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АРХИТЕКТУР</w:t>
            </w:r>
            <w:r w:rsidRPr="003E5691">
              <w:rPr>
                <w:rStyle w:val="ac"/>
                <w:rFonts w:eastAsia="SimSun"/>
                <w:noProof/>
              </w:rPr>
              <w:t>А</w:t>
            </w:r>
            <w:r w:rsidRPr="003E5691">
              <w:rPr>
                <w:rStyle w:val="ac"/>
                <w:rFonts w:eastAsia="SimSun"/>
                <w:noProof/>
              </w:rPr>
              <w:t xml:space="preserve">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CC34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5" w:history="1">
            <w:r w:rsidRPr="003E5691">
              <w:rPr>
                <w:rStyle w:val="ac"/>
                <w:rFonts w:eastAsia="SimSu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Общее описание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A947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6" w:history="1">
            <w:r w:rsidRPr="003E5691">
              <w:rPr>
                <w:rStyle w:val="ac"/>
                <w:rFonts w:eastAsia="SimSu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Описание компонентов, составляющих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E015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7" w:history="1">
            <w:r w:rsidRPr="003E5691">
              <w:rPr>
                <w:rStyle w:val="ac"/>
                <w:rFonts w:eastAsia="SimSu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76EB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8" w:history="1">
            <w:r w:rsidRPr="003E5691">
              <w:rPr>
                <w:rStyle w:val="ac"/>
                <w:rFonts w:eastAsia="SimSu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Импорт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07C9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9" w:history="1">
            <w:r w:rsidRPr="003E5691">
              <w:rPr>
                <w:rStyle w:val="ac"/>
                <w:rFonts w:eastAsia="SimSun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91DE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0" w:history="1">
            <w:r w:rsidRPr="003E5691">
              <w:rPr>
                <w:rStyle w:val="ac"/>
                <w:rFonts w:eastAsia="SimSu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E890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1" w:history="1">
            <w:r w:rsidRPr="003E5691">
              <w:rPr>
                <w:rStyle w:val="ac"/>
                <w:rFonts w:eastAsia="SimSu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99FB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2" w:history="1">
            <w:r w:rsidRPr="003E5691">
              <w:rPr>
                <w:rStyle w:val="ac"/>
                <w:rFonts w:eastAsia="SimSu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F877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3" w:history="1">
            <w:r w:rsidRPr="003E5691">
              <w:rPr>
                <w:rStyle w:val="ac"/>
                <w:rFonts w:eastAsia="SimSu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D59B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4" w:history="1">
            <w:r w:rsidRPr="003E5691">
              <w:rPr>
                <w:rStyle w:val="ac"/>
                <w:rFonts w:eastAsia="SimSu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7633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5" w:history="1">
            <w:r w:rsidRPr="003E5691">
              <w:rPr>
                <w:rStyle w:val="ac"/>
                <w:rFonts w:eastAsia="SimSu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42AB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6" w:history="1">
            <w:r w:rsidRPr="003E5691">
              <w:rPr>
                <w:rStyle w:val="ac"/>
                <w:rFonts w:eastAsia="SimSun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Del="00A72889" w:rsidRDefault="00BF3B59">
      <w:pPr>
        <w:widowControl w:val="0"/>
        <w:spacing w:after="160" w:line="259" w:lineRule="auto"/>
        <w:rPr>
          <w:del w:id="4" w:author="Rostislav Bobin" w:date="2019-05-17T10:26:00Z"/>
        </w:rPr>
      </w:pPr>
      <w:r>
        <w:br w:type="page"/>
      </w:r>
    </w:p>
    <w:p w14:paraId="31870019" w14:textId="45368CD7" w:rsidR="00785A9B" w:rsidDel="00A72889" w:rsidRDefault="00BF3B59" w:rsidP="00ED320C">
      <w:pPr>
        <w:pStyle w:val="1"/>
        <w:widowControl w:val="0"/>
        <w:numPr>
          <w:ilvl w:val="0"/>
          <w:numId w:val="0"/>
        </w:numPr>
        <w:ind w:left="360"/>
        <w:rPr>
          <w:del w:id="5" w:author="Rostislav Bobin" w:date="2019-05-17T10:26:00Z"/>
        </w:rPr>
      </w:pPr>
      <w:del w:id="6" w:author="Rostislav Bobin" w:date="2019-05-17T10:26:00Z">
        <w:r w:rsidDel="00A72889">
          <w:delText>ГЛОССАРИЙ</w:delText>
        </w:r>
      </w:del>
    </w:p>
    <w:p w14:paraId="231B9627" w14:textId="1A66290D" w:rsidR="00785A9B" w:rsidDel="00A72889" w:rsidRDefault="00BF3B59">
      <w:pPr>
        <w:widowControl w:val="0"/>
        <w:spacing w:after="160" w:line="259" w:lineRule="auto"/>
        <w:ind w:firstLine="0"/>
        <w:rPr>
          <w:del w:id="7" w:author="Rostislav Bobin" w:date="2019-05-17T10:26:00Z"/>
        </w:rPr>
        <w:pPrChange w:id="8" w:author="Rostislav Bobin" w:date="2019-05-17T10:26:00Z">
          <w:pPr>
            <w:widowControl w:val="0"/>
            <w:ind w:firstLine="0"/>
          </w:pPr>
        </w:pPrChange>
      </w:pPr>
      <w:del w:id="9" w:author="Rostislav Bobin" w:date="2019-05-17T10:26:00Z">
        <w:r w:rsidDel="00A72889">
          <w:br w:type="page"/>
        </w:r>
      </w:del>
    </w:p>
    <w:p w14:paraId="745C0C30" w14:textId="77777777" w:rsidR="00785A9B" w:rsidRDefault="00BF3B59" w:rsidP="00ED320C">
      <w:pPr>
        <w:pStyle w:val="1"/>
        <w:numPr>
          <w:ilvl w:val="0"/>
          <w:numId w:val="0"/>
        </w:numPr>
        <w:ind w:left="360"/>
      </w:pPr>
      <w:bookmarkStart w:id="10" w:name="_Toc9242690"/>
      <w:r>
        <w:t>ВВЕДЕНИЕ</w:t>
      </w:r>
      <w:bookmarkEnd w:id="10"/>
    </w:p>
    <w:p w14:paraId="0A4C8C38" w14:textId="75A793E9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Концепция Интернета вещей (IoT) </w:t>
      </w:r>
      <w:ins w:id="11" w:author="Rostislav Bobin" w:date="2019-05-20T08:07:00Z">
        <w:r w:rsidR="00EB66EE">
          <w:rPr>
            <w:color w:val="000000"/>
            <w:szCs w:val="28"/>
          </w:rPr>
          <w:t xml:space="preserve">сформулирована </w:t>
        </w:r>
      </w:ins>
      <w:ins w:id="12" w:author="Rostislav Bobin" w:date="2019-05-20T08:08:00Z">
        <w:r w:rsidR="00EB66EE">
          <w:rPr>
            <w:color w:val="000000"/>
            <w:szCs w:val="28"/>
          </w:rPr>
          <w:t>достаточно давно</w:t>
        </w:r>
      </w:ins>
      <w:del w:id="13" w:author="Rostislav Bobin" w:date="2019-05-20T08:07:00Z">
        <w:r w:rsidDel="00EB66EE">
          <w:rPr>
            <w:color w:val="000000"/>
            <w:szCs w:val="28"/>
          </w:rPr>
          <w:delText>не нова</w:delText>
        </w:r>
      </w:del>
      <w:r>
        <w:rPr>
          <w:color w:val="000000"/>
          <w:szCs w:val="28"/>
        </w:rPr>
        <w:t>, однако</w:t>
      </w:r>
      <w:ins w:id="14" w:author="Rostislav Bobin" w:date="2019-05-20T08:11:00Z">
        <w:r w:rsidR="00EB66EE">
          <w:rPr>
            <w:color w:val="000000"/>
            <w:szCs w:val="28"/>
          </w:rPr>
          <w:t xml:space="preserve"> активное</w:t>
        </w:r>
      </w:ins>
      <w:del w:id="15" w:author="Rostislav Bobin" w:date="2019-05-20T08:11:00Z">
        <w:r w:rsidDel="00EB66EE">
          <w:rPr>
            <w:color w:val="000000"/>
            <w:szCs w:val="28"/>
          </w:rPr>
          <w:delText xml:space="preserve"> </w:delText>
        </w:r>
      </w:del>
      <w:ins w:id="16" w:author="Rostislav Bobin" w:date="2019-05-20T08:10:00Z">
        <w:r w:rsidR="00EB66EE">
          <w:rPr>
            <w:color w:val="000000"/>
            <w:szCs w:val="28"/>
          </w:rPr>
          <w:t xml:space="preserve"> </w:t>
        </w:r>
      </w:ins>
      <w:del w:id="17" w:author="Rostislav Bobin" w:date="2019-05-20T08:10:00Z">
        <w:r w:rsidDel="00EB66EE">
          <w:rPr>
            <w:color w:val="000000"/>
            <w:szCs w:val="28"/>
          </w:rPr>
          <w:delText xml:space="preserve">особенную </w:delText>
        </w:r>
      </w:del>
      <w:ins w:id="18" w:author="Rostislav Bobin" w:date="2019-05-20T08:10:00Z">
        <w:r w:rsidR="00EB66EE">
          <w:rPr>
            <w:color w:val="000000"/>
            <w:szCs w:val="28"/>
          </w:rPr>
          <w:t xml:space="preserve">наполнение </w:t>
        </w:r>
      </w:ins>
      <w:ins w:id="19" w:author="Rostislav Bobin" w:date="2019-05-20T08:11:00Z">
        <w:r w:rsidR="00EB66EE">
          <w:rPr>
            <w:color w:val="000000"/>
            <w:szCs w:val="28"/>
          </w:rPr>
          <w:t xml:space="preserve">концепции </w:t>
        </w:r>
      </w:ins>
      <w:ins w:id="20" w:author="Rostislav Bobin" w:date="2019-05-20T08:10:00Z">
        <w:r w:rsidR="00EB66EE">
          <w:rPr>
            <w:color w:val="000000"/>
            <w:szCs w:val="28"/>
          </w:rPr>
          <w:t xml:space="preserve">технологическим содержанием и внедрение практических решений для ее реализации </w:t>
        </w:r>
      </w:ins>
      <w:del w:id="21" w:author="Rostislav Bobin" w:date="2019-05-20T08:11:00Z">
        <w:r w:rsidDel="00EB66EE">
          <w:rPr>
            <w:color w:val="000000"/>
            <w:szCs w:val="28"/>
          </w:rPr>
          <w:delText xml:space="preserve">популярность </w:delText>
        </w:r>
      </w:del>
      <w:ins w:id="22" w:author="Rostislav Bobin" w:date="2019-05-20T08:12:00Z">
        <w:r w:rsidR="00EB66EE">
          <w:rPr>
            <w:color w:val="000000"/>
            <w:szCs w:val="28"/>
          </w:rPr>
          <w:t xml:space="preserve">происходит </w:t>
        </w:r>
      </w:ins>
      <w:del w:id="23" w:author="Rostislav Bobin" w:date="2019-05-20T08:12:00Z">
        <w:r w:rsidDel="00EB66EE">
          <w:rPr>
            <w:color w:val="000000"/>
            <w:szCs w:val="28"/>
          </w:rPr>
          <w:delText>она приобрела</w:delText>
        </w:r>
      </w:del>
      <w:del w:id="24" w:author="Rostislav Bobin" w:date="2019-05-20T08:11:00Z">
        <w:r w:rsidDel="00EB66EE">
          <w:rPr>
            <w:color w:val="000000"/>
            <w:szCs w:val="28"/>
          </w:rPr>
          <w:delText xml:space="preserve"> </w:delText>
        </w:r>
      </w:del>
      <w:r>
        <w:rPr>
          <w:color w:val="000000"/>
          <w:szCs w:val="28"/>
        </w:rPr>
        <w:t>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 xml:space="preserve">]. Общий мировой объем капиталовложений в IoT в 2018 году составил 646 миллиардов долларов США. Прогноз </w:t>
      </w:r>
      <w:ins w:id="25" w:author="Rostislav Bobin" w:date="2019-05-20T08:12:00Z">
        <w:r w:rsidR="00EB66EE" w:rsidRPr="00EB66EE">
          <w:rPr>
            <w:color w:val="000000"/>
            <w:szCs w:val="28"/>
          </w:rPr>
          <w:t>в отношении капиталовложений в эти технологии</w:t>
        </w:r>
      </w:ins>
      <w:ins w:id="26" w:author="Rostislav Bobin" w:date="2019-05-20T08:13:00Z">
        <w:r w:rsidR="00EB66EE">
          <w:rPr>
            <w:color w:val="000000"/>
            <w:szCs w:val="28"/>
          </w:rPr>
          <w:t xml:space="preserve"> </w:t>
        </w:r>
      </w:ins>
      <w:r>
        <w:rPr>
          <w:color w:val="000000"/>
          <w:szCs w:val="28"/>
        </w:rPr>
        <w:t>на 2019 год — 745 миллиардов долларов США, на 2022 — более 1 триллиона долларов</w:t>
      </w:r>
      <w:r w:rsidR="00FE5915" w:rsidRPr="00746587"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</w:t>
      </w:r>
    </w:p>
    <w:p w14:paraId="171C33DE" w14:textId="2D32BA35" w:rsidR="001C7CDA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r w:rsidR="00FE5915">
        <w:rPr>
          <w:color w:val="000000"/>
          <w:szCs w:val="28"/>
          <w:lang w:val="en-US"/>
        </w:rPr>
        <w:t>Industrial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Internet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of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Things</w:t>
      </w:r>
      <w:r w:rsidR="00746587" w:rsidRPr="00746587">
        <w:rPr>
          <w:color w:val="000000"/>
          <w:szCs w:val="28"/>
        </w:rPr>
        <w:t xml:space="preserve"> </w:t>
      </w:r>
      <w:r w:rsidR="001C7CDA">
        <w:rPr>
          <w:color w:val="000000"/>
          <w:szCs w:val="28"/>
        </w:rPr>
        <w:t>–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IIoT)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</w:t>
      </w:r>
      <w:r w:rsidR="00EB66EE">
        <w:rPr>
          <w:color w:val="000000"/>
          <w:szCs w:val="28"/>
        </w:rPr>
        <w:t xml:space="preserve"> устройств</w:t>
      </w:r>
      <w:r>
        <w:rPr>
          <w:color w:val="000000"/>
          <w:szCs w:val="28"/>
        </w:rPr>
        <w:t xml:space="preserve"> и анализировать их, что потенциально способствует повышению производительности </w:t>
      </w:r>
      <w:r w:rsidR="00EB66EE">
        <w:rPr>
          <w:color w:val="000000"/>
          <w:szCs w:val="28"/>
        </w:rPr>
        <w:t xml:space="preserve">труда </w:t>
      </w:r>
      <w:r>
        <w:rPr>
          <w:color w:val="000000"/>
          <w:szCs w:val="28"/>
        </w:rPr>
        <w:t>и эффективности</w:t>
      </w:r>
      <w:r w:rsidR="00EB66EE">
        <w:rPr>
          <w:color w:val="000000"/>
          <w:szCs w:val="28"/>
        </w:rPr>
        <w:t xml:space="preserve"> производства</w:t>
      </w:r>
      <w:r>
        <w:rPr>
          <w:color w:val="000000"/>
          <w:szCs w:val="28"/>
        </w:rPr>
        <w:t>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r w:rsidR="00553241">
        <w:rPr>
          <w:color w:val="000000"/>
          <w:szCs w:val="28"/>
        </w:rPr>
        <w:t xml:space="preserve"> (Digital Twin)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разрабатываемой системы. </w:t>
      </w:r>
    </w:p>
    <w:p w14:paraId="35AC00B5" w14:textId="2FFE911C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419B0D46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</w:t>
      </w:r>
      <w:r>
        <w:rPr>
          <w:color w:val="000000"/>
          <w:szCs w:val="28"/>
        </w:rPr>
        <w:lastRenderedPageBreak/>
        <w:t>множество решений для цифрового преобразования бизнеса. Гибкость и автоматизированность полученной среды достигается за счет использования прикладных программных интерфейсов (API).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725A86">
        <w:rPr>
          <w:color w:val="000000"/>
          <w:szCs w:val="28"/>
          <w:lang w:val="en-US"/>
        </w:rPr>
        <w:t> </w:t>
      </w:r>
      <w:r w:rsidR="00FE5915" w:rsidRPr="00746587">
        <w:rPr>
          <w:color w:val="000000"/>
          <w:szCs w:val="28"/>
        </w:rPr>
        <w:t>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].</w:t>
      </w:r>
    </w:p>
    <w:p w14:paraId="040BDA55" w14:textId="120E7750" w:rsidR="00553241" w:rsidRDefault="00BF3B59" w:rsidP="00746587">
      <w:pPr>
        <w:widowControl w:val="0"/>
      </w:pPr>
      <w:r>
        <w:t xml:space="preserve">Применение облачных технологий может упростить обработку сверхбольших </w:t>
      </w:r>
      <w:r w:rsidR="001C7CDA">
        <w:t>массивов</w:t>
      </w:r>
      <w:r>
        <w:t xml:space="preserve"> данных, генерируемых устройствами Интернета вещей. Это</w:t>
      </w:r>
      <w:r w:rsidR="001C7CDA">
        <w:t>т факт убеждает в необходимости</w:t>
      </w:r>
      <w:r>
        <w:t xml:space="preserve"> изучения инструментов облачных платформ для разработки приложений, обрабатывающих данные с устройств IoT. Одними из возможных решений</w:t>
      </w:r>
      <w:r w:rsidR="001C7CDA">
        <w:t xml:space="preserve"> в этой области</w:t>
      </w:r>
      <w:r>
        <w:t xml:space="preserve"> являются облачные платформы Microsoft Azure</w:t>
      </w:r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r w:rsidR="00725A86" w:rsidRPr="00746587">
        <w:t>]</w:t>
      </w:r>
      <w:r>
        <w:t xml:space="preserve"> и Amazon Web Services</w:t>
      </w:r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725A86" w:rsidRPr="00746587">
        <w:t>]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</w:p>
    <w:p w14:paraId="55C39252" w14:textId="50040277" w:rsidR="00785A9B" w:rsidRDefault="00BF3B59" w:rsidP="00746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</w:t>
      </w:r>
      <w:r w:rsidR="001C7CDA">
        <w:rPr>
          <w:color w:val="000000"/>
          <w:szCs w:val="28"/>
        </w:rPr>
        <w:t xml:space="preserve">разработка, </w:t>
      </w:r>
      <w:r>
        <w:rPr>
          <w:color w:val="000000"/>
          <w:szCs w:val="28"/>
        </w:rPr>
        <w:t>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 w:rsidP="007465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44DF773B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</w:t>
      </w:r>
      <w:r w:rsidR="001C7CDA">
        <w:t xml:space="preserve"> ее</w:t>
      </w:r>
      <w:r>
        <w:t xml:space="preserve">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 …..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 …..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67CE06E1" w14:textId="77777777" w:rsidR="00354673" w:rsidRDefault="00354673" w:rsidP="00FB3A4A">
      <w:pPr>
        <w:pStyle w:val="1"/>
        <w:pPrChange w:id="27" w:author="Rostislav Bobin" w:date="2019-05-20T08:05:00Z">
          <w:pPr>
            <w:pStyle w:val="1"/>
          </w:pPr>
        </w:pPrChange>
      </w:pPr>
      <w:bookmarkStart w:id="28" w:name="_Toc9242691"/>
      <w:r>
        <w:lastRenderedPageBreak/>
        <w:t>ОБЗОР ЛИТЕРАТУРЫ</w:t>
      </w:r>
      <w:bookmarkEnd w:id="28"/>
    </w:p>
    <w:p w14:paraId="06D4B210" w14:textId="2A8DFC7D" w:rsidR="00785A9B" w:rsidRDefault="00125A2C" w:rsidP="00ED320C">
      <w:pPr>
        <w:pStyle w:val="2"/>
      </w:pPr>
      <w:bookmarkStart w:id="29" w:name="_Toc9242692"/>
      <w:r>
        <w:t>Концепция интернета вещей, облачных вычислений и цифровых двойников</w:t>
      </w:r>
      <w:bookmarkEnd w:id="29"/>
    </w:p>
    <w:p w14:paraId="28BFBA86" w14:textId="19CD8F47" w:rsidR="00553241" w:rsidRDefault="00BF3B59">
      <w:pPr>
        <w:widowControl w:val="0"/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 xml:space="preserve">]. Лидерами по объему инвестиций в Интернет вещей в России к 2020 году, по прогнозу IDC, </w:t>
      </w:r>
      <w:r w:rsidR="001C7CDA">
        <w:t>станут</w:t>
      </w:r>
      <w:r>
        <w:t xml:space="preserve"> производственный сектор и транспортные компании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1B30F88F" w:rsidR="00553241" w:rsidRDefault="00553241">
      <w:pPr>
        <w:widowControl w:val="0"/>
      </w:pPr>
      <w:r>
        <w:t>Б</w:t>
      </w:r>
      <w:r w:rsidR="00BF3B59">
        <w:t xml:space="preserve">лагодаря применимости подхода </w:t>
      </w:r>
      <w:r>
        <w:t xml:space="preserve">интернета вещей </w:t>
      </w:r>
      <w:r w:rsidR="00BF3B59">
        <w:t>к различным производственным процессам</w:t>
      </w:r>
      <w:r>
        <w:t>,</w:t>
      </w:r>
      <w:r w:rsidR="00BF3B59">
        <w:t xml:space="preserve"> появилось множество наполненных новым содержанием и возможностями терминов, описывающих существовавшие ранее подходы</w:t>
      </w:r>
      <w:r w:rsidR="00746587">
        <w:rPr>
          <w:lang w:val="en-US"/>
        </w:rPr>
        <w:t> </w:t>
      </w:r>
      <w:r w:rsidR="00BF3B59"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 w:rsidR="00BF3B59">
        <w:t xml:space="preserve">]. Так, </w:t>
      </w:r>
      <w:r w:rsidR="00746587">
        <w:t>в дополнение к</w:t>
      </w:r>
      <w:r w:rsidR="00BF3B59">
        <w:t xml:space="preserve"> автоматизированным системам управления технологическими процессами (АСУ ТП) </w:t>
      </w:r>
      <w:r w:rsidR="001C7CDA">
        <w:t>была сформирована</w:t>
      </w:r>
      <w:r w:rsidR="00746587">
        <w:t xml:space="preserve"> </w:t>
      </w:r>
      <w:r w:rsidR="00BF3B59">
        <w:t>концепция промышленного Интернета вещей</w:t>
      </w:r>
      <w:r w:rsidR="001C7CDA">
        <w:t xml:space="preserve"> (</w:t>
      </w:r>
      <w:r w:rsidR="001C7CDA">
        <w:rPr>
          <w:lang w:val="en-US"/>
        </w:rPr>
        <w:t>IIoT</w:t>
      </w:r>
      <w:r w:rsidR="001C7CDA" w:rsidRPr="001C7CDA">
        <w:t>)</w:t>
      </w:r>
      <w:r w:rsidR="00BF3B59">
        <w:t xml:space="preserve">. </w:t>
      </w:r>
      <w:r w:rsidR="00BF3B59" w:rsidRPr="00ED320C">
        <w:t>Данн</w:t>
      </w:r>
      <w:r w:rsidR="008C0807" w:rsidRPr="00ED320C">
        <w:t>ая</w:t>
      </w:r>
      <w:r w:rsidR="00BF3B59" w:rsidRPr="00ED320C">
        <w:t xml:space="preserve"> </w:t>
      </w:r>
      <w:r w:rsidR="008C0807" w:rsidRPr="00ED320C">
        <w:t xml:space="preserve">концепция </w:t>
      </w:r>
      <w:r w:rsidR="00BF3B59" w:rsidRPr="00ED320C">
        <w:t>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</w:t>
      </w:r>
      <w:r w:rsidR="008C0807" w:rsidRPr="00ED320C">
        <w:t> </w:t>
      </w:r>
      <w:r w:rsidR="00A50643" w:rsidRPr="00ED320C">
        <w:t>[</w:t>
      </w:r>
      <w:r w:rsidR="00A50643" w:rsidRPr="00ED320C">
        <w:fldChar w:fldCharType="begin"/>
      </w:r>
      <w:r w:rsidR="00A50643" w:rsidRPr="00ED320C">
        <w:instrText xml:space="preserve"> REF _Ref5362346 \r \h </w:instrText>
      </w:r>
      <w:r w:rsidR="00ED320C">
        <w:instrText xml:space="preserve"> \* MERGEFORMAT </w:instrText>
      </w:r>
      <w:r w:rsidR="00A50643" w:rsidRPr="00ED320C">
        <w:fldChar w:fldCharType="separate"/>
      </w:r>
      <w:r w:rsidR="00A50643" w:rsidRPr="00ED320C">
        <w:t>22</w:t>
      </w:r>
      <w:r w:rsidR="00A50643" w:rsidRPr="00ED320C">
        <w:fldChar w:fldCharType="end"/>
      </w:r>
      <w:r w:rsidR="00A50643" w:rsidRPr="00ED320C">
        <w:t>]</w:t>
      </w:r>
      <w:r w:rsidR="001C7CDA">
        <w:t>, что</w:t>
      </w:r>
      <w:r w:rsidR="00600720">
        <w:t xml:space="preserve"> обеспечивает</w:t>
      </w:r>
      <w:r w:rsidR="00600720">
        <w:rPr>
          <w:rStyle w:val="afc"/>
        </w:rPr>
        <w:t xml:space="preserve"> </w:t>
      </w:r>
      <w:r w:rsidR="00600720">
        <w:t>сбор</w:t>
      </w:r>
      <w:r w:rsidR="00BF3B59">
        <w:t xml:space="preserve">, </w:t>
      </w:r>
      <w:r w:rsidR="00600720">
        <w:t xml:space="preserve">обмен </w:t>
      </w:r>
      <w:r w:rsidR="00BF3B59">
        <w:t xml:space="preserve">и </w:t>
      </w:r>
      <w:r w:rsidR="00600720">
        <w:t>анализ данных</w:t>
      </w:r>
      <w:r w:rsidR="001C7CDA">
        <w:t>,</w:t>
      </w:r>
      <w:r w:rsidR="00BF3B59">
        <w:t xml:space="preserve"> потенциально способствует повышению производите</w:t>
      </w:r>
      <w:r w:rsidR="001C7CDA">
        <w:t>льности и эффективности труда, а также</w:t>
      </w:r>
      <w:r w:rsidR="00BF3B59">
        <w:t xml:space="preserve"> другим</w:t>
      </w:r>
      <w:r w:rsidR="007E00DE">
        <w:t xml:space="preserve"> экономическим преимуществам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 w:rsidR="00BF3B59">
        <w:t xml:space="preserve">]. </w:t>
      </w:r>
    </w:p>
    <w:p w14:paraId="279A1EC5" w14:textId="189B6DD1" w:rsidR="00553241" w:rsidRDefault="00BF3B59">
      <w:pPr>
        <w:widowControl w:val="0"/>
      </w:pPr>
      <w:r>
        <w:t>Одним из подходов к пр</w:t>
      </w:r>
      <w:r w:rsidR="008F2FAC">
        <w:t>именению IIoT является концепция</w:t>
      </w:r>
      <w:r>
        <w:t xml:space="preserve"> «Ин</w:t>
      </w:r>
      <w:r w:rsidR="007E00DE">
        <w:t>дустрия 4.0» (Industry 4.0)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r w:rsidR="00553241">
        <w:t xml:space="preserve">концепции Индустрии </w:t>
      </w:r>
      <w:r>
        <w:t xml:space="preserve">4.0, </w:t>
      </w:r>
      <w:r w:rsidR="008F2FAC">
        <w:t xml:space="preserve">современная </w:t>
      </w:r>
      <w:r>
        <w:t>экономика находится на пороге</w:t>
      </w:r>
      <w:r w:rsidR="00600720">
        <w:t> </w:t>
      </w:r>
      <w:r>
        <w:t xml:space="preserve">четвертой промышленной революции. Ее </w:t>
      </w:r>
      <w:r w:rsidR="00ED320C">
        <w:t xml:space="preserve">ключевые </w:t>
      </w:r>
      <w:r>
        <w:t>моменты — внедрение киберфизических систем</w:t>
      </w:r>
      <w:r w:rsidR="00ED320C">
        <w:t xml:space="preserve"> в промышленные процессы</w:t>
      </w:r>
      <w:r>
        <w:t xml:space="preserve"> и переход к персонализированному 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r w:rsidR="00430599">
        <w:t>Киберфизические</w:t>
      </w:r>
      <w:r>
        <w:t xml:space="preserve"> системы характеризуются наличием двусторонней связи между физическими процессами и управляющими программами</w:t>
      </w:r>
      <w:r w:rsidR="00354673">
        <w:t> </w:t>
      </w:r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Элементы такой системы могут находиться как рядом, </w:t>
      </w:r>
      <w:r>
        <w:lastRenderedPageBreak/>
        <w:t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</w:t>
      </w:r>
    </w:p>
    <w:p w14:paraId="2ACE8AC3" w14:textId="45F4CE16" w:rsidR="00354673" w:rsidRDefault="00BF3B59">
      <w:pPr>
        <w:widowControl w:val="0"/>
      </w:pPr>
      <w:r>
        <w:t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киберфизических систем является концепция цифровых двойников (Digital Twin</w:t>
      </w:r>
      <w:r w:rsidR="00354673">
        <w:t xml:space="preserve"> – </w:t>
      </w:r>
      <w:r w:rsidR="00354673">
        <w:rPr>
          <w:lang w:val="en-US"/>
        </w:rPr>
        <w:t>DT</w:t>
      </w:r>
      <w:r>
        <w:t>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>а конечных элементов и т. д.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ED320C">
        <w:t>12</w:t>
      </w:r>
      <w:r w:rsidR="00D67520">
        <w:fldChar w:fldCharType="end"/>
      </w:r>
      <w:r>
        <w:t xml:space="preserve">]. </w:t>
      </w:r>
    </w:p>
    <w:p w14:paraId="5E9B3452" w14:textId="06A9186E" w:rsidR="00785A9B" w:rsidRDefault="00BF3B59">
      <w:pPr>
        <w:widowControl w:val="0"/>
      </w:pPr>
      <w:r>
        <w:t xml:space="preserve">При переходе </w:t>
      </w:r>
      <w:r w:rsidR="008F2FAC">
        <w:t xml:space="preserve">экономики </w:t>
      </w:r>
      <w:r>
        <w:t>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cloud computing) —</w:t>
      </w:r>
      <w:r w:rsidR="00ED320C">
        <w:t xml:space="preserve"> это</w:t>
      </w:r>
      <w:r>
        <w:t xml:space="preserve">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</w:t>
      </w:r>
      <w:r w:rsidR="008F2FAC">
        <w:t xml:space="preserve">позволит </w:t>
      </w:r>
      <w:r>
        <w:t>существенно расширит</w:t>
      </w:r>
      <w:r w:rsidR="008F2FAC">
        <w:t>ь</w:t>
      </w:r>
      <w:r>
        <w:t xml:space="preserve"> возможности систем. </w:t>
      </w:r>
      <w:r>
        <w:lastRenderedPageBreak/>
        <w:t>Облачные вычисления способны 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</w:t>
      </w:r>
      <w:r w:rsidR="00F97084">
        <w:t> </w:t>
      </w:r>
      <w:r w:rsidR="00F97084" w:rsidRPr="007D3F1E">
        <w:t>[</w:t>
      </w:r>
      <w:r w:rsidR="00F97084">
        <w:fldChar w:fldCharType="begin"/>
      </w:r>
      <w:r w:rsidR="00F97084">
        <w:instrText xml:space="preserve"> REF _Ref3555243 \r \h </w:instrText>
      </w:r>
      <w:r w:rsidR="00F97084">
        <w:fldChar w:fldCharType="separate"/>
      </w:r>
      <w:r w:rsidR="00F97084">
        <w:t>10</w:t>
      </w:r>
      <w:r w:rsidR="00F97084">
        <w:fldChar w:fldCharType="end"/>
      </w:r>
      <w:r w:rsidR="00F97084" w:rsidRPr="007D3F1E">
        <w:t>]</w:t>
      </w:r>
      <w:r>
        <w:t>.</w:t>
      </w:r>
    </w:p>
    <w:p w14:paraId="033315F2" w14:textId="659142B0" w:rsidR="00785A9B" w:rsidRDefault="00BF3B59">
      <w:pPr>
        <w:widowControl w:val="0"/>
      </w:pPr>
      <w:r>
        <w:t>Следов</w:t>
      </w:r>
      <w:r w:rsidR="008F2FAC">
        <w:t>ательно, важной тенденцией стане</w:t>
      </w:r>
      <w:r>
        <w:t xml:space="preserve">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в </w:t>
      </w:r>
      <w:r w:rsidR="008F2FAC">
        <w:t xml:space="preserve">удаленном </w:t>
      </w:r>
      <w:r>
        <w:t xml:space="preserve">крупном </w:t>
      </w:r>
      <w:r w:rsidR="008F2FAC">
        <w:t>центре обработки данных (ЦОД)</w:t>
      </w:r>
      <w:r>
        <w:t xml:space="preserve">, для </w:t>
      </w:r>
      <w:r w:rsidR="008F2FAC">
        <w:t xml:space="preserve">решений </w:t>
      </w:r>
      <w:r>
        <w:t>многих задач является нежелательной</w:t>
      </w:r>
      <w:r w:rsidR="006D0FFB">
        <w:rPr>
          <w:lang w:val="en-US"/>
        </w:rPr>
        <w:t> </w:t>
      </w:r>
      <w:r w:rsidR="006D0FFB" w:rsidRPr="0085346D">
        <w:t>[</w:t>
      </w:r>
      <w:r w:rsidR="006D0FFB">
        <w:rPr>
          <w:lang w:val="en-US"/>
        </w:rPr>
        <w:fldChar w:fldCharType="begin"/>
      </w:r>
      <w:r w:rsidR="006D0FFB" w:rsidRPr="0085346D">
        <w:instrText xml:space="preserve"> </w:instrText>
      </w:r>
      <w:r w:rsidR="006D0FFB">
        <w:rPr>
          <w:lang w:val="en-US"/>
        </w:rPr>
        <w:instrText>REF</w:instrText>
      </w:r>
      <w:r w:rsidR="006D0FFB" w:rsidRPr="0085346D">
        <w:instrText xml:space="preserve"> _</w:instrText>
      </w:r>
      <w:r w:rsidR="006D0FFB">
        <w:rPr>
          <w:lang w:val="en-US"/>
        </w:rPr>
        <w:instrText>Ref</w:instrText>
      </w:r>
      <w:r w:rsidR="006D0FFB" w:rsidRPr="0085346D">
        <w:instrText>6488017 \</w:instrText>
      </w:r>
      <w:r w:rsidR="006D0FFB">
        <w:rPr>
          <w:lang w:val="en-US"/>
        </w:rPr>
        <w:instrText>r</w:instrText>
      </w:r>
      <w:r w:rsidR="006D0FFB" w:rsidRPr="0085346D">
        <w:instrText xml:space="preserve"> \</w:instrText>
      </w:r>
      <w:r w:rsidR="006D0FFB">
        <w:rPr>
          <w:lang w:val="en-US"/>
        </w:rPr>
        <w:instrText>h</w:instrText>
      </w:r>
      <w:r w:rsidR="006D0FFB" w:rsidRPr="0085346D">
        <w:instrText xml:space="preserve"> </w:instrText>
      </w:r>
      <w:r w:rsidR="006D0FFB">
        <w:rPr>
          <w:lang w:val="en-US"/>
        </w:rPr>
      </w:r>
      <w:r w:rsidR="006D0FFB">
        <w:rPr>
          <w:lang w:val="en-US"/>
        </w:rPr>
        <w:fldChar w:fldCharType="separate"/>
      </w:r>
      <w:r w:rsidR="006D0FFB" w:rsidRPr="0085346D">
        <w:t>24</w:t>
      </w:r>
      <w:r w:rsidR="006D0FFB">
        <w:rPr>
          <w:lang w:val="en-US"/>
        </w:rPr>
        <w:fldChar w:fldCharType="end"/>
      </w:r>
      <w:r w:rsidR="006D0FFB" w:rsidRPr="0085346D">
        <w:t>]</w:t>
      </w:r>
      <w:r>
        <w:t>. Передача трафика до ЦОДа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</w:p>
    <w:p w14:paraId="4A905603" w14:textId="035D6E06" w:rsidR="00125A2C" w:rsidRDefault="00BF3B59" w:rsidP="0085346D">
      <w:pPr>
        <w:widowControl w:val="0"/>
      </w:pPr>
      <w:r>
        <w:t xml:space="preserve">Как следствие, наряду с переносом интеллекта в </w:t>
      </w:r>
      <w:r w:rsidR="00F97084">
        <w:t xml:space="preserve">крупные </w:t>
      </w:r>
      <w:r w:rsidR="0024675C">
        <w:t>центры обработки данных</w:t>
      </w:r>
      <w:r>
        <w:t xml:space="preserve"> </w:t>
      </w:r>
      <w:r w:rsidR="00ED320C">
        <w:t xml:space="preserve">формируется </w:t>
      </w:r>
      <w:r>
        <w:t>обратный процесс, получивший название «</w:t>
      </w:r>
      <w:r w:rsidR="00354673">
        <w:t xml:space="preserve">туманные </w:t>
      </w:r>
      <w:r>
        <w:t>вычисления» (</w:t>
      </w:r>
      <w:r w:rsidR="00354673">
        <w:rPr>
          <w:lang w:val="en-US"/>
        </w:rPr>
        <w:t>F</w:t>
      </w:r>
      <w:r>
        <w:t>og computing),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 xml:space="preserve">]. В будущем все в большей степени анализ </w:t>
      </w:r>
      <w:r w:rsidR="008F2FAC">
        <w:t xml:space="preserve">собираемых данных </w:t>
      </w:r>
      <w:r>
        <w:t>будет производиться самими устройствами, что поз</w:t>
      </w:r>
      <w:r w:rsidR="008F2FAC">
        <w:t>волит минимизировать задержку при принятии</w:t>
      </w:r>
      <w:r>
        <w:t xml:space="preserve"> решений и повысит автономность устройств. Только </w:t>
      </w:r>
      <w:r w:rsidR="008F2FAC">
        <w:t xml:space="preserve">применение </w:t>
      </w:r>
      <w:r w:rsidR="00ED320C">
        <w:t xml:space="preserve">технологии </w:t>
      </w:r>
      <w:r>
        <w:t>гибридных облачных сред могут решить поставленные перед концепцией цифровых двойников задачи.</w:t>
      </w:r>
      <w:r w:rsidR="00125A2C">
        <w:t xml:space="preserve"> </w:t>
      </w:r>
    </w:p>
    <w:p w14:paraId="5754E6F6" w14:textId="77777777" w:rsidR="0085346D" w:rsidRDefault="0085346D" w:rsidP="0085346D">
      <w:pPr>
        <w:widowControl w:val="0"/>
      </w:pPr>
    </w:p>
    <w:p w14:paraId="172277EB" w14:textId="0F32967B" w:rsidR="00785A9B" w:rsidRPr="00125A2C" w:rsidRDefault="00125A2C">
      <w:pPr>
        <w:pStyle w:val="2"/>
      </w:pPr>
      <w:bookmarkStart w:id="30" w:name="_Toc5361837"/>
      <w:bookmarkStart w:id="31" w:name="_Toc9242693"/>
      <w:bookmarkEnd w:id="30"/>
      <w:r>
        <w:t>Т</w:t>
      </w:r>
      <w:r w:rsidR="00BF3B59" w:rsidRPr="00125A2C">
        <w:t>ехнологи</w:t>
      </w:r>
      <w:r>
        <w:t>и</w:t>
      </w:r>
      <w:r w:rsidR="00BF3B59" w:rsidRPr="00125A2C">
        <w:t xml:space="preserve"> обработки данных</w:t>
      </w:r>
      <w:r>
        <w:t xml:space="preserve"> </w:t>
      </w:r>
      <w:r w:rsidR="00BF3B59" w:rsidRPr="00125A2C">
        <w:t>Интернета вещей</w:t>
      </w:r>
      <w:bookmarkEnd w:id="31"/>
    </w:p>
    <w:p w14:paraId="77D90EEF" w14:textId="0E19F18A" w:rsidR="00725A86" w:rsidRDefault="00BF3B59">
      <w:pPr>
        <w:widowControl w:val="0"/>
        <w:spacing w:after="160"/>
        <w:rPr>
          <w:szCs w:val="28"/>
        </w:rPr>
      </w:pPr>
      <w:r>
        <w:t>Применение облачных технологий может упростить обработку данных, генерируемых устройствами Интернета вещей.</w:t>
      </w:r>
      <w:r w:rsidR="00195187" w:rsidRPr="00195187">
        <w:t xml:space="preserve"> </w:t>
      </w:r>
      <w:r w:rsidR="00195187">
        <w:t>В этом разделе мы рассмотрим концепцию пространственного интеллектуал</w:t>
      </w:r>
      <w:r w:rsidR="008F2FAC">
        <w:t>ьного графа, как одного</w:t>
      </w:r>
      <w:r w:rsidR="00195187">
        <w:t xml:space="preserve"> из самых распространенных методов проектирования систем обработки данных </w:t>
      </w:r>
      <w:r w:rsidR="00195187">
        <w:rPr>
          <w:lang w:val="en-US"/>
        </w:rPr>
        <w:t>IoT</w:t>
      </w:r>
      <w:r w:rsidR="00195187" w:rsidRPr="00195187">
        <w:t xml:space="preserve"> </w:t>
      </w:r>
      <w:r w:rsidR="00195187">
        <w:t>на сегодняшний день, а также</w:t>
      </w:r>
      <w:r>
        <w:t xml:space="preserve"> </w:t>
      </w:r>
      <w:r w:rsidR="008F2FAC">
        <w:rPr>
          <w:szCs w:val="28"/>
        </w:rPr>
        <w:t>проанализируем</w:t>
      </w:r>
      <w:r w:rsidR="00125A2C">
        <w:rPr>
          <w:szCs w:val="28"/>
        </w:rPr>
        <w:t xml:space="preserve"> </w:t>
      </w:r>
      <w:r w:rsidR="00125A2C">
        <w:rPr>
          <w:szCs w:val="28"/>
        </w:rPr>
        <w:lastRenderedPageBreak/>
        <w:t xml:space="preserve">возможности по реализации приложений обработки данных </w:t>
      </w:r>
      <w:r w:rsidR="00125A2C">
        <w:rPr>
          <w:szCs w:val="28"/>
          <w:lang w:val="en-US"/>
        </w:rPr>
        <w:t>IoT</w:t>
      </w:r>
      <w:r w:rsidR="00125A2C" w:rsidRPr="00ED320C">
        <w:rPr>
          <w:szCs w:val="28"/>
        </w:rPr>
        <w:t xml:space="preserve"> </w:t>
      </w:r>
      <w:r w:rsidR="00125A2C">
        <w:rPr>
          <w:szCs w:val="28"/>
        </w:rPr>
        <w:t xml:space="preserve">на базе наиболее применяемых на сегодняшний день публичных облачных платформ: </w:t>
      </w:r>
      <w:r w:rsidRPr="009A15E8">
        <w:rPr>
          <w:szCs w:val="28"/>
        </w:rPr>
        <w:t>Microsoft Azure и Amazon Web Services. Ключевым преимуществом данных платформ является широкий набор инструментов, в частности, для создания решений Интернета вещей и цифровых двойников.</w:t>
      </w:r>
      <w:r w:rsidR="00725A86" w:rsidRPr="009A15E8">
        <w:rPr>
          <w:szCs w:val="28"/>
        </w:rPr>
        <w:t xml:space="preserve"> </w:t>
      </w:r>
    </w:p>
    <w:p w14:paraId="62849A77" w14:textId="16FF11E3" w:rsidR="00ED59E6" w:rsidRDefault="00ED59E6" w:rsidP="00195187">
      <w:pPr>
        <w:pStyle w:val="3"/>
      </w:pPr>
      <w:bookmarkStart w:id="32" w:name="_Toc9242694"/>
      <w:r>
        <w:t>Концепция пространственного интеллектуального графа</w:t>
      </w:r>
      <w:bookmarkEnd w:id="32"/>
    </w:p>
    <w:p w14:paraId="008F7804" w14:textId="733EA2EE" w:rsidR="00591EAB" w:rsidRPr="0085346D" w:rsidRDefault="00ED59E6">
      <w:r>
        <w:t>Данная концепция представляет физические среды и связанные устройства</w:t>
      </w:r>
      <w:r w:rsidR="008F2FAC">
        <w:t>, датчики и пользователей в качестве</w:t>
      </w:r>
      <w:r>
        <w:t xml:space="preserve"> моделей, хранящихся в виде пространственного интеллектуального графа. Это помогает эффективно моделировать</w:t>
      </w:r>
      <w:r w:rsidRPr="00ED59E6">
        <w:t xml:space="preserve"> взаимосвязи и взаимодействия между людьми, пространствами и устройствами</w:t>
      </w:r>
      <w:r>
        <w:t> </w:t>
      </w:r>
      <w:r w:rsidRPr="00195187">
        <w:t>[</w:t>
      </w:r>
      <w:r>
        <w:fldChar w:fldCharType="begin"/>
      </w:r>
      <w:r>
        <w:instrText xml:space="preserve"> REF _Ref5974083 \r \h </w:instrText>
      </w:r>
      <w:r>
        <w:fldChar w:fldCharType="separate"/>
      </w:r>
      <w:r>
        <w:t>23</w:t>
      </w:r>
      <w:r>
        <w:fldChar w:fldCharType="end"/>
      </w:r>
      <w:r w:rsidRPr="00195187">
        <w:t>]</w:t>
      </w:r>
      <w:r w:rsidRPr="00ED59E6">
        <w:t>.</w:t>
      </w:r>
      <w:r w:rsidRPr="00195187">
        <w:t xml:space="preserve"> Модели создают пользователи, которые хотят адаптировать </w:t>
      </w:r>
      <w:r w:rsidR="008F2FAC">
        <w:t xml:space="preserve">технологическое </w:t>
      </w:r>
      <w:r w:rsidRPr="00195187">
        <w:t xml:space="preserve">решение к своим конкретным потребностям. Вместе эти предварительно определенные объектные модели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составляют онтологию. В онтологии </w:t>
      </w:r>
      <w:r>
        <w:t xml:space="preserve">могут быть описаны </w:t>
      </w:r>
      <w:r w:rsidRPr="00195187">
        <w:t>регионы, площадки, этажи, офисы, зоны, конференц-залы и фокус-комнаты</w:t>
      </w:r>
      <w:r w:rsidR="000F2968">
        <w:t>,</w:t>
      </w:r>
      <w:r w:rsidRPr="00195187">
        <w:t xml:space="preserve"> </w:t>
      </w:r>
      <w:r w:rsidR="008F2FAC">
        <w:t>различные</w:t>
      </w:r>
      <w:r w:rsidRPr="00195187">
        <w:t xml:space="preserve"> электростанции, подстанции, энергетические ресурсы и потребители. Объектные модели и онтологии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позволяют персонализировать разные сценарии и потребности</w:t>
      </w:r>
      <w:r w:rsidR="00273449">
        <w:t xml:space="preserve">. Можно выделить следующие основные категории объектов </w:t>
      </w:r>
      <w:r w:rsidR="00273449">
        <w:rPr>
          <w:lang w:val="en-US"/>
        </w:rPr>
        <w:t>Digital Twins:</w:t>
      </w:r>
      <w:r w:rsidR="00273449">
        <w:t xml:space="preserve"> </w:t>
      </w:r>
    </w:p>
    <w:p w14:paraId="12C6F503" w14:textId="75D2CA5A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Пространства</w:t>
      </w:r>
      <w:r>
        <w:t xml:space="preserve"> </w:t>
      </w:r>
      <w:r w:rsidRPr="00591EAB">
        <w:t>являются виртуальными или физическими расположениями</w:t>
      </w:r>
      <w:r>
        <w:t>;</w:t>
      </w:r>
    </w:p>
    <w:p w14:paraId="56858B50" w14:textId="25D57948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Устройства</w:t>
      </w:r>
      <w:r>
        <w:t xml:space="preserve"> </w:t>
      </w:r>
      <w:r w:rsidRPr="00591EAB">
        <w:t xml:space="preserve">являются виртуальными или физическими единицами оборудования, </w:t>
      </w:r>
      <w:r w:rsidR="005A316B" w:rsidRPr="00591EAB">
        <w:t>например,</w:t>
      </w:r>
      <w:r w:rsidRPr="00591EAB">
        <w:t xml:space="preserve"> Raspberry Pi 3</w:t>
      </w:r>
      <w:ins w:id="33" w:author="Rostislav Bobin" w:date="2019-05-17T10:27:00Z">
        <w:r w:rsidR="00A72889">
          <w:t>;</w:t>
        </w:r>
      </w:ins>
    </w:p>
    <w:p w14:paraId="5EBCC21E" w14:textId="0717416A" w:rsid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Датчики</w:t>
      </w:r>
      <w:r>
        <w:t xml:space="preserve"> </w:t>
      </w:r>
      <w:r w:rsidRPr="00591EAB">
        <w:t>являются объектами, которые позволяют обнаруживать события</w:t>
      </w:r>
      <w:r>
        <w:t>;</w:t>
      </w:r>
    </w:p>
    <w:p w14:paraId="6AFA8A13" w14:textId="2D99F9F7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Пользователи</w:t>
      </w:r>
      <w:r>
        <w:t xml:space="preserve"> </w:t>
      </w:r>
      <w:r w:rsidRPr="00591EAB">
        <w:t>представляют собой жильцов и их характеристики</w:t>
      </w:r>
      <w:r>
        <w:t>;</w:t>
      </w:r>
    </w:p>
    <w:p w14:paraId="6AE210D5" w14:textId="07FAA936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lastRenderedPageBreak/>
        <w:t>Ресурсы</w:t>
      </w:r>
      <w:r>
        <w:t xml:space="preserve"> </w:t>
      </w:r>
      <w:r w:rsidRPr="00591EAB">
        <w:t xml:space="preserve">присоединены к пространству и обычно представляют ресурсы Azure для использования объектами в пространственном графе, </w:t>
      </w:r>
      <w:r w:rsidR="005A316B" w:rsidRPr="00591EAB">
        <w:t>например,</w:t>
      </w:r>
      <w:r w:rsidRPr="00591EAB">
        <w:t xml:space="preserve"> IoTHub</w:t>
      </w:r>
      <w:r w:rsidR="005A316B">
        <w:t> </w:t>
      </w:r>
      <w:r w:rsidR="005A316B" w:rsidRPr="0085346D">
        <w:t>[</w:t>
      </w:r>
      <w:r w:rsidR="005A316B">
        <w:fldChar w:fldCharType="begin"/>
      </w:r>
      <w:r w:rsidR="005A316B">
        <w:instrText xml:space="preserve"> REF _Ref6559934 \r \h </w:instrText>
      </w:r>
      <w:r w:rsidR="00273449">
        <w:instrText xml:space="preserve"> \* MERGEFORMAT </w:instrText>
      </w:r>
      <w:r w:rsidR="005A316B">
        <w:fldChar w:fldCharType="separate"/>
      </w:r>
      <w:r w:rsidR="005A316B">
        <w:t>26</w:t>
      </w:r>
      <w:r w:rsidR="005A316B">
        <w:fldChar w:fldCharType="end"/>
      </w:r>
      <w:r w:rsidR="005A316B" w:rsidRPr="0085346D">
        <w:t>]</w:t>
      </w:r>
      <w:r w:rsidR="005A316B">
        <w:t>;</w:t>
      </w:r>
    </w:p>
    <w:p w14:paraId="39894C76" w14:textId="32163EAE" w:rsidR="00591EAB" w:rsidRPr="00591EAB" w:rsidRDefault="00591EAB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Онтологии</w:t>
      </w:r>
      <w:r w:rsidR="005A316B">
        <w:t xml:space="preserve"> </w:t>
      </w:r>
      <w:ins w:id="34" w:author="Rostislav Bobin" w:date="2019-05-17T10:30:00Z">
        <w:r w:rsidR="00A72889">
          <w:t xml:space="preserve">–  </w:t>
        </w:r>
      </w:ins>
      <w:ins w:id="35" w:author="Rostislav Bobin" w:date="2019-05-17T10:29:00Z">
        <w:r w:rsidR="00A72889">
          <w:t>предварите</w:t>
        </w:r>
      </w:ins>
      <w:ins w:id="36" w:author="Rostislav Bobin" w:date="2019-05-17T10:30:00Z">
        <w:r w:rsidR="00A72889">
          <w:t>л</w:t>
        </w:r>
      </w:ins>
      <w:ins w:id="37" w:author="Rostislav Bobin" w:date="2019-05-17T10:29:00Z">
        <w:r w:rsidR="00A72889">
          <w:t>ьно</w:t>
        </w:r>
      </w:ins>
      <w:ins w:id="38" w:author="Rostislav Bobin" w:date="2019-05-17T10:30:00Z">
        <w:r w:rsidR="00A72889">
          <w:t xml:space="preserve"> определенные </w:t>
        </w:r>
        <w:r w:rsidR="00A72889" w:rsidRPr="00A72889">
          <w:t>объектные модели Digital Twins</w:t>
        </w:r>
        <w:r w:rsidR="00A72889">
          <w:t xml:space="preserve">, </w:t>
        </w:r>
      </w:ins>
      <w:r w:rsidR="005A316B" w:rsidRPr="005A316B">
        <w:t>представляю</w:t>
      </w:r>
      <w:ins w:id="39" w:author="Rostislav Bobin" w:date="2019-05-17T10:31:00Z">
        <w:r w:rsidR="00A72889">
          <w:t>щие</w:t>
        </w:r>
      </w:ins>
      <w:del w:id="40" w:author="Rostislav Bobin" w:date="2019-05-17T10:31:00Z">
        <w:r w:rsidR="005A316B" w:rsidRPr="005A316B" w:rsidDel="00A72889">
          <w:delText>т</w:delText>
        </w:r>
      </w:del>
      <w:r w:rsidR="005A316B" w:rsidRPr="005A316B">
        <w:t xml:space="preserve"> наборы расширенных типов</w:t>
      </w:r>
      <w:ins w:id="41" w:author="Rostislav Bobin" w:date="2019-05-17T10:28:00Z">
        <w:r w:rsidR="00A72889">
          <w:t>, например, стандар</w:t>
        </w:r>
      </w:ins>
      <w:ins w:id="42" w:author="Rostislav Bobin" w:date="2019-05-17T10:32:00Z">
        <w:r w:rsidR="00A72889">
          <w:t>т</w:t>
        </w:r>
      </w:ins>
      <w:ins w:id="43" w:author="Rostislav Bobin" w:date="2019-05-17T10:28:00Z">
        <w:r w:rsidR="00A72889">
          <w:t xml:space="preserve">ная онтология </w:t>
        </w:r>
      </w:ins>
      <w:ins w:id="44" w:author="Rostislav Bobin" w:date="2019-05-17T10:32:00Z">
        <w:r w:rsidR="00A72889">
          <w:rPr>
            <w:lang w:val="en-US"/>
          </w:rPr>
          <w:t>BACnet</w:t>
        </w:r>
        <w:r w:rsidR="00A72889" w:rsidRPr="00A72889">
          <w:rPr>
            <w:rPrChange w:id="45" w:author="Rostislav Bobin" w:date="2019-05-17T10:32:00Z">
              <w:rPr>
                <w:lang w:val="en-US"/>
              </w:rPr>
            </w:rPrChange>
          </w:rPr>
          <w:t xml:space="preserve"> </w:t>
        </w:r>
      </w:ins>
      <w:ins w:id="46" w:author="Rostislav Bobin" w:date="2019-05-17T10:31:00Z">
        <w:r w:rsidR="00A72889">
          <w:t xml:space="preserve">определяет </w:t>
        </w:r>
      </w:ins>
      <w:ins w:id="47" w:author="Rostislav Bobin" w:date="2019-05-17T10:33:00Z">
        <w:r w:rsidR="00A72889">
          <w:t>типы</w:t>
        </w:r>
        <w:r w:rsidR="00E457F9">
          <w:t xml:space="preserve"> данных, применяющиеся в создании цифровых двойников </w:t>
        </w:r>
      </w:ins>
      <w:ins w:id="48" w:author="Rostislav Bobin" w:date="2019-05-17T10:34:00Z">
        <w:r w:rsidR="00E457F9">
          <w:t xml:space="preserve">различных «умных» </w:t>
        </w:r>
      </w:ins>
      <w:ins w:id="49" w:author="Rostislav Bobin" w:date="2019-05-17T10:33:00Z">
        <w:r w:rsidR="00E457F9">
          <w:t>зданий</w:t>
        </w:r>
      </w:ins>
      <w:r w:rsidR="005A316B">
        <w:t>;</w:t>
      </w:r>
    </w:p>
    <w:p w14:paraId="3B77A401" w14:textId="23223B73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Роли</w:t>
      </w:r>
      <w:r w:rsidR="005A316B">
        <w:t xml:space="preserve"> </w:t>
      </w:r>
      <w:r w:rsidR="005A316B" w:rsidRPr="005A316B">
        <w:t xml:space="preserve">— это наборы разрешений, которые назначаются пользователям и устройствам в пространственном графе, например, </w:t>
      </w:r>
      <w:r w:rsidR="005A316B">
        <w:t xml:space="preserve">администратор </w:t>
      </w:r>
      <w:del w:id="50" w:author="Rostislav Bobin" w:date="2019-05-17T10:34:00Z">
        <w:r w:rsidR="005A316B" w:rsidDel="00E457F9">
          <w:delText>здания</w:delText>
        </w:r>
      </w:del>
      <w:ins w:id="51" w:author="Rostislav Bobin" w:date="2019-05-17T10:34:00Z">
        <w:r w:rsidR="00E457F9">
          <w:t>системы</w:t>
        </w:r>
      </w:ins>
      <w:r w:rsidR="005A316B" w:rsidRPr="0085346D">
        <w:t>;</w:t>
      </w:r>
    </w:p>
    <w:p w14:paraId="099B9C6B" w14:textId="451D34CE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Определяемые пользователем функции</w:t>
      </w:r>
      <w:r w:rsidR="005A316B">
        <w:t xml:space="preserve"> </w:t>
      </w:r>
      <w:r w:rsidR="005A316B" w:rsidRPr="005A316B">
        <w:t>позволяют настраивать обработку телеметрии датчика в пространственном графе</w:t>
      </w:r>
      <w:r w:rsidR="005A316B">
        <w:t>, например, задать значение датчика или отправлять уведомления, когда выполняются предварительно определенные условия;</w:t>
      </w:r>
    </w:p>
    <w:p w14:paraId="38982208" w14:textId="363A3CAF" w:rsidR="005A316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Конечные точки</w:t>
      </w:r>
      <w:r w:rsidR="005A316B">
        <w:t xml:space="preserve"> </w:t>
      </w:r>
      <w:r w:rsidR="005A316B" w:rsidRPr="005A316B">
        <w:t>— это расположения, в которые направляются сообщения телеметрии и события Digital Twins, например</w:t>
      </w:r>
      <w:r w:rsidR="005A316B">
        <w:t>,</w:t>
      </w:r>
      <w:r w:rsidR="005A316B" w:rsidRPr="005A316B">
        <w:t xml:space="preserve"> Event Hub</w:t>
      </w:r>
      <w:r w:rsidR="005A316B">
        <w:rPr>
          <w:lang w:val="en-US"/>
        </w:rPr>
        <w:t> </w:t>
      </w:r>
      <w:r w:rsidR="0035627F" w:rsidRPr="0085346D">
        <w:t>[</w:t>
      </w:r>
      <w:r w:rsidR="005A316B">
        <w:rPr>
          <w:lang w:val="en-US"/>
        </w:rPr>
        <w:fldChar w:fldCharType="begin"/>
      </w:r>
      <w:r w:rsidR="005A316B" w:rsidRPr="0085346D">
        <w:instrText xml:space="preserve"> </w:instrText>
      </w:r>
      <w:r w:rsidR="005A316B">
        <w:rPr>
          <w:lang w:val="en-US"/>
        </w:rPr>
        <w:instrText>REF</w:instrText>
      </w:r>
      <w:r w:rsidR="005A316B" w:rsidRPr="0085346D">
        <w:instrText xml:space="preserve"> _</w:instrText>
      </w:r>
      <w:r w:rsidR="005A316B">
        <w:rPr>
          <w:lang w:val="en-US"/>
        </w:rPr>
        <w:instrText>Ref</w:instrText>
      </w:r>
      <w:r w:rsidR="005A316B" w:rsidRPr="0085346D">
        <w:instrText>6560022 \</w:instrText>
      </w:r>
      <w:r w:rsidR="005A316B">
        <w:rPr>
          <w:lang w:val="en-US"/>
        </w:rPr>
        <w:instrText>r</w:instrText>
      </w:r>
      <w:r w:rsidR="005A316B" w:rsidRPr="0085346D">
        <w:instrText xml:space="preserve"> \</w:instrText>
      </w:r>
      <w:r w:rsidR="005A316B">
        <w:rPr>
          <w:lang w:val="en-US"/>
        </w:rPr>
        <w:instrText>h</w:instrText>
      </w:r>
      <w:r w:rsidR="005A316B" w:rsidRPr="0085346D">
        <w:instrText xml:space="preserve"> </w:instrText>
      </w:r>
      <w:r w:rsidR="00273449" w:rsidRPr="0085346D">
        <w:instrText xml:space="preserve"> \* </w:instrText>
      </w:r>
      <w:r w:rsidR="00273449">
        <w:rPr>
          <w:lang w:val="en-US"/>
        </w:rPr>
        <w:instrText>MERGEFORMAT</w:instrText>
      </w:r>
      <w:r w:rsidR="00273449" w:rsidRPr="0085346D">
        <w:instrText xml:space="preserve"> </w:instrText>
      </w:r>
      <w:r w:rsidR="005A316B">
        <w:rPr>
          <w:lang w:val="en-US"/>
        </w:rPr>
      </w:r>
      <w:r w:rsidR="005A316B">
        <w:rPr>
          <w:lang w:val="en-US"/>
        </w:rPr>
        <w:fldChar w:fldCharType="separate"/>
      </w:r>
      <w:r w:rsidR="005A316B" w:rsidRPr="0085346D">
        <w:t>27</w:t>
      </w:r>
      <w:r w:rsidR="005A316B">
        <w:rPr>
          <w:lang w:val="en-US"/>
        </w:rPr>
        <w:fldChar w:fldCharType="end"/>
      </w:r>
      <w:r w:rsidR="0035627F" w:rsidRPr="0085346D">
        <w:t>]</w:t>
      </w:r>
      <w:r w:rsidR="005A316B">
        <w:t>;</w:t>
      </w:r>
    </w:p>
    <w:p w14:paraId="2681C966" w14:textId="77777777" w:rsidR="005A316B" w:rsidRDefault="005A316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Сопоставители</w:t>
      </w:r>
      <w:r>
        <w:t xml:space="preserve"> </w:t>
      </w:r>
      <w:r w:rsidRPr="005A316B">
        <w:t>являются объектами, которые определяют, какие определяемые пользователем функции выполняются для</w:t>
      </w:r>
      <w:r>
        <w:t xml:space="preserve"> заданного сообщения телеметрии.</w:t>
      </w:r>
    </w:p>
    <w:p w14:paraId="0D086B0A" w14:textId="225C8925" w:rsidR="00ED59E6" w:rsidRDefault="005A316B">
      <w:pPr>
        <w:rPr>
          <w:ins w:id="52" w:author="Rostislav Bobin" w:date="2019-05-17T10:43:00Z"/>
        </w:rPr>
      </w:pPr>
      <w:r w:rsidRPr="005A316B">
        <w:t xml:space="preserve">Пространственный граф — это иерархический граф пространств, устройств и людей, определенных в объектной модели Digital Twins. Пространственный граф поддерживает наследование, фильтрацию, обход, </w:t>
      </w:r>
      <w:r>
        <w:t>масштабируемость и расширяемость. Взаимодействие</w:t>
      </w:r>
      <w:r w:rsidRPr="005A316B">
        <w:t xml:space="preserve"> с про</w:t>
      </w:r>
      <w:r>
        <w:t>странственным графом и управление</w:t>
      </w:r>
      <w:r w:rsidRPr="005A316B">
        <w:t xml:space="preserve"> им </w:t>
      </w:r>
      <w:r>
        <w:t xml:space="preserve">осуществляется </w:t>
      </w:r>
      <w:r w:rsidRPr="005A316B">
        <w:t>с помощью коллекции REST API</w:t>
      </w:r>
      <w:r w:rsidR="0035627F">
        <w:t> </w:t>
      </w:r>
      <w:r w:rsidR="0035627F" w:rsidRPr="0085346D">
        <w:t>[</w:t>
      </w:r>
      <w:r w:rsidR="0035627F">
        <w:fldChar w:fldCharType="begin"/>
      </w:r>
      <w:r w:rsidR="0035627F">
        <w:instrText xml:space="preserve"> REF _Ref6560609 \r \h </w:instrText>
      </w:r>
      <w:r w:rsidR="00273449">
        <w:instrText xml:space="preserve"> \* MERGEFORMAT </w:instrText>
      </w:r>
      <w:r w:rsidR="0035627F">
        <w:fldChar w:fldCharType="separate"/>
      </w:r>
      <w:r w:rsidR="0035627F">
        <w:t>28</w:t>
      </w:r>
      <w:r w:rsidR="0035627F">
        <w:fldChar w:fldCharType="end"/>
      </w:r>
      <w:r w:rsidR="0035627F" w:rsidRPr="0085346D">
        <w:t>]</w:t>
      </w:r>
      <w:r>
        <w:t>.</w:t>
      </w:r>
    </w:p>
    <w:p w14:paraId="626B0E61" w14:textId="6BA4629D" w:rsidR="00AC21C3" w:rsidRDefault="00227B83">
      <w:pPr>
        <w:rPr>
          <w:ins w:id="53" w:author="Rostislav Bobin" w:date="2019-05-17T10:46:00Z"/>
        </w:rPr>
      </w:pPr>
      <w:ins w:id="54" w:author="Rostislav Bobin" w:date="2019-05-17T10:45:00Z">
        <w:r>
          <w:t>На рисунке 1</w:t>
        </w:r>
        <w:r w:rsidR="00AC21C3">
          <w:t xml:space="preserve"> </w:t>
        </w:r>
      </w:ins>
      <w:ins w:id="55" w:author="Rostislav Bobin" w:date="2019-05-17T10:55:00Z">
        <w:r>
          <w:t>с помощью инструмента просмотра и редактирования граф</w:t>
        </w:r>
      </w:ins>
      <w:ins w:id="56" w:author="Rostislav Bobin" w:date="2019-05-17T10:56:00Z">
        <w:r>
          <w:t>ов</w:t>
        </w:r>
      </w:ins>
      <w:ins w:id="57" w:author="Rostislav Bobin" w:date="2019-05-17T10:55:00Z">
        <w:r>
          <w:t xml:space="preserve"> </w:t>
        </w:r>
      </w:ins>
      <w:ins w:id="58" w:author="Rostislav Bobin" w:date="2019-05-17T10:56:00Z">
        <w:r>
          <w:rPr>
            <w:lang w:val="en-US"/>
          </w:rPr>
          <w:t>Microsoft</w:t>
        </w:r>
        <w:r w:rsidRPr="00227B83">
          <w:rPr>
            <w:rPrChange w:id="59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Azure</w:t>
        </w:r>
        <w:r w:rsidRPr="00227B83">
          <w:rPr>
            <w:rPrChange w:id="60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Digital</w:t>
        </w:r>
        <w:r w:rsidRPr="00227B83">
          <w:rPr>
            <w:rPrChange w:id="61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Twins</w:t>
        </w:r>
        <w:r w:rsidRPr="00227B83">
          <w:rPr>
            <w:rPrChange w:id="62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Graph</w:t>
        </w:r>
        <w:r w:rsidRPr="00227B83">
          <w:rPr>
            <w:rPrChange w:id="63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Viewer </w:t>
        </w:r>
        <w:r w:rsidRPr="00227B83">
          <w:rPr>
            <w:rPrChange w:id="64" w:author="Rostislav Bobin" w:date="2019-05-17T10:56:00Z">
              <w:rPr>
                <w:lang w:val="en-US"/>
              </w:rPr>
            </w:rPrChange>
          </w:rPr>
          <w:t>[</w:t>
        </w:r>
        <w:r>
          <w:rPr>
            <w:lang w:val="en-US"/>
          </w:rPr>
          <w:fldChar w:fldCharType="begin"/>
        </w:r>
        <w:r w:rsidRPr="00227B83">
          <w:rPr>
            <w:rPrChange w:id="65" w:author="Rostislav Bobin" w:date="2019-05-17T10:56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REF</w:instrText>
        </w:r>
        <w:r w:rsidRPr="00227B83">
          <w:rPr>
            <w:rPrChange w:id="66" w:author="Rostislav Bobin" w:date="2019-05-17T10:56:00Z">
              <w:rPr>
                <w:lang w:val="en-US"/>
              </w:rPr>
            </w:rPrChange>
          </w:rPr>
          <w:instrText xml:space="preserve"> _</w:instrText>
        </w:r>
        <w:r>
          <w:rPr>
            <w:lang w:val="en-US"/>
          </w:rPr>
          <w:instrText>Ref</w:instrText>
        </w:r>
        <w:r w:rsidRPr="00227B83">
          <w:rPr>
            <w:rPrChange w:id="67" w:author="Rostislav Bobin" w:date="2019-05-17T10:56:00Z">
              <w:rPr>
                <w:lang w:val="en-US"/>
              </w:rPr>
            </w:rPrChange>
          </w:rPr>
          <w:instrText>8983004 \</w:instrText>
        </w:r>
        <w:r>
          <w:rPr>
            <w:lang w:val="en-US"/>
          </w:rPr>
          <w:instrText>r</w:instrText>
        </w:r>
        <w:r w:rsidRPr="00227B83">
          <w:rPr>
            <w:rPrChange w:id="68" w:author="Rostislav Bobin" w:date="2019-05-17T10:56:00Z">
              <w:rPr>
                <w:lang w:val="en-US"/>
              </w:rPr>
            </w:rPrChange>
          </w:rPr>
          <w:instrText xml:space="preserve"> \</w:instrText>
        </w:r>
        <w:r>
          <w:rPr>
            <w:lang w:val="en-US"/>
          </w:rPr>
          <w:instrText>h</w:instrText>
        </w:r>
        <w:r w:rsidRPr="00227B83">
          <w:rPr>
            <w:rPrChange w:id="69" w:author="Rostislav Bobin" w:date="2019-05-17T10:56:00Z">
              <w:rPr>
                <w:lang w:val="en-US"/>
              </w:rPr>
            </w:rPrChange>
          </w:rPr>
          <w:instrText xml:space="preserve"> </w:instrText>
        </w:r>
      </w:ins>
      <w:r>
        <w:rPr>
          <w:lang w:val="en-US"/>
        </w:rPr>
      </w:r>
      <w:r>
        <w:rPr>
          <w:lang w:val="en-US"/>
        </w:rPr>
        <w:fldChar w:fldCharType="separate"/>
      </w:r>
      <w:ins w:id="70" w:author="Rostislav Bobin" w:date="2019-05-17T10:56:00Z">
        <w:r w:rsidRPr="00227B83">
          <w:rPr>
            <w:rPrChange w:id="71" w:author="Rostislav Bobin" w:date="2019-05-17T10:56:00Z">
              <w:rPr>
                <w:lang w:val="en-US"/>
              </w:rPr>
            </w:rPrChange>
          </w:rPr>
          <w:t>29</w:t>
        </w:r>
        <w:r>
          <w:rPr>
            <w:lang w:val="en-US"/>
          </w:rPr>
          <w:fldChar w:fldCharType="end"/>
        </w:r>
        <w:r w:rsidRPr="00227B83">
          <w:rPr>
            <w:rPrChange w:id="72" w:author="Rostislav Bobin" w:date="2019-05-17T10:56:00Z">
              <w:rPr>
                <w:lang w:val="en-US"/>
              </w:rPr>
            </w:rPrChange>
          </w:rPr>
          <w:t xml:space="preserve">] </w:t>
        </w:r>
      </w:ins>
      <w:ins w:id="73" w:author="Rostislav Bobin" w:date="2019-05-17T10:45:00Z">
        <w:r w:rsidR="00AC21C3">
          <w:t xml:space="preserve">представлена схема </w:t>
        </w:r>
        <w:r w:rsidR="00AC21C3">
          <w:lastRenderedPageBreak/>
          <w:t xml:space="preserve">созданного пространственного интеллектуального графа. </w:t>
        </w:r>
      </w:ins>
      <w:ins w:id="74" w:author="Rostislav Bobin" w:date="2019-05-17T10:46:00Z">
        <w:r w:rsidR="00AC21C3">
          <w:t xml:space="preserve">Он состоит из следующих компонентов: </w:t>
        </w:r>
      </w:ins>
    </w:p>
    <w:p w14:paraId="080AE5F4" w14:textId="7A8BE60E" w:rsidR="00AC21C3" w:rsidRPr="00591EAB" w:rsidRDefault="00AC21C3" w:rsidP="00AC21C3">
      <w:pPr>
        <w:pStyle w:val="ab"/>
        <w:numPr>
          <w:ilvl w:val="0"/>
          <w:numId w:val="18"/>
        </w:numPr>
        <w:spacing w:line="360" w:lineRule="auto"/>
        <w:rPr>
          <w:ins w:id="75" w:author="Rostislav Bobin" w:date="2019-05-17T10:47:00Z"/>
        </w:rPr>
      </w:pPr>
      <w:ins w:id="76" w:author="Rostislav Bobin" w:date="2019-05-17T10:47:00Z">
        <w:r w:rsidRPr="0085346D">
          <w:rPr>
            <w:i/>
          </w:rPr>
          <w:t>Пространства</w:t>
        </w:r>
        <w:r>
          <w:rPr>
            <w:i/>
          </w:rPr>
          <w:t>.</w:t>
        </w:r>
        <w:r>
          <w:t xml:space="preserve"> Представлены виртуальными </w:t>
        </w:r>
      </w:ins>
      <w:ins w:id="77" w:author="Rostislav Bobin" w:date="2019-05-17T10:48:00Z">
        <w:r>
          <w:t xml:space="preserve">помещениями </w:t>
        </w:r>
      </w:ins>
      <w:ins w:id="78" w:author="Rostislav Bobin" w:date="2019-05-17T10:51:00Z">
        <w:r>
          <w:t xml:space="preserve">с идентификаторами </w:t>
        </w:r>
      </w:ins>
      <w:ins w:id="79" w:author="Rostislav Bobin" w:date="2019-05-17T10:48:00Z">
        <w:r>
          <w:t>(</w:t>
        </w:r>
        <w:r>
          <w:rPr>
            <w:lang w:val="en-US"/>
          </w:rPr>
          <w:t>Foc</w:t>
        </w:r>
        <w:bookmarkStart w:id="80" w:name="_GoBack"/>
        <w:bookmarkEnd w:id="80"/>
        <w:r>
          <w:rPr>
            <w:lang w:val="en-US"/>
          </w:rPr>
          <w:t>us</w:t>
        </w:r>
        <w:r w:rsidRPr="00AC21C3">
          <w:rPr>
            <w:rPrChange w:id="81" w:author="Rostislav Bobin" w:date="2019-05-17T10:48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Rooms</w:t>
        </w:r>
        <w:r>
          <w:t>)</w:t>
        </w:r>
      </w:ins>
      <w:ins w:id="82" w:author="Rostislav Bobin" w:date="2019-05-17T10:47:00Z">
        <w:r>
          <w:t>;</w:t>
        </w:r>
      </w:ins>
    </w:p>
    <w:p w14:paraId="25246C47" w14:textId="48D2A97D" w:rsidR="00AC21C3" w:rsidRPr="00591EAB" w:rsidRDefault="00AC21C3" w:rsidP="00AC21C3">
      <w:pPr>
        <w:pStyle w:val="ab"/>
        <w:numPr>
          <w:ilvl w:val="0"/>
          <w:numId w:val="18"/>
        </w:numPr>
        <w:spacing w:line="360" w:lineRule="auto"/>
        <w:rPr>
          <w:ins w:id="83" w:author="Rostislav Bobin" w:date="2019-05-17T10:47:00Z"/>
        </w:rPr>
      </w:pPr>
      <w:ins w:id="84" w:author="Rostislav Bobin" w:date="2019-05-17T10:47:00Z">
        <w:r w:rsidRPr="0085346D">
          <w:rPr>
            <w:i/>
          </w:rPr>
          <w:t>Устройства</w:t>
        </w:r>
        <w:r>
          <w:t xml:space="preserve"> являются виртуальными </w:t>
        </w:r>
        <w:r w:rsidRPr="00591EAB">
          <w:t>единицами</w:t>
        </w:r>
        <w:r>
          <w:t xml:space="preserve"> оборудования </w:t>
        </w:r>
        <w:r w:rsidRPr="00591EAB">
          <w:t>Raspberry Pi 3</w:t>
        </w:r>
      </w:ins>
      <w:ins w:id="85" w:author="Rostislav Bobin" w:date="2019-05-17T10:49:00Z">
        <w:r w:rsidRPr="00AC21C3">
          <w:rPr>
            <w:rPrChange w:id="86" w:author="Rostislav Bobin" w:date="2019-05-17T10:49:00Z">
              <w:rPr>
                <w:lang w:val="en-US"/>
              </w:rPr>
            </w:rPrChange>
          </w:rPr>
          <w:t xml:space="preserve"> </w:t>
        </w:r>
        <w:r>
          <w:t>с идентификатором номера комнаты в названии</w:t>
        </w:r>
      </w:ins>
      <w:ins w:id="87" w:author="Rostislav Bobin" w:date="2019-05-17T10:47:00Z">
        <w:r>
          <w:t>;</w:t>
        </w:r>
      </w:ins>
    </w:p>
    <w:p w14:paraId="015AA0D6" w14:textId="36F76271" w:rsidR="00AC21C3" w:rsidRDefault="00AC21C3" w:rsidP="00AC21C3">
      <w:pPr>
        <w:pStyle w:val="ab"/>
        <w:numPr>
          <w:ilvl w:val="0"/>
          <w:numId w:val="18"/>
        </w:numPr>
        <w:spacing w:line="360" w:lineRule="auto"/>
        <w:rPr>
          <w:ins w:id="88" w:author="Rostislav Bobin" w:date="2019-05-17T10:47:00Z"/>
        </w:rPr>
      </w:pPr>
      <w:ins w:id="89" w:author="Rostislav Bobin" w:date="2019-05-17T10:47:00Z">
        <w:r w:rsidRPr="0085346D">
          <w:rPr>
            <w:i/>
          </w:rPr>
          <w:t>Датчики</w:t>
        </w:r>
        <w:r>
          <w:t xml:space="preserve"> </w:t>
        </w:r>
        <w:r w:rsidRPr="00591EAB">
          <w:t>являются</w:t>
        </w:r>
      </w:ins>
      <w:ins w:id="90" w:author="Rostislav Bobin" w:date="2019-05-17T10:50:00Z">
        <w:r>
          <w:t xml:space="preserve"> виртуальными</w:t>
        </w:r>
      </w:ins>
      <w:ins w:id="91" w:author="Rostislav Bobin" w:date="2019-05-17T10:47:00Z">
        <w:r w:rsidRPr="00591EAB">
          <w:t xml:space="preserve"> </w:t>
        </w:r>
      </w:ins>
      <w:ins w:id="92" w:author="Rostislav Bobin" w:date="2019-05-17T10:50:00Z">
        <w:r>
          <w:t>сенсорами потребления электроэнергии</w:t>
        </w:r>
      </w:ins>
      <w:ins w:id="93" w:author="Rostislav Bobin" w:date="2019-05-17T10:47:00Z">
        <w:r>
          <w:t>.</w:t>
        </w:r>
        <w:r w:rsidRPr="00591EAB">
          <w:t xml:space="preserve"> </w:t>
        </w:r>
      </w:ins>
      <w:ins w:id="94" w:author="Rostislav Bobin" w:date="2019-05-17T10:50:00Z">
        <w:r>
          <w:t>Установлены на</w:t>
        </w:r>
      </w:ins>
      <w:ins w:id="95" w:author="Rostislav Bobin" w:date="2019-05-17T10:47:00Z">
        <w:r w:rsidRPr="00591EAB">
          <w:t xml:space="preserve"> </w:t>
        </w:r>
      </w:ins>
      <w:ins w:id="96" w:author="Rostislav Bobin" w:date="2019-05-17T10:52:00Z">
        <w:r>
          <w:t>каждом устройстве</w:t>
        </w:r>
      </w:ins>
      <w:ins w:id="97" w:author="Rostislav Bobin" w:date="2019-05-17T10:47:00Z">
        <w:r>
          <w:t>;</w:t>
        </w:r>
      </w:ins>
    </w:p>
    <w:p w14:paraId="70799546" w14:textId="77777777" w:rsidR="00AC21C3" w:rsidRDefault="00AC21C3">
      <w:pPr>
        <w:rPr>
          <w:ins w:id="98" w:author="Rostislav Bobin" w:date="2019-05-17T10:39:00Z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99" w:author="Rostislav Bobin" w:date="2019-05-17T10:42:00Z">
          <w:tblPr>
            <w:tblStyle w:val="af2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70"/>
        <w:tblGridChange w:id="100">
          <w:tblGrid>
            <w:gridCol w:w="9286"/>
          </w:tblGrid>
        </w:tblGridChange>
      </w:tblGrid>
      <w:tr w:rsidR="00E457F9" w14:paraId="09EBDDFA" w14:textId="77777777" w:rsidTr="00E457F9">
        <w:trPr>
          <w:ins w:id="101" w:author="Rostislav Bobin" w:date="2019-05-17T10:39:00Z"/>
        </w:trPr>
        <w:tc>
          <w:tcPr>
            <w:tcW w:w="9286" w:type="dxa"/>
            <w:tcPrChange w:id="102" w:author="Rostislav Bobin" w:date="2019-05-17T10:42:00Z">
              <w:tcPr>
                <w:tcW w:w="9286" w:type="dxa"/>
              </w:tcPr>
            </w:tcPrChange>
          </w:tcPr>
          <w:p w14:paraId="7812F271" w14:textId="31687E6A" w:rsidR="00E457F9" w:rsidRDefault="00E457F9">
            <w:pPr>
              <w:ind w:firstLine="0"/>
              <w:rPr>
                <w:ins w:id="103" w:author="Rostislav Bobin" w:date="2019-05-17T10:39:00Z"/>
              </w:rPr>
            </w:pPr>
            <w:ins w:id="104" w:author="Rostislav Bobin" w:date="2019-05-17T10:41:00Z">
              <w:r>
                <w:rPr>
                  <w:noProof/>
                </w:rPr>
                <w:drawing>
                  <wp:inline distT="0" distB="0" distL="0" distR="0" wp14:anchorId="10C67443" wp14:editId="32B37EE3">
                    <wp:extent cx="5813222" cy="2802890"/>
                    <wp:effectExtent l="0" t="0" r="0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twins.jpg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48342" cy="281982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E457F9" w14:paraId="3F3FECC3" w14:textId="77777777" w:rsidTr="00E457F9">
        <w:trPr>
          <w:ins w:id="105" w:author="Rostislav Bobin" w:date="2019-05-17T10:39:00Z"/>
        </w:trPr>
        <w:tc>
          <w:tcPr>
            <w:tcW w:w="9286" w:type="dxa"/>
            <w:tcPrChange w:id="106" w:author="Rostislav Bobin" w:date="2019-05-17T10:42:00Z">
              <w:tcPr>
                <w:tcW w:w="9286" w:type="dxa"/>
              </w:tcPr>
            </w:tcPrChange>
          </w:tcPr>
          <w:p w14:paraId="38AF7C4A" w14:textId="0607B2BD" w:rsidR="00E457F9" w:rsidRDefault="00E457F9">
            <w:pPr>
              <w:ind w:firstLine="0"/>
              <w:jc w:val="center"/>
              <w:rPr>
                <w:ins w:id="107" w:author="Rostislav Bobin" w:date="2019-05-17T10:39:00Z"/>
              </w:rPr>
              <w:pPrChange w:id="108" w:author="Rostislav Bobin" w:date="2019-05-17T10:42:00Z">
                <w:pPr>
                  <w:ind w:firstLine="0"/>
                </w:pPr>
              </w:pPrChange>
            </w:pPr>
            <w:ins w:id="109" w:author="Rostislav Bobin" w:date="2019-05-17T10:42:00Z">
              <w:r w:rsidRPr="00227B83">
                <w:rPr>
                  <w:b/>
                  <w:rPrChange w:id="110" w:author="Rostislav Bobin" w:date="2019-05-17T10:53:00Z">
                    <w:rPr/>
                  </w:rPrChange>
                </w:rPr>
                <w:t>Рис. 1.</w:t>
              </w:r>
              <w:r>
                <w:t xml:space="preserve"> Схема пространственного интеллектуального графа</w:t>
              </w:r>
            </w:ins>
          </w:p>
        </w:tc>
      </w:tr>
    </w:tbl>
    <w:p w14:paraId="734F6033" w14:textId="77777777" w:rsidR="00E457F9" w:rsidRPr="00ED59E6" w:rsidRDefault="00E457F9"/>
    <w:p w14:paraId="37B25C0C" w14:textId="53061C6B" w:rsidR="00ED59E6" w:rsidDel="00195187" w:rsidRDefault="00125A2C">
      <w:pPr>
        <w:widowControl w:val="0"/>
        <w:spacing w:after="160"/>
        <w:rPr>
          <w:del w:id="111" w:author="Gleb Radchenko" w:date="2019-04-12T15:15:00Z"/>
          <w:szCs w:val="28"/>
        </w:rPr>
      </w:pPr>
      <w:del w:id="112" w:author="Gleb Radchenko" w:date="2019-04-12T15:15:00Z">
        <w:r w:rsidRPr="0085346D" w:rsidDel="00195187">
          <w:rPr>
            <w:szCs w:val="28"/>
            <w:highlight w:val="yellow"/>
          </w:rPr>
          <w:delText>Описать концепцию интеллектуального графа</w:delText>
        </w:r>
        <w:bookmarkStart w:id="113" w:name="_Toc9242695"/>
        <w:bookmarkEnd w:id="113"/>
      </w:del>
    </w:p>
    <w:p w14:paraId="2654DEFB" w14:textId="4A031058" w:rsidR="00ED59E6" w:rsidDel="00AC21C3" w:rsidRDefault="00195187">
      <w:pPr>
        <w:widowControl w:val="0"/>
        <w:spacing w:after="160"/>
        <w:ind w:firstLine="0"/>
        <w:rPr>
          <w:del w:id="114" w:author="Rostislav Bobin" w:date="2019-05-17T10:52:00Z"/>
          <w:szCs w:val="28"/>
        </w:rPr>
        <w:pPrChange w:id="115" w:author="Rostislav Bobin" w:date="2019-05-17T10:52:00Z">
          <w:pPr>
            <w:widowControl w:val="0"/>
            <w:spacing w:after="160"/>
          </w:pPr>
        </w:pPrChange>
      </w:pPr>
      <w:del w:id="116" w:author="Rostislav Bobin" w:date="2019-05-17T10:52:00Z">
        <w:r w:rsidDel="00AC21C3">
          <w:rPr>
            <w:szCs w:val="28"/>
          </w:rPr>
          <w:delText xml:space="preserve"> + добавить пример конкретного графа и рассмотреть, что он собой представляет.</w:delText>
        </w:r>
        <w:bookmarkStart w:id="117" w:name="_Toc9242696"/>
        <w:bookmarkEnd w:id="117"/>
      </w:del>
    </w:p>
    <w:p w14:paraId="09A44FE4" w14:textId="7296E80B" w:rsidR="00195187" w:rsidDel="00AC21C3" w:rsidRDefault="00195187">
      <w:pPr>
        <w:widowControl w:val="0"/>
        <w:spacing w:after="160"/>
        <w:ind w:firstLine="0"/>
        <w:rPr>
          <w:del w:id="118" w:author="Rostislav Bobin" w:date="2019-05-17T10:52:00Z"/>
          <w:szCs w:val="28"/>
        </w:rPr>
        <w:pPrChange w:id="119" w:author="Rostislav Bobin" w:date="2019-05-17T10:52:00Z">
          <w:pPr>
            <w:widowControl w:val="0"/>
            <w:spacing w:after="160"/>
          </w:pPr>
        </w:pPrChange>
      </w:pPr>
      <w:bookmarkStart w:id="120" w:name="_Toc9242697"/>
      <w:bookmarkEnd w:id="120"/>
    </w:p>
    <w:p w14:paraId="0BE7D1B1" w14:textId="50E115C4" w:rsidR="00125A2C" w:rsidRPr="00125A2C" w:rsidRDefault="00125A2C" w:rsidP="00195187">
      <w:pPr>
        <w:pStyle w:val="3"/>
      </w:pPr>
      <w:bookmarkStart w:id="121" w:name="_Toc9242698"/>
      <w:r w:rsidRPr="00125A2C">
        <w:t>Microsoft Azure</w:t>
      </w:r>
      <w:bookmarkEnd w:id="121"/>
    </w:p>
    <w:p w14:paraId="0A914726" w14:textId="4BBF56B5" w:rsidR="00725A86" w:rsidRDefault="00725A86" w:rsidP="009A15E8">
      <w:pPr>
        <w:widowControl w:val="0"/>
        <w:spacing w:after="160"/>
        <w:ind w:firstLine="708"/>
      </w:pPr>
      <w:r w:rsidRPr="009A15E8">
        <w:rPr>
          <w:szCs w:val="28"/>
        </w:rPr>
        <w:t>Azure Digital Twins от Microsoft представляет собой службу Интернета вещей</w:t>
      </w:r>
      <w:r>
        <w:t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r w:rsidR="00D90A6E">
        <w:t>Azure Digital Twins имеет следующие ключевые возможности:</w:t>
      </w:r>
    </w:p>
    <w:p w14:paraId="698EC734" w14:textId="74279FF7" w:rsidR="00785A9B" w:rsidRDefault="00BF3B59" w:rsidP="006D0FF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</w:t>
      </w:r>
      <w:r w:rsidR="006D0FFB">
        <w:rPr>
          <w:color w:val="000000"/>
          <w:szCs w:val="28"/>
        </w:rPr>
        <w:lastRenderedPageBreak/>
        <w:t xml:space="preserve">воспроизводить зависимости из реального мира путем моделирования </w:t>
      </w:r>
      <w:r>
        <w:rPr>
          <w:color w:val="000000"/>
          <w:szCs w:val="28"/>
        </w:rPr>
        <w:t>связ</w:t>
      </w:r>
      <w:r w:rsidR="006D0FFB">
        <w:rPr>
          <w:color w:val="000000"/>
          <w:szCs w:val="28"/>
        </w:rPr>
        <w:t>ей</w:t>
      </w:r>
      <w:r>
        <w:rPr>
          <w:color w:val="000000"/>
          <w:szCs w:val="28"/>
        </w:rPr>
        <w:t xml:space="preserve"> между пользователями, расположениями и устройствами</w:t>
      </w:r>
      <w:r w:rsidR="00D90A6E">
        <w:t xml:space="preserve">. </w:t>
      </w:r>
      <w:r w:rsidR="006D0FFB">
        <w:t xml:space="preserve">Кроме того, </w:t>
      </w:r>
      <w:r w:rsidR="006D0FFB" w:rsidRPr="006D0FFB">
        <w:t>Digital Twins требует, чтобы каждая часть получаемых данных телеметрии была связана с датчиком в пространственном графе.</w:t>
      </w:r>
      <w:r w:rsidR="006D0FFB">
        <w:t xml:space="preserve"> </w:t>
      </w:r>
      <w:r w:rsidR="00D90A6E">
        <w:t xml:space="preserve">Это позволяет </w:t>
      </w:r>
      <w:r w:rsidR="00D22FFD">
        <w:t>объединять данные из многих разрозненных источников в некое единое физическое пространство </w:t>
      </w:r>
      <w:r w:rsidR="00D90A6E">
        <w:t>[</w:t>
      </w:r>
      <w:r w:rsidR="00D67520">
        <w:fldChar w:fldCharType="begin"/>
      </w:r>
      <w:r w:rsidR="00D67520">
        <w:instrText xml:space="preserve"> REF _Ref3555375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6D04859F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</w:t>
      </w:r>
      <w:r w:rsidR="008F2FAC">
        <w:rPr>
          <w:color w:val="000000"/>
          <w:szCs w:val="28"/>
        </w:rPr>
        <w:t xml:space="preserve"> определенной предметной области</w:t>
      </w:r>
      <w:r>
        <w:rPr>
          <w:color w:val="000000"/>
          <w:szCs w:val="28"/>
        </w:rPr>
        <w:t>, чтобы ускорить и упростить разработку;</w:t>
      </w:r>
    </w:p>
    <w:p w14:paraId="4B216440" w14:textId="4FC49BE3" w:rsidR="00785A9B" w:rsidRPr="008F2FAC" w:rsidRDefault="00BF3B59" w:rsidP="008F2FA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Cs w:val="28"/>
        </w:rPr>
      </w:pPr>
      <w:r>
        <w:rPr>
          <w:i/>
          <w:color w:val="000000"/>
          <w:szCs w:val="28"/>
        </w:rPr>
        <w:t>рас</w:t>
      </w:r>
      <w:r w:rsidR="008F2FAC">
        <w:rPr>
          <w:i/>
          <w:color w:val="000000"/>
          <w:szCs w:val="28"/>
        </w:rPr>
        <w:t xml:space="preserve">ширенные вычислительные ресурсы </w:t>
      </w:r>
      <w:r w:rsidR="008F2FAC">
        <w:rPr>
          <w:color w:val="000000"/>
          <w:szCs w:val="28"/>
        </w:rPr>
        <w:t>—</w:t>
      </w:r>
      <w:r w:rsidR="008F2FAC">
        <w:rPr>
          <w:i/>
          <w:color w:val="000000"/>
          <w:szCs w:val="28"/>
        </w:rPr>
        <w:t xml:space="preserve"> </w:t>
      </w:r>
      <w:r w:rsidRPr="008F2FAC"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</w:p>
    <w:p w14:paraId="5B0FDA38" w14:textId="6038F492" w:rsidR="00785A9B" w:rsidRDefault="00125A2C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/>
          <w:color w:val="000000"/>
          <w:szCs w:val="28"/>
        </w:rPr>
      </w:pPr>
      <w:r>
        <w:rPr>
          <w:i/>
          <w:color w:val="000000"/>
          <w:szCs w:val="28"/>
        </w:rPr>
        <w:t>в</w:t>
      </w:r>
      <w:r w:rsidR="00BF3B59">
        <w:rPr>
          <w:i/>
          <w:color w:val="000000"/>
          <w:szCs w:val="28"/>
        </w:rPr>
        <w:t xml:space="preserve">строенное управление доступом </w:t>
      </w:r>
      <w:r w:rsidR="00BF3B59">
        <w:rPr>
          <w:color w:val="000000"/>
          <w:szCs w:val="28"/>
        </w:rPr>
        <w:t>с помощью функций управления доступом и идентификацией, такие как управление доступом на основе ролей и Azure Active Directory.</w:t>
      </w:r>
    </w:p>
    <w:p w14:paraId="0A337090" w14:textId="5D3BDE1D" w:rsidR="00785A9B" w:rsidRDefault="00BF3B59" w:rsidP="00195187">
      <w:pPr>
        <w:widowControl w:val="0"/>
        <w:spacing w:after="160"/>
        <w:ind w:firstLine="708"/>
      </w:pPr>
      <w:r>
        <w:t xml:space="preserve">Технология Azure Digital Twins использует Azure IoT Hub для связи устройств и сенсоров IoT с физической средой. </w:t>
      </w:r>
      <w:r w:rsidRPr="00227B83">
        <w:t>На рис</w:t>
      </w:r>
      <w:ins w:id="122" w:author="Rostislav Bobin" w:date="2019-05-17T10:54:00Z">
        <w:r w:rsidR="00227B83" w:rsidRPr="00227B83">
          <w:rPr>
            <w:rPrChange w:id="123" w:author="Rostislav Bobin" w:date="2019-05-17T10:54:00Z">
              <w:rPr>
                <w:highlight w:val="yellow"/>
              </w:rPr>
            </w:rPrChange>
          </w:rPr>
          <w:t xml:space="preserve">унке </w:t>
        </w:r>
      </w:ins>
      <w:del w:id="124" w:author="Rostislav Bobin" w:date="2019-05-17T10:54:00Z">
        <w:r w:rsidRPr="00227B83" w:rsidDel="00227B83">
          <w:delText>.</w:delText>
        </w:r>
      </w:del>
      <w:ins w:id="125" w:author="Rostislav Bobin" w:date="2019-05-17T10:53:00Z">
        <w:r w:rsidR="00227B83" w:rsidRPr="00227B83">
          <w:rPr>
            <w:rPrChange w:id="126" w:author="Rostislav Bobin" w:date="2019-05-17T10:54:00Z">
              <w:rPr>
                <w:highlight w:val="yellow"/>
              </w:rPr>
            </w:rPrChange>
          </w:rPr>
          <w:t>2</w:t>
        </w:r>
      </w:ins>
      <w:del w:id="127" w:author="Rostislav Bobin" w:date="2019-05-17T10:53:00Z">
        <w:r w:rsidRPr="00227B83" w:rsidDel="00227B83">
          <w:delText>1</w:delText>
        </w:r>
      </w:del>
      <w:r w:rsidRPr="00227B83">
        <w:t xml:space="preserve"> изображена схема взаимодействия Azure Digital Twins с другими инструментами Azure IoT.</w:t>
      </w:r>
      <w:r>
        <w:t xml:space="preserve"> </w:t>
      </w:r>
    </w:p>
    <w:tbl>
      <w:tblPr>
        <w:tblStyle w:val="afb"/>
        <w:tblW w:w="9060" w:type="dxa"/>
        <w:tblInd w:w="0" w:type="dxa"/>
        <w:tblLayout w:type="fixed"/>
        <w:tblLook w:val="0400" w:firstRow="0" w:lastRow="0" w:firstColumn="0" w:lastColumn="0" w:noHBand="0" w:noVBand="1"/>
        <w:tblPrChange w:id="128" w:author="Rostislav Bobin" w:date="2019-05-17T11:26:00Z">
          <w:tblPr>
            <w:tblStyle w:val="afb"/>
            <w:tblW w:w="90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</w:tblPrChange>
      </w:tblPr>
      <w:tblGrid>
        <w:gridCol w:w="9060"/>
        <w:tblGridChange w:id="129">
          <w:tblGrid>
            <w:gridCol w:w="9060"/>
          </w:tblGrid>
        </w:tblGridChange>
      </w:tblGrid>
      <w:tr w:rsidR="00785A9B" w14:paraId="177B663B" w14:textId="77777777" w:rsidTr="00307F7B">
        <w:tc>
          <w:tcPr>
            <w:tcW w:w="9060" w:type="dxa"/>
            <w:tcPrChange w:id="130" w:author="Rostislav Bobin" w:date="2019-05-17T11:26:00Z">
              <w:tcPr>
                <w:tcW w:w="9060" w:type="dxa"/>
                <w:tcBorders>
                  <w:bottom w:val="single" w:sz="4" w:space="0" w:color="000000"/>
                </w:tcBorders>
              </w:tcPr>
            </w:tcPrChange>
          </w:tcPr>
          <w:p w14:paraId="7271EC19" w14:textId="471D65B5" w:rsidR="00785A9B" w:rsidRDefault="00F058BB">
            <w:pPr>
              <w:widowControl w:val="0"/>
              <w:spacing w:after="160"/>
              <w:ind w:firstLine="0"/>
              <w:jc w:val="left"/>
            </w:pPr>
            <w:ins w:id="131" w:author="Rostislav Bobin" w:date="2019-05-17T11:25:00Z">
              <w:r>
                <w:rPr>
                  <w:noProof/>
                </w:rPr>
                <w:lastRenderedPageBreak/>
                <w:drawing>
                  <wp:inline distT="0" distB="0" distL="0" distR="0" wp14:anchorId="4DD3A486" wp14:editId="68B8F025">
                    <wp:extent cx="5615940" cy="2821305"/>
                    <wp:effectExtent l="0" t="0" r="0" b="0"/>
                    <wp:docPr id="5" name="Рисунок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Document 1.png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15940" cy="282130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785A9B" w14:paraId="4CFFC2A8" w14:textId="77777777" w:rsidTr="00307F7B">
        <w:tc>
          <w:tcPr>
            <w:tcW w:w="9060" w:type="dxa"/>
            <w:tcPrChange w:id="132" w:author="Rostislav Bobin" w:date="2019-05-17T11:26:00Z">
              <w:tcPr>
                <w:tcW w:w="9060" w:type="dxa"/>
                <w:tcBorders>
                  <w:top w:val="single" w:sz="4" w:space="0" w:color="000000"/>
                  <w:left w:val="nil"/>
                  <w:bottom w:val="nil"/>
                  <w:right w:val="nil"/>
                </w:tcBorders>
              </w:tcPr>
            </w:tcPrChange>
          </w:tcPr>
          <w:p w14:paraId="740DB5AE" w14:textId="2A3F6614" w:rsidR="00785A9B" w:rsidRPr="00227B83" w:rsidRDefault="00BF3B59">
            <w:pPr>
              <w:widowControl w:val="0"/>
              <w:spacing w:after="160"/>
              <w:ind w:firstLine="0"/>
              <w:jc w:val="center"/>
              <w:rPr>
                <w:sz w:val="28"/>
                <w:szCs w:val="28"/>
                <w:rPrChange w:id="133" w:author="Rostislav Bobin" w:date="2019-05-17T10:54:00Z">
                  <w:rPr/>
                </w:rPrChange>
              </w:rPr>
            </w:pPr>
            <w:commentRangeStart w:id="134"/>
            <w:r w:rsidRPr="00227B83">
              <w:rPr>
                <w:b/>
                <w:szCs w:val="28"/>
                <w:rPrChange w:id="135" w:author="Rostislav Bobin" w:date="2019-05-17T10:54:00Z">
                  <w:rPr/>
                </w:rPrChange>
              </w:rPr>
              <w:t>Рис.</w:t>
            </w:r>
            <w:ins w:id="136" w:author="Rostislav Bobin" w:date="2019-05-17T10:54:00Z">
              <w:r w:rsidR="00227B83">
                <w:rPr>
                  <w:b/>
                  <w:sz w:val="28"/>
                  <w:szCs w:val="28"/>
                </w:rPr>
                <w:t xml:space="preserve"> </w:t>
              </w:r>
              <w:r w:rsidR="00227B83" w:rsidRPr="00227B83">
                <w:rPr>
                  <w:b/>
                  <w:szCs w:val="28"/>
                  <w:rPrChange w:id="137" w:author="Rostislav Bobin" w:date="2019-05-17T10:54:00Z">
                    <w:rPr>
                      <w:szCs w:val="28"/>
                    </w:rPr>
                  </w:rPrChange>
                </w:rPr>
                <w:t>2</w:t>
              </w:r>
            </w:ins>
            <w:del w:id="138" w:author="Rostislav Bobin" w:date="2019-05-17T10:54:00Z">
              <w:r w:rsidRPr="00227B83" w:rsidDel="00227B83">
                <w:rPr>
                  <w:b/>
                  <w:szCs w:val="28"/>
                  <w:rPrChange w:id="139" w:author="Rostislav Bobin" w:date="2019-05-17T10:54:00Z">
                    <w:rPr/>
                  </w:rPrChange>
                </w:rPr>
                <w:delText>1</w:delText>
              </w:r>
            </w:del>
            <w:r w:rsidRPr="00227B83">
              <w:rPr>
                <w:b/>
                <w:szCs w:val="28"/>
                <w:rPrChange w:id="140" w:author="Rostislav Bobin" w:date="2019-05-17T10:54:00Z">
                  <w:rPr/>
                </w:rPrChange>
              </w:rPr>
              <w:t>.</w:t>
            </w:r>
            <w:r w:rsidRPr="00227B83">
              <w:rPr>
                <w:szCs w:val="28"/>
                <w:rPrChange w:id="141" w:author="Rostislav Bobin" w:date="2019-05-17T10:54:00Z">
                  <w:rPr/>
                </w:rPrChange>
              </w:rPr>
              <w:t xml:space="preserve"> Схема взаимодействия сервисов Azure IoT между собой</w:t>
            </w:r>
            <w:commentRangeEnd w:id="134"/>
            <w:r w:rsidR="00195187" w:rsidRPr="00227B83">
              <w:rPr>
                <w:rStyle w:val="afc"/>
                <w:sz w:val="28"/>
                <w:szCs w:val="28"/>
                <w:rPrChange w:id="142" w:author="Rostislav Bobin" w:date="2019-05-17T10:54:00Z">
                  <w:rPr>
                    <w:rStyle w:val="afc"/>
                  </w:rPr>
                </w:rPrChange>
              </w:rPr>
              <w:commentReference w:id="134"/>
            </w:r>
          </w:p>
        </w:tc>
      </w:tr>
    </w:tbl>
    <w:p w14:paraId="5CAEB4E8" w14:textId="61459FFE" w:rsidR="00125A2C" w:rsidRPr="00125A2C" w:rsidRDefault="00125A2C" w:rsidP="00125A2C">
      <w:pPr>
        <w:pStyle w:val="3"/>
      </w:pPr>
      <w:bookmarkStart w:id="143" w:name="_Toc9242699"/>
      <w:commentRangeStart w:id="144"/>
      <w:r w:rsidRPr="00125A2C">
        <w:t>Amazon Web Services</w:t>
      </w:r>
      <w:commentRangeEnd w:id="144"/>
      <w:r w:rsidR="0085346D">
        <w:rPr>
          <w:rStyle w:val="afc"/>
          <w:rFonts w:eastAsia="Times New Roman" w:cs="Times New Roman"/>
        </w:rPr>
        <w:commentReference w:id="144"/>
      </w:r>
      <w:bookmarkEnd w:id="143"/>
    </w:p>
    <w:p w14:paraId="0ADB76FC" w14:textId="471B0D92" w:rsidR="00785A9B" w:rsidRDefault="00D90A6E" w:rsidP="00125A2C">
      <w:pPr>
        <w:widowControl w:val="0"/>
        <w:spacing w:after="160"/>
        <w:ind w:firstLine="708"/>
      </w:pPr>
      <w:r w:rsidRPr="00553241">
        <w:rPr>
          <w:lang w:val="en-US"/>
        </w:rPr>
        <w:t>AWS</w:t>
      </w:r>
      <w:r w:rsidRPr="00125A2C">
        <w:t xml:space="preserve"> </w:t>
      </w:r>
      <w:r w:rsidRPr="00553241">
        <w:rPr>
          <w:lang w:val="en-US"/>
        </w:rPr>
        <w:t>IoT</w:t>
      </w:r>
      <w:r w:rsidRPr="00125A2C">
        <w:t xml:space="preserve"> </w:t>
      </w:r>
      <w:r w:rsidRPr="00553241">
        <w:rPr>
          <w:lang w:val="en-US"/>
        </w:rPr>
        <w:t>Things</w:t>
      </w:r>
      <w:r w:rsidRPr="00125A2C">
        <w:t xml:space="preserve"> </w:t>
      </w:r>
      <w:r w:rsidRPr="00553241">
        <w:rPr>
          <w:lang w:val="en-US"/>
        </w:rPr>
        <w:t>Graph</w:t>
      </w:r>
      <w:r w:rsidRPr="00125A2C">
        <w:t xml:space="preserve"> — </w:t>
      </w:r>
      <w:r w:rsidR="00125A2C">
        <w:t>продукт</w:t>
      </w:r>
      <w:r w:rsidR="00125A2C" w:rsidRPr="00125A2C">
        <w:t xml:space="preserve"> </w:t>
      </w:r>
      <w:r w:rsidR="00125A2C">
        <w:t>в</w:t>
      </w:r>
      <w:r w:rsidR="00125A2C" w:rsidRPr="00125A2C">
        <w:t xml:space="preserve"> </w:t>
      </w:r>
      <w:r w:rsidR="00125A2C">
        <w:t>инфраструктуре облака</w:t>
      </w:r>
      <w:r w:rsidR="00125A2C" w:rsidRPr="00125A2C">
        <w:t xml:space="preserve"> </w:t>
      </w:r>
      <w:r>
        <w:t>от</w:t>
      </w:r>
      <w:r w:rsidRPr="00125A2C">
        <w:t xml:space="preserve"> </w:t>
      </w:r>
      <w:r w:rsidRPr="00553241">
        <w:rPr>
          <w:lang w:val="en-US"/>
        </w:rPr>
        <w:t>Amazon</w:t>
      </w:r>
      <w:r w:rsidR="007E00DE" w:rsidRPr="00125A2C">
        <w:t xml:space="preserve"> [</w:t>
      </w:r>
      <w:r w:rsidR="00D67520">
        <w:rPr>
          <w:lang w:val="en-US"/>
        </w:rPr>
        <w:fldChar w:fldCharType="begin"/>
      </w:r>
      <w:r w:rsidR="00D67520" w:rsidRPr="00125A2C">
        <w:instrText xml:space="preserve"> </w:instrText>
      </w:r>
      <w:r w:rsidR="00D67520">
        <w:rPr>
          <w:lang w:val="en-US"/>
        </w:rPr>
        <w:instrText>REF</w:instrText>
      </w:r>
      <w:r w:rsidR="00D67520" w:rsidRPr="00125A2C">
        <w:instrText xml:space="preserve"> _</w:instrText>
      </w:r>
      <w:r w:rsidR="00D67520">
        <w:rPr>
          <w:lang w:val="en-US"/>
        </w:rPr>
        <w:instrText>Ref</w:instrText>
      </w:r>
      <w:r w:rsidR="00D67520" w:rsidRPr="00125A2C">
        <w:instrText>3555386 \</w:instrText>
      </w:r>
      <w:r w:rsidR="00D67520">
        <w:rPr>
          <w:lang w:val="en-US"/>
        </w:rPr>
        <w:instrText>r</w:instrText>
      </w:r>
      <w:r w:rsidR="00D67520" w:rsidRPr="00125A2C">
        <w:instrText xml:space="preserve"> \</w:instrText>
      </w:r>
      <w:r w:rsidR="00D67520">
        <w:rPr>
          <w:lang w:val="en-US"/>
        </w:rPr>
        <w:instrText>h</w:instrText>
      </w:r>
      <w:r w:rsidR="00D67520" w:rsidRPr="00125A2C">
        <w:instrText xml:space="preserve"> </w:instrText>
      </w:r>
      <w:r w:rsidR="00125A2C" w:rsidRPr="00125A2C">
        <w:instrText xml:space="preserve"> \* </w:instrText>
      </w:r>
      <w:r w:rsidR="00125A2C">
        <w:rPr>
          <w:lang w:val="en-US"/>
        </w:rPr>
        <w:instrText>MERGEFORMAT</w:instrText>
      </w:r>
      <w:r w:rsidR="00125A2C" w:rsidRPr="00125A2C">
        <w:instrText xml:space="preserve"> </w:instrText>
      </w:r>
      <w:r w:rsidR="00D67520">
        <w:rPr>
          <w:lang w:val="en-US"/>
        </w:rPr>
      </w:r>
      <w:r w:rsidR="00D67520">
        <w:rPr>
          <w:lang w:val="en-US"/>
        </w:rPr>
        <w:fldChar w:fldCharType="separate"/>
      </w:r>
      <w:r w:rsidR="00D67520" w:rsidRPr="00125A2C">
        <w:t>20</w:t>
      </w:r>
      <w:r w:rsidR="00D67520">
        <w:rPr>
          <w:lang w:val="en-US"/>
        </w:rPr>
        <w:fldChar w:fldCharType="end"/>
      </w:r>
      <w:r w:rsidRPr="00125A2C">
        <w:t xml:space="preserve">]. </w:t>
      </w:r>
      <w:r>
        <w:t xml:space="preserve">Этот сервис позволяет создавать автоматизированные системы Интернета вещей, </w:t>
      </w:r>
      <w:r w:rsidR="00025D81">
        <w:t>которые помогают</w:t>
      </w:r>
      <w:r>
        <w:t xml:space="preserve"> осуществлять связь между веб-сервисами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16</w:t>
      </w:r>
      <w:r w:rsidR="00D67520">
        <w:fldChar w:fldCharType="end"/>
      </w:r>
      <w:r w:rsidR="00430599" w:rsidRPr="00430599">
        <w:t>]</w:t>
      </w:r>
      <w:r>
        <w:t xml:space="preserve">. Данное решение </w:t>
      </w:r>
      <w:r w:rsidR="00025D81">
        <w:t xml:space="preserve">также </w:t>
      </w:r>
      <w:r>
        <w:t xml:space="preserve">предоставляет мощное средство визуализации построенного графа с возможностью редактирования связей между устройствами и приложениями прямо в редакторе потоков данных. </w:t>
      </w:r>
      <w:r w:rsidR="00025D81">
        <w:t>Этот п</w:t>
      </w:r>
      <w:r w:rsidR="00BF3B59">
        <w:t>родукт представлен следующими тремя ключевыми концепциями:</w:t>
      </w:r>
    </w:p>
    <w:p w14:paraId="20704DC2" w14:textId="1BD72C1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модель.</w:t>
      </w:r>
      <w:r w:rsidR="00025D81">
        <w:rPr>
          <w:color w:val="000000"/>
          <w:szCs w:val="28"/>
        </w:rPr>
        <w:t xml:space="preserve"> Это абстракция, представляющая</w:t>
      </w:r>
      <w:r>
        <w:rPr>
          <w:color w:val="000000"/>
          <w:szCs w:val="28"/>
        </w:rPr>
        <w:t xml:space="preserve"> устройство как набор действий (входов), событий (выходов) и состояний (атрибутов). Модель отделяет интерфейс устройства от его базовой реализации; </w:t>
      </w:r>
    </w:p>
    <w:p w14:paraId="0F63C566" w14:textId="37D5882A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>. Отображение представляет информацию, которая позволяет AWS IoT Things Graph преобразовать вывод сообщения одного объекта в о</w:t>
      </w:r>
      <w:r w:rsidR="00025D81">
        <w:rPr>
          <w:color w:val="000000"/>
          <w:szCs w:val="28"/>
        </w:rPr>
        <w:t>жидаемый ввод другого. Эта концепция</w:t>
      </w:r>
      <w:r>
        <w:rPr>
          <w:color w:val="000000"/>
          <w:szCs w:val="28"/>
        </w:rPr>
        <w:t xml:space="preserve"> устраняет различия объектов и позволяет создавать приложения IoT, в которых используется множество объектов;</w:t>
      </w:r>
    </w:p>
    <w:p w14:paraId="55B566E8" w14:textId="79CBC142" w:rsidR="00307F7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ns w:id="145" w:author="Rostislav Bobin" w:date="2019-05-17T11:28:00Z"/>
        </w:rPr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 xml:space="preserve">. Поток состоит из последовательности взаимодействий между </w:t>
      </w:r>
      <w:r>
        <w:rPr>
          <w:color w:val="000000"/>
          <w:szCs w:val="28"/>
        </w:rPr>
        <w:lastRenderedPageBreak/>
        <w:t>устройствами и web-сервисами,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18C1F1D2" w14:textId="3D5C6275" w:rsidR="00307F7B" w:rsidDel="00307F7B" w:rsidRDefault="0030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del w:id="146" w:author="Rostislav Bobin" w:date="2019-05-17T11:31:00Z"/>
        </w:rPr>
        <w:pPrChange w:id="147" w:author="Rostislav Bobin" w:date="2019-05-17T11:31:00Z">
          <w:pPr>
            <w:widowControl w:val="0"/>
            <w:spacing w:after="160"/>
            <w:ind w:firstLine="0"/>
            <w:jc w:val="left"/>
          </w:pPr>
        </w:pPrChange>
      </w:pPr>
      <w:ins w:id="148" w:author="Rostislav Bobin" w:date="2019-05-17T11:28:00Z">
        <w:r w:rsidRPr="00307F7B">
          <w:t xml:space="preserve">AWS IoT Things Graph лучше всего подходит для приложений, </w:t>
        </w:r>
        <w:r>
          <w:t>охватываю</w:t>
        </w:r>
      </w:ins>
      <w:ins w:id="149" w:author="Rostislav Bobin" w:date="2019-05-17T11:29:00Z">
        <w:r>
          <w:t>щих</w:t>
        </w:r>
      </w:ins>
      <w:ins w:id="150" w:author="Rostislav Bobin" w:date="2019-05-17T11:28:00Z">
        <w:r w:rsidRPr="00307F7B">
          <w:t xml:space="preserve"> широкий спектр устройств и сервисов </w:t>
        </w:r>
      </w:ins>
      <w:ins w:id="151" w:author="Rostislav Bobin" w:date="2019-05-17T11:29:00Z">
        <w:r>
          <w:t xml:space="preserve">различных </w:t>
        </w:r>
      </w:ins>
      <w:ins w:id="152" w:author="Rostislav Bobin" w:date="2019-05-17T11:28:00Z">
        <w:r w:rsidRPr="00307F7B">
          <w:t>производителей, которые при объединении в определенном порядке могут автоматизировать бизнес-операции. Такие приложения широко распространены в таких областях, как управление энергопотреблением зданий, интеллектуальное сельское хозяйство, интеллектуальные г</w:t>
        </w:r>
        <w:r>
          <w:t>орода, производство, логистика,</w:t>
        </w:r>
        <w:r w:rsidRPr="00307F7B">
          <w:t xml:space="preserve"> добыча нефти и газа.</w:t>
        </w:r>
      </w:ins>
    </w:p>
    <w:p w14:paraId="4234A79B" w14:textId="790EAD29" w:rsidR="00307F7B" w:rsidRDefault="0030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153" w:author="Rostislav Bobin" w:date="2019-05-17T11:31:00Z"/>
        </w:rPr>
        <w:pPrChange w:id="154" w:author="Rostislav Bobin" w:date="2019-05-17T11:28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155" w:author="Rostislav Bobin" w:date="2019-05-17T11:31:00Z">
        <w:r>
          <w:tab/>
        </w:r>
      </w:ins>
    </w:p>
    <w:p w14:paraId="13A2B95A" w14:textId="06E63004" w:rsidR="00307F7B" w:rsidRDefault="0030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156" w:author="Rostislav Bobin" w:date="2019-05-17T11:41:00Z"/>
        </w:rPr>
        <w:pPrChange w:id="157" w:author="Rostislav Bobin" w:date="2019-05-17T11:34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158" w:author="Rostislav Bobin" w:date="2019-05-17T11:33:00Z">
        <w:r>
          <w:rPr>
            <w:lang w:val="en-US"/>
          </w:rPr>
          <w:t>AWS</w:t>
        </w:r>
        <w:r w:rsidRPr="00307F7B">
          <w:rPr>
            <w:rPrChange w:id="159" w:author="Rostislav Bobin" w:date="2019-05-17T11:3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307F7B">
          <w:rPr>
            <w:rPrChange w:id="160" w:author="Rostislav Bobin" w:date="2019-05-17T11:3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Things</w:t>
        </w:r>
        <w:r w:rsidRPr="00307F7B">
          <w:rPr>
            <w:rPrChange w:id="161" w:author="Rostislav Bobin" w:date="2019-05-17T11:3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Graph</w:t>
        </w:r>
        <w:r w:rsidRPr="00307F7B">
          <w:rPr>
            <w:rPrChange w:id="162" w:author="Rostislav Bobin" w:date="2019-05-17T11:33:00Z">
              <w:rPr>
                <w:lang w:val="en-US"/>
              </w:rPr>
            </w:rPrChange>
          </w:rPr>
          <w:t xml:space="preserve"> </w:t>
        </w:r>
        <w:r>
          <w:t xml:space="preserve">работает на основе двух других базовых решений </w:t>
        </w:r>
        <w:r>
          <w:rPr>
            <w:lang w:val="en-US"/>
          </w:rPr>
          <w:t>Amazon</w:t>
        </w:r>
        <w:r w:rsidRPr="00307F7B">
          <w:rPr>
            <w:rPrChange w:id="163" w:author="Rostislav Bobin" w:date="2019-05-17T11:33:00Z">
              <w:rPr>
                <w:lang w:val="en-US"/>
              </w:rPr>
            </w:rPrChange>
          </w:rPr>
          <w:t xml:space="preserve"> </w:t>
        </w:r>
        <w:r w:rsidR="002423B6">
          <w:t xml:space="preserve">для </w:t>
        </w:r>
      </w:ins>
      <w:ins w:id="164" w:author="Rostislav Bobin" w:date="2019-05-17T11:39:00Z">
        <w:r w:rsidR="002423B6">
          <w:t>И</w:t>
        </w:r>
      </w:ins>
      <w:ins w:id="165" w:author="Rostislav Bobin" w:date="2019-05-17T11:33:00Z">
        <w:r>
          <w:t xml:space="preserve">нтернета вещей </w:t>
        </w:r>
      </w:ins>
      <w:ins w:id="166" w:author="Rostislav Bobin" w:date="2019-05-17T11:34:00Z">
        <w:r>
          <w:t>–</w:t>
        </w:r>
      </w:ins>
      <w:ins w:id="167" w:author="Rostislav Bobin" w:date="2019-05-17T11:33:00Z">
        <w:r>
          <w:t xml:space="preserve"> </w:t>
        </w:r>
      </w:ins>
      <w:ins w:id="168" w:author="Rostislav Bobin" w:date="2019-05-17T11:34:00Z">
        <w:r w:rsidRPr="00307F7B">
          <w:t xml:space="preserve">AWS IoT </w:t>
        </w:r>
        <w:r>
          <w:rPr>
            <w:lang w:val="en-US"/>
          </w:rPr>
          <w:t>Core</w:t>
        </w:r>
      </w:ins>
      <w:ins w:id="169" w:author="Rostislav Bobin" w:date="2019-05-17T11:38:00Z">
        <w:r w:rsidR="002423B6">
          <w:t> </w:t>
        </w:r>
        <w:r w:rsidR="002423B6" w:rsidRPr="002423B6">
          <w:rPr>
            <w:rPrChange w:id="170" w:author="Rostislav Bobin" w:date="2019-05-17T11:38:00Z">
              <w:rPr>
                <w:lang w:val="en-US"/>
              </w:rPr>
            </w:rPrChange>
          </w:rPr>
          <w:t>[</w:t>
        </w:r>
        <w:r w:rsidR="002423B6">
          <w:fldChar w:fldCharType="begin"/>
        </w:r>
        <w:r w:rsidR="002423B6">
          <w:instrText xml:space="preserve"> REF _Ref8985538 \r \h </w:instrText>
        </w:r>
      </w:ins>
      <w:r w:rsidR="002423B6">
        <w:fldChar w:fldCharType="separate"/>
      </w:r>
      <w:ins w:id="171" w:author="Rostislav Bobin" w:date="2019-05-17T11:38:00Z">
        <w:r w:rsidR="002423B6">
          <w:t>30</w:t>
        </w:r>
        <w:r w:rsidR="002423B6">
          <w:fldChar w:fldCharType="end"/>
        </w:r>
        <w:r w:rsidR="002423B6" w:rsidRPr="002423B6">
          <w:rPr>
            <w:rPrChange w:id="172" w:author="Rostislav Bobin" w:date="2019-05-17T11:38:00Z">
              <w:rPr>
                <w:lang w:val="en-US"/>
              </w:rPr>
            </w:rPrChange>
          </w:rPr>
          <w:t>]</w:t>
        </w:r>
      </w:ins>
      <w:ins w:id="173" w:author="Rostislav Bobin" w:date="2019-05-17T11:34:00Z">
        <w:r w:rsidRPr="00307F7B">
          <w:rPr>
            <w:rPrChange w:id="174" w:author="Rostislav Bobin" w:date="2019-05-17T11:34:00Z">
              <w:rPr>
                <w:lang w:val="en-US"/>
              </w:rPr>
            </w:rPrChange>
          </w:rPr>
          <w:t xml:space="preserve"> </w:t>
        </w:r>
        <w:r>
          <w:t xml:space="preserve">и </w:t>
        </w:r>
        <w:r w:rsidRPr="00307F7B">
          <w:t>AWS IoT Greengrass</w:t>
        </w:r>
      </w:ins>
      <w:ins w:id="175" w:author="Rostislav Bobin" w:date="2019-05-17T11:38:00Z">
        <w:r w:rsidR="002423B6">
          <w:rPr>
            <w:lang w:val="en-US"/>
          </w:rPr>
          <w:t> </w:t>
        </w:r>
        <w:r w:rsidR="002423B6" w:rsidRPr="002423B6">
          <w:rPr>
            <w:rPrChange w:id="176" w:author="Rostislav Bobin" w:date="2019-05-17T11:38:00Z">
              <w:rPr>
                <w:lang w:val="en-US"/>
              </w:rPr>
            </w:rPrChange>
          </w:rPr>
          <w:t>[</w:t>
        </w:r>
        <w:r w:rsidR="002423B6">
          <w:fldChar w:fldCharType="begin"/>
        </w:r>
        <w:r w:rsidR="002423B6">
          <w:instrText xml:space="preserve"> REF _Ref8985551 \r \h </w:instrText>
        </w:r>
      </w:ins>
      <w:r w:rsidR="002423B6">
        <w:fldChar w:fldCharType="separate"/>
      </w:r>
      <w:ins w:id="177" w:author="Rostislav Bobin" w:date="2019-05-17T11:38:00Z">
        <w:r w:rsidR="002423B6">
          <w:t>31</w:t>
        </w:r>
        <w:r w:rsidR="002423B6">
          <w:fldChar w:fldCharType="end"/>
        </w:r>
        <w:r w:rsidR="002423B6" w:rsidRPr="002423B6">
          <w:rPr>
            <w:rPrChange w:id="178" w:author="Rostislav Bobin" w:date="2019-05-17T11:38:00Z">
              <w:rPr>
                <w:lang w:val="en-US"/>
              </w:rPr>
            </w:rPrChange>
          </w:rPr>
          <w:t>]</w:t>
        </w:r>
      </w:ins>
      <w:ins w:id="179" w:author="Rostislav Bobin" w:date="2019-05-17T11:34:00Z">
        <w:r>
          <w:t>. Первое представляет собой</w:t>
        </w:r>
      </w:ins>
      <w:ins w:id="180" w:author="Rostislav Bobin" w:date="2019-05-17T11:35:00Z">
        <w:r>
          <w:t xml:space="preserve"> платформу, которая </w:t>
        </w:r>
        <w:r w:rsidRPr="00307F7B">
          <w:t>обеспечивает подключение устройств к сервисам AWS и другим устройствам, безопасность данных и взаимодействия, обработку данных устройств и различные операции с ними</w:t>
        </w:r>
        <w:r w:rsidR="002423B6">
          <w:t xml:space="preserve">. </w:t>
        </w:r>
      </w:ins>
      <w:ins w:id="181" w:author="Rostislav Bobin" w:date="2019-05-17T11:39:00Z">
        <w:r w:rsidR="002423B6">
          <w:t>М</w:t>
        </w:r>
      </w:ins>
      <w:ins w:id="182" w:author="Rostislav Bobin" w:date="2019-05-17T11:41:00Z">
        <w:r w:rsidR="002423B6">
          <w:t>ожно выделить следующие основные характеристики платформы:</w:t>
        </w:r>
      </w:ins>
    </w:p>
    <w:p w14:paraId="7CD80935" w14:textId="6AEE8905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183" w:author="Rostislav Bobin" w:date="2019-05-17T11:42:00Z"/>
        </w:rPr>
        <w:pPrChange w:id="184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185" w:author="Rostislav Bobin" w:date="2019-05-17T11:41:00Z">
        <w:r>
          <w:rPr>
            <w:i/>
            <w:lang w:val="en-US"/>
          </w:rPr>
          <w:t>Message</w:t>
        </w:r>
        <w:r w:rsidRPr="002423B6">
          <w:rPr>
            <w:i/>
            <w:rPrChange w:id="186" w:author="Rostislav Bobin" w:date="2019-05-17T11:41:00Z">
              <w:rPr>
                <w:i/>
                <w:lang w:val="en-US"/>
              </w:rPr>
            </w:rPrChange>
          </w:rPr>
          <w:t xml:space="preserve"> </w:t>
        </w:r>
        <w:r>
          <w:rPr>
            <w:i/>
            <w:lang w:val="en-US"/>
          </w:rPr>
          <w:t>Broker</w:t>
        </w:r>
        <w:r w:rsidRPr="002423B6">
          <w:rPr>
            <w:i/>
            <w:rPrChange w:id="187" w:author="Rostislav Bobin" w:date="2019-05-17T11:41:00Z">
              <w:rPr>
                <w:i/>
                <w:lang w:val="en-US"/>
              </w:rPr>
            </w:rPrChange>
          </w:rPr>
          <w:t xml:space="preserve">. </w:t>
        </w:r>
      </w:ins>
      <w:ins w:id="188" w:author="Rostislav Bobin" w:date="2019-05-17T11:42:00Z">
        <w:r>
          <w:t>Э</w:t>
        </w:r>
        <w:r w:rsidRPr="002423B6">
          <w:rPr>
            <w:rPrChange w:id="189" w:author="Rostislav Bobin" w:date="2019-05-17T11:42:00Z">
              <w:rPr>
                <w:i/>
              </w:rPr>
            </w:rPrChange>
          </w:rPr>
          <w:t xml:space="preserve">то высокопроизводительный брокер сообщений, работающий по стандарту «издатель-подписчик», который надежно и с низкой задержкой передает сообщения всех устройств IoT и </w:t>
        </w:r>
        <w:r>
          <w:t>приложений в нужном направлении;</w:t>
        </w:r>
      </w:ins>
    </w:p>
    <w:p w14:paraId="5C0B846B" w14:textId="17F5DBED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190" w:author="Rostislav Bobin" w:date="2019-05-17T11:42:00Z"/>
        </w:rPr>
        <w:pPrChange w:id="191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192" w:author="Rostislav Bobin" w:date="2019-05-17T11:42:00Z">
        <w:r w:rsidRPr="002423B6">
          <w:rPr>
            <w:i/>
            <w:rPrChange w:id="193" w:author="Rostislav Bobin" w:date="2019-05-17T11:44:00Z">
              <w:rPr/>
            </w:rPrChange>
          </w:rPr>
          <w:t>Шлюз устройств</w:t>
        </w:r>
        <w:r>
          <w:t xml:space="preserve"> </w:t>
        </w:r>
        <w:r w:rsidRPr="002423B6">
          <w:t xml:space="preserve">служит точкой входа для устройств IoT, подключающихся к AWS. Шлюз устройств управляет всеми активными подключениями устройства и реализует семантику различных протоколов, чтобы обеспечить </w:t>
        </w:r>
        <w:r>
          <w:t>связь устройств с AWS IoT Core</w:t>
        </w:r>
      </w:ins>
      <w:ins w:id="194" w:author="Rostislav Bobin" w:date="2019-05-17T11:44:00Z">
        <w:r w:rsidRPr="002423B6">
          <w:rPr>
            <w:rPrChange w:id="195" w:author="Rostislav Bobin" w:date="2019-05-17T11:45:00Z">
              <w:rPr>
                <w:lang w:val="en-US"/>
              </w:rPr>
            </w:rPrChange>
          </w:rPr>
          <w:t>;</w:t>
        </w:r>
      </w:ins>
    </w:p>
    <w:p w14:paraId="671459E2" w14:textId="73628C52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196" w:author="Rostislav Bobin" w:date="2019-05-17T11:43:00Z"/>
        </w:rPr>
        <w:pPrChange w:id="197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198" w:author="Rostislav Bobin" w:date="2019-05-17T11:43:00Z">
        <w:r w:rsidRPr="002423B6">
          <w:rPr>
            <w:i/>
            <w:rPrChange w:id="199" w:author="Rostislav Bobin" w:date="2019-05-17T11:45:00Z">
              <w:rPr/>
            </w:rPrChange>
          </w:rPr>
          <w:t>Пакет SDK AWS IoT</w:t>
        </w:r>
        <w:r w:rsidRPr="002423B6">
          <w:t xml:space="preserve"> для устройств позволяет подключить аппаратное устройство или моби</w:t>
        </w:r>
        <w:r>
          <w:t xml:space="preserve">льное приложение к AWS IoT </w:t>
        </w:r>
        <w:r>
          <w:lastRenderedPageBreak/>
          <w:t>Core;</w:t>
        </w:r>
      </w:ins>
    </w:p>
    <w:p w14:paraId="447182E1" w14:textId="620F5C0B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200" w:author="Rostislav Bobin" w:date="2019-05-17T11:43:00Z"/>
        </w:rPr>
        <w:pPrChange w:id="201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02" w:author="Rostislav Bobin" w:date="2019-05-17T11:45:00Z">
        <w:r w:rsidRPr="002423B6">
          <w:rPr>
            <w:i/>
            <w:rPrChange w:id="203" w:author="Rostislav Bobin" w:date="2019-05-17T11:45:00Z">
              <w:rPr/>
            </w:rPrChange>
          </w:rPr>
          <w:t>М</w:t>
        </w:r>
      </w:ins>
      <w:ins w:id="204" w:author="Rostislav Bobin" w:date="2019-05-17T11:43:00Z">
        <w:r w:rsidRPr="002423B6">
          <w:rPr>
            <w:i/>
            <w:rPrChange w:id="205" w:author="Rostislav Bobin" w:date="2019-05-17T11:45:00Z">
              <w:rPr/>
            </w:rPrChange>
          </w:rPr>
          <w:t>етод аутентификации AWS</w:t>
        </w:r>
        <w:r w:rsidRPr="002423B6">
          <w:t xml:space="preserve"> (н</w:t>
        </w:r>
        <w:r w:rsidR="00030F2E">
          <w:t>азываемый SigV4), аутентификация</w:t>
        </w:r>
        <w:r w:rsidRPr="002423B6">
          <w:t xml:space="preserve"> на основе сертификата X.</w:t>
        </w:r>
        <w:r w:rsidR="00030F2E">
          <w:t>509 и специальную аутентификация</w:t>
        </w:r>
        <w:r w:rsidRPr="002423B6">
          <w:t xml:space="preserve"> на основе токенов (через настраиваемые модули авторизации)</w:t>
        </w:r>
      </w:ins>
      <w:ins w:id="206" w:author="Rostislav Bobin" w:date="2019-05-17T11:46:00Z">
        <w:r w:rsidR="00030F2E">
          <w:t xml:space="preserve"> обеспечивают</w:t>
        </w:r>
        <w:r w:rsidR="00030F2E" w:rsidRPr="00030F2E">
          <w:t xml:space="preserve"> взаимную аутентификацию и шифрование во всех точках подключения</w:t>
        </w:r>
        <w:r w:rsidR="00030F2E">
          <w:t>;</w:t>
        </w:r>
      </w:ins>
    </w:p>
    <w:p w14:paraId="5A2FF00F" w14:textId="6AB44565" w:rsidR="00030F2E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207" w:author="Rostislav Bobin" w:date="2019-05-17T11:43:00Z"/>
        </w:rPr>
        <w:pPrChange w:id="208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09" w:author="Rostislav Bobin" w:date="2019-05-17T11:43:00Z">
        <w:r w:rsidRPr="00030F2E">
          <w:rPr>
            <w:i/>
            <w:rPrChange w:id="210" w:author="Rostislav Bobin" w:date="2019-05-17T11:46:00Z">
              <w:rPr/>
            </w:rPrChange>
          </w:rPr>
          <w:t>Реестр</w:t>
        </w:r>
        <w:r w:rsidRPr="002423B6">
          <w:t xml:space="preserve"> устанавливает идентификацию для устройств и позволяет отслеживать метаданные, такие как атрибуты или возможности устройства. Реестр позволяет уникальным образом идентифицировать каждое устройство в соответствии с единым форматом, не зависящим от типа</w:t>
        </w:r>
        <w:r w:rsidR="00030F2E">
          <w:t xml:space="preserve"> устройства или его подключения</w:t>
        </w:r>
      </w:ins>
      <w:ins w:id="211" w:author="Rostislav Bobin" w:date="2019-05-17T11:46:00Z">
        <w:r w:rsidR="00030F2E" w:rsidRPr="00030F2E">
          <w:rPr>
            <w:rPrChange w:id="212" w:author="Rostislav Bobin" w:date="2019-05-17T11:46:00Z">
              <w:rPr>
                <w:lang w:val="en-US"/>
              </w:rPr>
            </w:rPrChange>
          </w:rPr>
          <w:t>;</w:t>
        </w:r>
      </w:ins>
    </w:p>
    <w:p w14:paraId="3C0B1838" w14:textId="7A3F51C0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213" w:author="Rostislav Bobin" w:date="2019-05-17T11:44:00Z"/>
        </w:rPr>
        <w:pPrChange w:id="214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15" w:author="Rostislav Bobin" w:date="2019-05-17T11:43:00Z">
        <w:r w:rsidRPr="00030F2E">
          <w:rPr>
            <w:i/>
            <w:rPrChange w:id="216" w:author="Rostislav Bobin" w:date="2019-05-17T11:46:00Z">
              <w:rPr/>
            </w:rPrChange>
          </w:rPr>
          <w:t>Тени устройств</w:t>
        </w:r>
      </w:ins>
      <w:ins w:id="217" w:author="Rostislav Bobin" w:date="2019-05-17T11:44:00Z">
        <w:r>
          <w:t xml:space="preserve">. </w:t>
        </w:r>
        <w:r w:rsidRPr="002423B6">
          <w:t>С помощью AWS IoT Core можно создать постоянную виртуальную версию каждого устройства, так называемую тень устройства, содержащую его последнее состояние и позволяющую приложениям или другим устройствам считывать сообщения и взаимодействовать с данным устройством. Тени устройств хранят последнее зарегистрированное состояние и желаемое будущее состояние каждого устройства</w:t>
        </w:r>
      </w:ins>
      <w:ins w:id="218" w:author="Rostislav Bobin" w:date="2019-05-17T11:47:00Z">
        <w:r w:rsidR="00030F2E" w:rsidRPr="00030F2E">
          <w:rPr>
            <w:rPrChange w:id="219" w:author="Rostislav Bobin" w:date="2019-05-17T11:47:00Z">
              <w:rPr>
                <w:lang w:val="en-US"/>
              </w:rPr>
            </w:rPrChange>
          </w:rPr>
          <w:t>;</w:t>
        </w:r>
      </w:ins>
    </w:p>
    <w:p w14:paraId="6585892C" w14:textId="537C0AB4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220" w:author="Rostislav Bobin" w:date="2019-05-17T11:48:00Z"/>
        </w:rPr>
        <w:pPrChange w:id="221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22" w:author="Rostislav Bobin" w:date="2019-05-17T11:44:00Z">
        <w:r w:rsidRPr="00030F2E">
          <w:rPr>
            <w:i/>
            <w:rPrChange w:id="223" w:author="Rostislav Bobin" w:date="2019-05-17T11:47:00Z">
              <w:rPr/>
            </w:rPrChange>
          </w:rPr>
          <w:t>Сервис правил</w:t>
        </w:r>
        <w:r w:rsidRPr="002423B6">
          <w:t xml:space="preserve"> позволяет создавать приложения IoT для сбора, обработки и анализа данных, генерируемых подключенными устройствами, и выполнения действий с ними</w:t>
        </w:r>
      </w:ins>
      <w:ins w:id="224" w:author="Rostislav Bobin" w:date="2019-05-17T11:47:00Z">
        <w:r w:rsidR="00030F2E" w:rsidRPr="00030F2E">
          <w:rPr>
            <w:rPrChange w:id="225" w:author="Rostislav Bobin" w:date="2019-05-17T11:47:00Z">
              <w:rPr>
                <w:lang w:val="en-US"/>
              </w:rPr>
            </w:rPrChange>
          </w:rPr>
          <w:t xml:space="preserve">. </w:t>
        </w:r>
      </w:ins>
      <w:ins w:id="226" w:author="Rostislav Bobin" w:date="2019-05-17T11:44:00Z">
        <w:r w:rsidRPr="002423B6">
          <w:t>Сервис правил оценивает входящие сообщения, публикуемые в AWS IoT Core, а затем преобразует и доставляет их другому устройству или облачному сервису с учетом заданных бизнес-правил. Правило можно применять к данным от одного или от многих устройств и выполнять на его основе одно действие или же множество параллельных действий.</w:t>
        </w:r>
      </w:ins>
    </w:p>
    <w:p w14:paraId="00677D9D" w14:textId="17869E8E" w:rsidR="00030F2E" w:rsidRPr="00030F2E" w:rsidRDefault="00030F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227" w:author="Rostislav Bobin" w:date="2019-05-17T11:53:00Z"/>
        </w:rPr>
        <w:pPrChange w:id="228" w:author="Rostislav Bobin" w:date="2019-05-17T11:5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29" w:author="Rostislav Bobin" w:date="2019-05-17T11:53:00Z">
        <w:r>
          <w:rPr>
            <w:lang w:val="en-US"/>
          </w:rPr>
          <w:t>AWS</w:t>
        </w:r>
        <w:r w:rsidRPr="00030F2E">
          <w:rPr>
            <w:rPrChange w:id="230" w:author="Rostislav Bobin" w:date="2019-05-17T11:5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030F2E">
          <w:rPr>
            <w:rPrChange w:id="231" w:author="Rostislav Bobin" w:date="2019-05-17T11:5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Greengrass</w:t>
        </w:r>
        <w:r w:rsidRPr="00030F2E">
          <w:rPr>
            <w:rPrChange w:id="232" w:author="Rostislav Bobin" w:date="2019-05-17T11:54:00Z">
              <w:rPr>
                <w:lang w:val="en-US"/>
              </w:rPr>
            </w:rPrChange>
          </w:rPr>
          <w:t xml:space="preserve"> </w:t>
        </w:r>
      </w:ins>
      <w:ins w:id="233" w:author="Rostislav Bobin" w:date="2019-05-17T11:54:00Z">
        <w:r w:rsidRPr="00030F2E">
          <w:rPr>
            <w:rPrChange w:id="234" w:author="Rostislav Bobin" w:date="2019-05-17T11:54:00Z">
              <w:rPr>
                <w:lang w:val="en-US"/>
              </w:rPr>
            </w:rPrChange>
          </w:rPr>
          <w:t>–</w:t>
        </w:r>
      </w:ins>
      <w:ins w:id="235" w:author="Rostislav Bobin" w:date="2019-05-17T11:53:00Z">
        <w:r w:rsidRPr="00030F2E">
          <w:rPr>
            <w:rPrChange w:id="236" w:author="Rostislav Bobin" w:date="2019-05-17T11:54:00Z">
              <w:rPr>
                <w:lang w:val="en-US"/>
              </w:rPr>
            </w:rPrChange>
          </w:rPr>
          <w:t xml:space="preserve"> </w:t>
        </w:r>
      </w:ins>
      <w:ins w:id="237" w:author="Rostislav Bobin" w:date="2019-05-17T11:54:00Z">
        <w:r>
          <w:t xml:space="preserve">инструмент, предназначенный для </w:t>
        </w:r>
        <w:r w:rsidRPr="00030F2E">
          <w:t>эффективно</w:t>
        </w:r>
        <w:r>
          <w:t>го распространения возможностей</w:t>
        </w:r>
        <w:r w:rsidRPr="00030F2E">
          <w:t xml:space="preserve"> AWS на периферийные устройства, что </w:t>
        </w:r>
        <w:r w:rsidRPr="00030F2E">
          <w:lastRenderedPageBreak/>
          <w:t>позволяет им локально работать с данными, которые они создают, используя при этом облако для управления, анализа и надежного хранения данных.</w:t>
        </w:r>
      </w:ins>
    </w:p>
    <w:p w14:paraId="20A5DDC7" w14:textId="5432EC3A" w:rsidR="00030F2E" w:rsidRPr="00030F2E" w:rsidRDefault="00030F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238" w:author="Rostislav Bobin" w:date="2019-05-17T11:31:00Z"/>
        </w:rPr>
        <w:pPrChange w:id="239" w:author="Rostislav Bobin" w:date="2019-05-17T11:5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40" w:author="Rostislav Bobin" w:date="2019-05-17T11:49:00Z">
        <w:r>
          <w:t xml:space="preserve">Основным преимуществом использования AWS IoT Greengrass, является возможность </w:t>
        </w:r>
        <w:r w:rsidRPr="00030F2E">
          <w:t>локально формировать на устройствах выводы с использованием машинного обучения, применяя модели, созданные и обученные в облаке.</w:t>
        </w:r>
      </w:ins>
      <w:ins w:id="241" w:author="Rostislav Bobin" w:date="2019-05-17T11:51:00Z">
        <w:r>
          <w:t xml:space="preserve"> Также стоит отметить коннекторы </w:t>
        </w:r>
      </w:ins>
      <w:ins w:id="242" w:author="Rostislav Bobin" w:date="2019-05-17T11:55:00Z">
        <w:r>
          <w:t>с</w:t>
        </w:r>
      </w:ins>
      <w:ins w:id="243" w:author="Rostislav Bobin" w:date="2019-05-17T11:51:00Z">
        <w:r>
          <w:t>истемы</w:t>
        </w:r>
      </w:ins>
      <w:ins w:id="244" w:author="Rostislav Bobin" w:date="2019-05-17T11:55:00Z">
        <w:r>
          <w:t xml:space="preserve"> </w:t>
        </w:r>
        <w:r w:rsidRPr="00030F2E">
          <w:t>AWS IoT Greengrass</w:t>
        </w:r>
      </w:ins>
      <w:ins w:id="245" w:author="Rostislav Bobin" w:date="2019-05-17T11:51:00Z">
        <w:r>
          <w:t xml:space="preserve">, позволяющие </w:t>
        </w:r>
      </w:ins>
      <w:ins w:id="246" w:author="Rostislav Bobin" w:date="2019-05-17T11:52:00Z">
        <w:r>
          <w:t xml:space="preserve">выполнять </w:t>
        </w:r>
        <w:r w:rsidRPr="00030F2E">
          <w:t>поиск, импорт, настройку и развертывание приложений и сервисов на периферии</w:t>
        </w:r>
        <w:r>
          <w:t xml:space="preserve">. </w:t>
        </w:r>
        <w:r w:rsidRPr="00030F2E">
          <w:t>При этом не требуется разбираться в различных протоколах устройств, управлять данными для доступа или взаимодействовать с внешними API. Кроме того, можно применить общую бизнес‑логику одного устройства AWS IoT Greengrass к другому.</w:t>
        </w:r>
      </w:ins>
    </w:p>
    <w:p w14:paraId="56D3310C" w14:textId="7633F46B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pPrChange w:id="247" w:author="Rostislav Bobin" w:date="2019-05-17T11:53:00Z">
          <w:pPr>
            <w:widowControl w:val="0"/>
            <w:spacing w:after="160"/>
            <w:ind w:firstLine="0"/>
            <w:jc w:val="left"/>
          </w:pPr>
        </w:pPrChange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043BCC4D" w:rsidR="00785A9B" w:rsidRDefault="00BF3B59" w:rsidP="00ED320C">
      <w:pPr>
        <w:pStyle w:val="1"/>
      </w:pPr>
      <w:bookmarkStart w:id="248" w:name="_Toc9242700"/>
      <w:r>
        <w:lastRenderedPageBreak/>
        <w:t xml:space="preserve">МОДЕЛЬ </w:t>
      </w:r>
      <w:r w:rsidR="00E730C0">
        <w:t xml:space="preserve">ВЫЧИСЛИТЕЛЬНОЙ </w:t>
      </w:r>
      <w:r>
        <w:t>СИСТЕМЫ</w:t>
      </w:r>
      <w:bookmarkEnd w:id="248"/>
    </w:p>
    <w:p w14:paraId="6D318574" w14:textId="1474EF16" w:rsidR="00B807BB" w:rsidRPr="002423B6" w:rsidRDefault="00B807BB" w:rsidP="00ED320C">
      <w:pPr>
        <w:pStyle w:val="2"/>
        <w:numPr>
          <w:ilvl w:val="1"/>
          <w:numId w:val="10"/>
        </w:numPr>
        <w:rPr>
          <w:rPrChange w:id="249" w:author="Rostislav Bobin" w:date="2019-05-17T11:41:00Z">
            <w:rPr>
              <w:lang w:val="en-US"/>
            </w:rPr>
          </w:rPrChange>
        </w:rPr>
      </w:pPr>
      <w:bookmarkStart w:id="250" w:name="_Toc9242701"/>
      <w:r>
        <w:t xml:space="preserve">Данные устройств </w:t>
      </w:r>
      <w:r>
        <w:rPr>
          <w:lang w:val="en-US"/>
        </w:rPr>
        <w:t>IoT</w:t>
      </w:r>
      <w:bookmarkEnd w:id="250"/>
    </w:p>
    <w:p w14:paraId="6504D04B" w14:textId="6606DDAF" w:rsidR="00B807BB" w:rsidRDefault="00B807BB" w:rsidP="00ED320C">
      <w:r>
        <w:t xml:space="preserve">В качестве источника данных было принято решение использовать проект </w:t>
      </w:r>
      <w:r>
        <w:rPr>
          <w:lang w:val="en-US"/>
        </w:rPr>
        <w:t>Low</w:t>
      </w:r>
      <w:r w:rsidRPr="00ED320C">
        <w:t xml:space="preserve"> </w:t>
      </w:r>
      <w:r>
        <w:rPr>
          <w:lang w:val="en-US"/>
        </w:rPr>
        <w:t>Carbon</w:t>
      </w:r>
      <w:r w:rsidRPr="00ED320C">
        <w:t xml:space="preserve"> </w:t>
      </w:r>
      <w:r>
        <w:rPr>
          <w:lang w:val="en-US"/>
        </w:rPr>
        <w:t>Project</w:t>
      </w:r>
      <w:r w:rsidR="004F25D8">
        <w:t> </w:t>
      </w:r>
      <w:r w:rsidR="004F25D8" w:rsidRPr="00ED320C">
        <w:t>[</w:t>
      </w:r>
      <w:r w:rsidR="004F25D8">
        <w:fldChar w:fldCharType="begin"/>
      </w:r>
      <w:r w:rsidR="004F25D8">
        <w:instrText xml:space="preserve"> REF _Ref5355911 \r \h  \* MERGEFORMAT </w:instrText>
      </w:r>
      <w:r w:rsidR="004F25D8">
        <w:fldChar w:fldCharType="separate"/>
      </w:r>
      <w:r w:rsidR="004F25D8">
        <w:t>21</w:t>
      </w:r>
      <w:r w:rsidR="004F25D8">
        <w:fldChar w:fldCharType="end"/>
      </w:r>
      <w:r w:rsidR="004F25D8" w:rsidRPr="00ED320C">
        <w:t>]</w:t>
      </w:r>
      <w:r w:rsidR="00025D81">
        <w:t>,</w:t>
      </w:r>
      <w:r w:rsidR="00C96117">
        <w:t xml:space="preserve"> </w:t>
      </w:r>
      <w:r w:rsidR="004F25D8">
        <w:t xml:space="preserve">обеспечивающий </w:t>
      </w:r>
      <w:r w:rsidR="00025D81">
        <w:t xml:space="preserve">функционирование </w:t>
      </w:r>
      <w:r w:rsidR="00C96117">
        <w:t>систем</w:t>
      </w:r>
      <w:r w:rsidR="00025D81">
        <w:t>ы</w:t>
      </w:r>
      <w:r w:rsidR="00C96117">
        <w:t xml:space="preserve"> смс-оповещения клиентов о текущей динамической тарифной стоимости электроэнергии</w:t>
      </w:r>
      <w:r w:rsidR="004F25D8">
        <w:t>. В рамках</w:t>
      </w:r>
      <w:r w:rsidR="00025D81">
        <w:t xml:space="preserve"> реализации</w:t>
      </w:r>
      <w:r w:rsidR="004F25D8">
        <w:t xml:space="preserve"> проекта,</w:t>
      </w:r>
      <w:r w:rsidR="00E730C0" w:rsidRPr="00E730C0">
        <w:t xml:space="preserve"> </w:t>
      </w:r>
      <w:r w:rsidR="00E730C0">
        <w:t>дома-участники были разбиты на две тарифные группы. Первая группа пользовалась стандартными тарифами потребления электроэнергии. П</w:t>
      </w:r>
      <w:r w:rsidR="004F25D8">
        <w:t xml:space="preserve">отребителям </w:t>
      </w:r>
      <w:r w:rsidR="00E730C0">
        <w:t xml:space="preserve">второй группы </w:t>
      </w:r>
      <w:r w:rsidR="004F25D8">
        <w:t xml:space="preserve">отправлялись </w:t>
      </w:r>
      <w:r w:rsidR="00C96117">
        <w:t>сигнал</w:t>
      </w:r>
      <w:r w:rsidR="004F25D8">
        <w:t>ы о</w:t>
      </w:r>
      <w:r w:rsidR="00C96117">
        <w:t xml:space="preserve"> высокой цен</w:t>
      </w:r>
      <w:r w:rsidR="004F25D8">
        <w:t>е</w:t>
      </w:r>
      <w:r w:rsidR="00C96117">
        <w:t xml:space="preserve"> </w:t>
      </w:r>
      <w:r w:rsidR="004F25D8">
        <w:t xml:space="preserve">энергопотребления </w:t>
      </w:r>
      <w:r w:rsidR="00C96117">
        <w:t>для снижения нагрузки на локальные распределительные сети в течение периодов высокой загруженности</w:t>
      </w:r>
      <w:r w:rsidR="004F25D8">
        <w:t>. Проект был реализован</w:t>
      </w:r>
      <w:r w:rsidRPr="00ED320C">
        <w:t xml:space="preserve"> </w:t>
      </w:r>
      <w:r>
        <w:t>Британскими электросетями (</w:t>
      </w:r>
      <w:r>
        <w:rPr>
          <w:lang w:val="en-US"/>
        </w:rPr>
        <w:t>UK</w:t>
      </w:r>
      <w:r w:rsidRPr="00ED320C">
        <w:t xml:space="preserve"> </w:t>
      </w:r>
      <w:r>
        <w:rPr>
          <w:lang w:val="en-US"/>
        </w:rPr>
        <w:t>Power</w:t>
      </w:r>
      <w:r w:rsidRPr="00ED320C">
        <w:t xml:space="preserve"> </w:t>
      </w:r>
      <w:r>
        <w:rPr>
          <w:lang w:val="en-US"/>
        </w:rPr>
        <w:t>Networks</w:t>
      </w:r>
      <w:r>
        <w:t>)</w:t>
      </w:r>
      <w:r w:rsidRPr="00ED320C">
        <w:t xml:space="preserve"> </w:t>
      </w:r>
      <w:r>
        <w:t xml:space="preserve">в Лондоне в период с </w:t>
      </w:r>
      <w:r w:rsidRPr="00B807BB">
        <w:t>ноября 2011 года по февраль 2014 года.</w:t>
      </w:r>
      <w:r>
        <w:t xml:space="preserve"> Выбранный набор данных представляет собой показатели</w:t>
      </w:r>
      <w:r w:rsidRPr="00ED320C">
        <w:t xml:space="preserve"> энергопотребления для выборки из 5567 лондонских </w:t>
      </w:r>
      <w:r>
        <w:t xml:space="preserve">домов, оснащенных датчиками потребления энергии. Чтение данных проводилось </w:t>
      </w:r>
      <w:r w:rsidRPr="00B807BB">
        <w:t>с получасовыми интервалами. Набор данных содержит потребление энергии, в кВт</w:t>
      </w:r>
      <w:r w:rsidR="00950490" w:rsidRPr="00ED320C">
        <w:t>/</w:t>
      </w:r>
      <w:r w:rsidRPr="00B807BB">
        <w:t xml:space="preserve">ч (за полчаса), уникальный идентификатор домохозяйства, дату и время, а также </w:t>
      </w:r>
      <w:r>
        <w:t>тарифную группу</w:t>
      </w:r>
      <w:r w:rsidRPr="00B807BB">
        <w:t>.</w:t>
      </w:r>
      <w:r w:rsidR="00C96117">
        <w:t xml:space="preserve"> Можно выделить несколько задач, образующихся при анализе этих данных:</w:t>
      </w:r>
    </w:p>
    <w:p w14:paraId="723907C7" w14:textId="26BA5A46" w:rsidR="0007585F" w:rsidRPr="00ED320C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сегментация дневного потребления энергии</w:t>
      </w:r>
      <w:r>
        <w:rPr>
          <w:lang w:val="en-US"/>
        </w:rPr>
        <w:t>;</w:t>
      </w:r>
    </w:p>
    <w:p w14:paraId="5625FBEE" w14:textId="50F88DDB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разбивка кривой электрической нагрузки;</w:t>
      </w:r>
    </w:p>
    <w:p w14:paraId="250F2483" w14:textId="572E08CE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домами;</w:t>
      </w:r>
    </w:p>
    <w:p w14:paraId="2684FEC1" w14:textId="73BCAB82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исследование различий последствий использования; электрической и аккумуляторной систем отопления;</w:t>
      </w:r>
    </w:p>
    <w:p w14:paraId="280C8AD8" w14:textId="04375A9D" w:rsidR="0007585F" w:rsidRP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в масштабе города;</w:t>
      </w:r>
    </w:p>
    <w:p w14:paraId="5F6F5092" w14:textId="27011D23" w:rsidR="00137B5D" w:rsidRDefault="00137B5D">
      <w:r>
        <w:t>Для разработки цифрового двойника был</w:t>
      </w:r>
      <w:r w:rsidR="00E730C0">
        <w:t>а</w:t>
      </w:r>
      <w:r>
        <w:t xml:space="preserve"> использован</w:t>
      </w:r>
      <w:r w:rsidR="00E730C0">
        <w:t>а часть выше описанного</w:t>
      </w:r>
      <w:r>
        <w:t xml:space="preserve"> набор</w:t>
      </w:r>
      <w:r w:rsidR="00E730C0">
        <w:t>а</w:t>
      </w:r>
      <w:r>
        <w:t xml:space="preserve"> данных</w:t>
      </w:r>
      <w:r>
        <w:rPr>
          <w:lang w:val="en-US"/>
        </w:rPr>
        <w:t> </w:t>
      </w:r>
      <w:r w:rsidRPr="006D767F">
        <w:t>[</w:t>
      </w:r>
      <w:r>
        <w:rPr>
          <w:lang w:val="en-US"/>
        </w:rPr>
        <w:fldChar w:fldCharType="begin"/>
      </w:r>
      <w:r w:rsidRPr="006D767F">
        <w:instrText xml:space="preserve"> </w:instrText>
      </w:r>
      <w:r>
        <w:rPr>
          <w:lang w:val="en-US"/>
        </w:rPr>
        <w:instrText>REF</w:instrText>
      </w:r>
      <w:r w:rsidRPr="006D767F">
        <w:instrText xml:space="preserve"> _</w:instrText>
      </w:r>
      <w:r>
        <w:rPr>
          <w:lang w:val="en-US"/>
        </w:rPr>
        <w:instrText>Ref</w:instrText>
      </w:r>
      <w:r w:rsidRPr="006D767F">
        <w:instrText>6557837 \</w:instrText>
      </w:r>
      <w:r>
        <w:rPr>
          <w:lang w:val="en-US"/>
        </w:rPr>
        <w:instrText>r</w:instrText>
      </w:r>
      <w:r w:rsidRPr="006D767F">
        <w:instrText xml:space="preserve"> \</w:instrText>
      </w:r>
      <w:r>
        <w:rPr>
          <w:lang w:val="en-US"/>
        </w:rPr>
        <w:instrText>h</w:instrText>
      </w:r>
      <w:r w:rsidRPr="006D767F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D767F">
        <w:t>25</w:t>
      </w:r>
      <w:r>
        <w:rPr>
          <w:lang w:val="en-US"/>
        </w:rPr>
        <w:fldChar w:fldCharType="end"/>
      </w:r>
      <w:r w:rsidRPr="006D767F">
        <w:t>]</w:t>
      </w:r>
      <w:r w:rsidR="00E730C0">
        <w:t>, представляющая</w:t>
      </w:r>
      <w:r>
        <w:t xml:space="preserve"> собой файл формата </w:t>
      </w:r>
      <w:r>
        <w:rPr>
          <w:lang w:val="en-US"/>
        </w:rPr>
        <w:t>CSV</w:t>
      </w:r>
      <w:r>
        <w:t xml:space="preserve">, </w:t>
      </w:r>
      <w:r w:rsidR="00025D81">
        <w:t>схема которого описана в таблице</w:t>
      </w:r>
      <w:r>
        <w:t xml:space="preserve"> 1</w:t>
      </w:r>
      <w:r w:rsidRPr="006D767F">
        <w:t xml:space="preserve">. </w:t>
      </w:r>
    </w:p>
    <w:p w14:paraId="6EA3BFF4" w14:textId="77777777" w:rsidR="00137B5D" w:rsidRDefault="00137B5D"/>
    <w:p w14:paraId="1B07EFCD" w14:textId="77777777" w:rsidR="00137B5D" w:rsidRDefault="00137B5D"/>
    <w:p w14:paraId="6E78AC09" w14:textId="4A332437" w:rsidR="00137B5D" w:rsidRDefault="00E730C0" w:rsidP="00E730C0">
      <w:pPr>
        <w:pStyle w:val="MainText"/>
        <w:ind w:firstLine="0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 </w:t>
      </w:r>
      <w:r w:rsidR="00137B5D" w:rsidRPr="00E730C0">
        <w:rPr>
          <w:rFonts w:eastAsia="Times New Roman"/>
          <w:b/>
          <w:color w:val="000000"/>
          <w:lang w:eastAsia="ru-RU"/>
        </w:rPr>
        <w:t>Табл. 1.</w:t>
      </w:r>
      <w:r w:rsidR="00137B5D">
        <w:rPr>
          <w:rFonts w:eastAsia="Times New Roman"/>
          <w:color w:val="000000"/>
          <w:lang w:eastAsia="ru-RU"/>
        </w:rPr>
        <w:t xml:space="preserve"> Схема исходного набора данных</w:t>
      </w:r>
    </w:p>
    <w:tbl>
      <w:tblPr>
        <w:tblStyle w:val="af2"/>
        <w:tblW w:w="91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89"/>
        <w:gridCol w:w="844"/>
        <w:gridCol w:w="2365"/>
        <w:gridCol w:w="1164"/>
        <w:gridCol w:w="1208"/>
        <w:gridCol w:w="1841"/>
      </w:tblGrid>
      <w:tr w:rsidR="00137B5D" w14:paraId="27B37F55" w14:textId="77777777" w:rsidTr="00E730C0">
        <w:trPr>
          <w:trHeight w:val="974"/>
        </w:trPr>
        <w:tc>
          <w:tcPr>
            <w:tcW w:w="1689" w:type="dxa"/>
          </w:tcPr>
          <w:p w14:paraId="266CB73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LCLid</w:t>
            </w:r>
          </w:p>
        </w:tc>
        <w:tc>
          <w:tcPr>
            <w:tcW w:w="844" w:type="dxa"/>
          </w:tcPr>
          <w:p w14:paraId="33BD08F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stdorToU</w:t>
            </w:r>
          </w:p>
        </w:tc>
        <w:tc>
          <w:tcPr>
            <w:tcW w:w="2365" w:type="dxa"/>
          </w:tcPr>
          <w:p w14:paraId="760D41EB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DateTime</w:t>
            </w:r>
          </w:p>
        </w:tc>
        <w:tc>
          <w:tcPr>
            <w:tcW w:w="1164" w:type="dxa"/>
          </w:tcPr>
          <w:p w14:paraId="75A6C6EF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KWH/hh</w:t>
            </w:r>
          </w:p>
        </w:tc>
        <w:tc>
          <w:tcPr>
            <w:tcW w:w="1208" w:type="dxa"/>
          </w:tcPr>
          <w:p w14:paraId="1A2AB4B0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</w:t>
            </w:r>
          </w:p>
        </w:tc>
        <w:tc>
          <w:tcPr>
            <w:tcW w:w="1841" w:type="dxa"/>
          </w:tcPr>
          <w:p w14:paraId="73629322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Acorn_grouped</w:t>
            </w:r>
          </w:p>
        </w:tc>
      </w:tr>
      <w:tr w:rsidR="00137B5D" w14:paraId="23D76F49" w14:textId="77777777" w:rsidTr="00E730C0">
        <w:trPr>
          <w:trHeight w:val="974"/>
        </w:trPr>
        <w:tc>
          <w:tcPr>
            <w:tcW w:w="1689" w:type="dxa"/>
          </w:tcPr>
          <w:p w14:paraId="2C289CA6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MAC000002</w:t>
            </w:r>
          </w:p>
        </w:tc>
        <w:tc>
          <w:tcPr>
            <w:tcW w:w="844" w:type="dxa"/>
          </w:tcPr>
          <w:p w14:paraId="2D0E4BB2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</w:p>
        </w:tc>
        <w:tc>
          <w:tcPr>
            <w:tcW w:w="2365" w:type="dxa"/>
          </w:tcPr>
          <w:p w14:paraId="187AB8C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2012-10-12 00:30:00.0000000</w:t>
            </w:r>
          </w:p>
        </w:tc>
        <w:tc>
          <w:tcPr>
            <w:tcW w:w="1164" w:type="dxa"/>
          </w:tcPr>
          <w:p w14:paraId="370F0D8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0.143</w:t>
            </w:r>
          </w:p>
        </w:tc>
        <w:tc>
          <w:tcPr>
            <w:tcW w:w="1208" w:type="dxa"/>
          </w:tcPr>
          <w:p w14:paraId="57868ABF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ACORN-A</w:t>
            </w:r>
          </w:p>
        </w:tc>
        <w:tc>
          <w:tcPr>
            <w:tcW w:w="1841" w:type="dxa"/>
          </w:tcPr>
          <w:p w14:paraId="5F859CA6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Affluent</w:t>
            </w:r>
          </w:p>
        </w:tc>
      </w:tr>
      <w:tr w:rsidR="00137B5D" w14:paraId="0EB20278" w14:textId="77777777" w:rsidTr="00E730C0">
        <w:trPr>
          <w:trHeight w:val="974"/>
        </w:trPr>
        <w:tc>
          <w:tcPr>
            <w:tcW w:w="1689" w:type="dxa"/>
          </w:tcPr>
          <w:p w14:paraId="1AD51B57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MAC000006</w:t>
            </w:r>
          </w:p>
        </w:tc>
        <w:tc>
          <w:tcPr>
            <w:tcW w:w="844" w:type="dxa"/>
          </w:tcPr>
          <w:p w14:paraId="7C86879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ToU</w:t>
            </w:r>
          </w:p>
        </w:tc>
        <w:tc>
          <w:tcPr>
            <w:tcW w:w="2365" w:type="dxa"/>
          </w:tcPr>
          <w:p w14:paraId="500C5B0F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2012-10-28 16:30:00.0000000</w:t>
            </w:r>
          </w:p>
        </w:tc>
        <w:tc>
          <w:tcPr>
            <w:tcW w:w="1164" w:type="dxa"/>
          </w:tcPr>
          <w:p w14:paraId="050E3913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0.013</w:t>
            </w:r>
          </w:p>
        </w:tc>
        <w:tc>
          <w:tcPr>
            <w:tcW w:w="1208" w:type="dxa"/>
          </w:tcPr>
          <w:p w14:paraId="0DB05397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ACORN-Q</w:t>
            </w:r>
          </w:p>
        </w:tc>
        <w:tc>
          <w:tcPr>
            <w:tcW w:w="1841" w:type="dxa"/>
          </w:tcPr>
          <w:p w14:paraId="4083787C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Adversity</w:t>
            </w:r>
          </w:p>
        </w:tc>
      </w:tr>
      <w:tr w:rsidR="00137B5D" w14:paraId="01DA40C5" w14:textId="77777777" w:rsidTr="00E730C0">
        <w:trPr>
          <w:trHeight w:val="974"/>
        </w:trPr>
        <w:tc>
          <w:tcPr>
            <w:tcW w:w="1689" w:type="dxa"/>
          </w:tcPr>
          <w:p w14:paraId="5E156BC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MAC000027</w:t>
            </w:r>
          </w:p>
        </w:tc>
        <w:tc>
          <w:tcPr>
            <w:tcW w:w="844" w:type="dxa"/>
          </w:tcPr>
          <w:p w14:paraId="76D4248D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</w:p>
        </w:tc>
        <w:tc>
          <w:tcPr>
            <w:tcW w:w="2365" w:type="dxa"/>
          </w:tcPr>
          <w:p w14:paraId="438B3A12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2013-08-13 15:00:00.0000000</w:t>
            </w:r>
          </w:p>
        </w:tc>
        <w:tc>
          <w:tcPr>
            <w:tcW w:w="1164" w:type="dxa"/>
          </w:tcPr>
          <w:p w14:paraId="4F3FA053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0.41</w:t>
            </w:r>
          </w:p>
        </w:tc>
        <w:tc>
          <w:tcPr>
            <w:tcW w:w="1208" w:type="dxa"/>
          </w:tcPr>
          <w:p w14:paraId="56F67D8C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ACORN-H</w:t>
            </w:r>
          </w:p>
        </w:tc>
        <w:tc>
          <w:tcPr>
            <w:tcW w:w="1841" w:type="dxa"/>
          </w:tcPr>
          <w:p w14:paraId="493B4531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Comfortable</w:t>
            </w:r>
          </w:p>
        </w:tc>
      </w:tr>
      <w:tr w:rsidR="00137B5D" w14:paraId="0FC2A424" w14:textId="77777777" w:rsidTr="00E730C0">
        <w:trPr>
          <w:trHeight w:val="988"/>
        </w:trPr>
        <w:tc>
          <w:tcPr>
            <w:tcW w:w="1689" w:type="dxa"/>
          </w:tcPr>
          <w:p w14:paraId="2CF3827C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MAC000032</w:t>
            </w:r>
          </w:p>
        </w:tc>
        <w:tc>
          <w:tcPr>
            <w:tcW w:w="844" w:type="dxa"/>
          </w:tcPr>
          <w:p w14:paraId="14E19C61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</w:p>
        </w:tc>
        <w:tc>
          <w:tcPr>
            <w:tcW w:w="2365" w:type="dxa"/>
          </w:tcPr>
          <w:p w14:paraId="2E38EABD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2013-09-11 12:00:00.0000000</w:t>
            </w:r>
          </w:p>
        </w:tc>
        <w:tc>
          <w:tcPr>
            <w:tcW w:w="1164" w:type="dxa"/>
          </w:tcPr>
          <w:p w14:paraId="589222A9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0.112</w:t>
            </w:r>
          </w:p>
        </w:tc>
        <w:tc>
          <w:tcPr>
            <w:tcW w:w="1208" w:type="dxa"/>
          </w:tcPr>
          <w:p w14:paraId="79488A9A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ACORN-J</w:t>
            </w:r>
          </w:p>
        </w:tc>
        <w:tc>
          <w:tcPr>
            <w:tcW w:w="1841" w:type="dxa"/>
          </w:tcPr>
          <w:p w14:paraId="6EFA34A6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Comfortable</w:t>
            </w:r>
          </w:p>
        </w:tc>
      </w:tr>
    </w:tbl>
    <w:p w14:paraId="506E5C78" w14:textId="77777777" w:rsidR="0085346D" w:rsidRDefault="0085346D" w:rsidP="00137B5D">
      <w:pPr>
        <w:rPr>
          <w:color w:val="000000"/>
        </w:rPr>
      </w:pPr>
    </w:p>
    <w:p w14:paraId="391FB8D8" w14:textId="68098634" w:rsidR="00137B5D" w:rsidRDefault="00137B5D" w:rsidP="00137B5D">
      <w:pPr>
        <w:rPr>
          <w:color w:val="000000"/>
        </w:rPr>
      </w:pPr>
      <w:r>
        <w:rPr>
          <w:color w:val="000000"/>
        </w:rPr>
        <w:t>Рассмотрим подробнее поля представленной</w:t>
      </w:r>
      <w:r w:rsidRPr="006D767F">
        <w:rPr>
          <w:color w:val="000000"/>
        </w:rPr>
        <w:t xml:space="preserve"> </w:t>
      </w:r>
      <w:r>
        <w:rPr>
          <w:color w:val="000000"/>
        </w:rPr>
        <w:t xml:space="preserve">таблицы: </w:t>
      </w:r>
    </w:p>
    <w:p w14:paraId="1103000D" w14:textId="77777777" w:rsidR="00137B5D" w:rsidRPr="006154F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LCLid</w:t>
      </w:r>
      <w:r>
        <w:rPr>
          <w:szCs w:val="28"/>
        </w:rPr>
        <w:t xml:space="preserve"> </w:t>
      </w:r>
      <w:r w:rsidRPr="0073755D">
        <w:rPr>
          <w:szCs w:val="28"/>
        </w:rPr>
        <w:t>—</w:t>
      </w:r>
      <w:r>
        <w:rPr>
          <w:szCs w:val="28"/>
        </w:rPr>
        <w:t xml:space="preserve"> </w:t>
      </w:r>
      <w:r w:rsidRPr="006154F0">
        <w:rPr>
          <w:szCs w:val="28"/>
        </w:rPr>
        <w:t xml:space="preserve">уникальный идентификатор </w:t>
      </w:r>
      <w:r>
        <w:rPr>
          <w:szCs w:val="28"/>
        </w:rPr>
        <w:t>квартиры</w:t>
      </w:r>
      <w:r w:rsidRPr="006154F0">
        <w:rPr>
          <w:szCs w:val="28"/>
        </w:rPr>
        <w:t>;</w:t>
      </w:r>
    </w:p>
    <w:p w14:paraId="3B25B46F" w14:textId="77777777" w:rsidR="00137B5D" w:rsidRPr="006154F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stdorToU</w:t>
      </w:r>
      <w:r w:rsidRPr="006154F0">
        <w:rPr>
          <w:i/>
          <w:szCs w:val="28"/>
        </w:rPr>
        <w:t xml:space="preserve"> </w:t>
      </w:r>
      <w:r w:rsidRPr="0073755D">
        <w:rPr>
          <w:i/>
          <w:szCs w:val="28"/>
        </w:rPr>
        <w:t>—</w:t>
      </w:r>
      <w:r>
        <w:rPr>
          <w:szCs w:val="28"/>
        </w:rPr>
        <w:t xml:space="preserve"> тарифный план квартиры</w:t>
      </w:r>
      <w:r w:rsidRPr="006154F0">
        <w:rPr>
          <w:szCs w:val="28"/>
        </w:rPr>
        <w:t>;</w:t>
      </w:r>
    </w:p>
    <w:p w14:paraId="3087EBA1" w14:textId="77777777" w:rsidR="00137B5D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DateTime</w:t>
      </w:r>
      <w:r>
        <w:rPr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время очередного сбора данных с </w:t>
      </w:r>
      <w:r>
        <w:rPr>
          <w:szCs w:val="28"/>
          <w:lang w:val="en-US"/>
        </w:rPr>
        <w:t>iot</w:t>
      </w:r>
      <w:r w:rsidRPr="006D767F">
        <w:rPr>
          <w:szCs w:val="28"/>
        </w:rPr>
        <w:t>-</w:t>
      </w:r>
      <w:r>
        <w:rPr>
          <w:szCs w:val="28"/>
        </w:rPr>
        <w:t>устройства</w:t>
      </w:r>
      <w:r w:rsidRPr="006D767F">
        <w:rPr>
          <w:szCs w:val="28"/>
        </w:rPr>
        <w:t>;</w:t>
      </w:r>
    </w:p>
    <w:p w14:paraId="69674924" w14:textId="77777777" w:rsidR="00137B5D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 w:rsidRPr="006D767F">
        <w:rPr>
          <w:i/>
          <w:szCs w:val="28"/>
          <w:lang w:val="en-US"/>
        </w:rPr>
        <w:t>KWH</w:t>
      </w:r>
      <w:r w:rsidRPr="006D767F">
        <w:rPr>
          <w:i/>
          <w:szCs w:val="28"/>
        </w:rPr>
        <w:t>/</w:t>
      </w:r>
      <w:r w:rsidRPr="006D767F">
        <w:rPr>
          <w:i/>
          <w:szCs w:val="28"/>
          <w:lang w:val="en-US"/>
        </w:rPr>
        <w:t>hh</w:t>
      </w:r>
      <w:r w:rsidRPr="006D767F">
        <w:rPr>
          <w:szCs w:val="28"/>
        </w:rPr>
        <w:t xml:space="preserve"> — </w:t>
      </w:r>
      <w:r>
        <w:rPr>
          <w:szCs w:val="28"/>
        </w:rPr>
        <w:t xml:space="preserve">показания </w:t>
      </w:r>
      <w:r>
        <w:rPr>
          <w:szCs w:val="28"/>
          <w:lang w:val="en-US"/>
        </w:rPr>
        <w:t>iot</w:t>
      </w:r>
      <w:r w:rsidRPr="006D767F">
        <w:rPr>
          <w:szCs w:val="28"/>
        </w:rPr>
        <w:t>-</w:t>
      </w:r>
      <w:r>
        <w:rPr>
          <w:szCs w:val="28"/>
        </w:rPr>
        <w:t>устройства, отображающие количество потребленных киловатт электроэнергии за 30 минут;</w:t>
      </w:r>
    </w:p>
    <w:p w14:paraId="3A6DD91F" w14:textId="77777777" w:rsidR="00137B5D" w:rsidRPr="00F6684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Acorn</w:t>
      </w:r>
      <w:r>
        <w:rPr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текущая категория квартиры по шкале </w:t>
      </w:r>
      <w:r>
        <w:rPr>
          <w:szCs w:val="28"/>
          <w:lang w:val="en-US"/>
        </w:rPr>
        <w:t>Acorn</w:t>
      </w:r>
      <w:r>
        <w:rPr>
          <w:szCs w:val="28"/>
        </w:rPr>
        <w:t>;</w:t>
      </w:r>
    </w:p>
    <w:p w14:paraId="232F5B72" w14:textId="77777777" w:rsidR="00137B5D" w:rsidRPr="006D767F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Acorn</w:t>
      </w:r>
      <w:r w:rsidRPr="006D767F">
        <w:rPr>
          <w:i/>
          <w:szCs w:val="28"/>
        </w:rPr>
        <w:t>_</w:t>
      </w:r>
      <w:r>
        <w:rPr>
          <w:i/>
          <w:szCs w:val="28"/>
          <w:lang w:val="en-US"/>
        </w:rPr>
        <w:t>grouped</w:t>
      </w:r>
      <w:r w:rsidRPr="006D767F">
        <w:rPr>
          <w:i/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статус текущего энергопотребления по шкале </w:t>
      </w:r>
      <w:r>
        <w:rPr>
          <w:szCs w:val="28"/>
          <w:lang w:val="en-US"/>
        </w:rPr>
        <w:t>Acorn</w:t>
      </w:r>
      <w:r w:rsidRPr="006D767F">
        <w:rPr>
          <w:szCs w:val="28"/>
        </w:rPr>
        <w:t>.</w:t>
      </w:r>
    </w:p>
    <w:p w14:paraId="14BA04F8" w14:textId="77777777" w:rsidR="00B807BB" w:rsidRDefault="00B807BB" w:rsidP="00ED320C"/>
    <w:p w14:paraId="3F5D59D0" w14:textId="2CCF9BC0" w:rsidR="00B807BB" w:rsidRDefault="000C3641" w:rsidP="00195187">
      <w:pPr>
        <w:pStyle w:val="2"/>
      </w:pPr>
      <w:bookmarkStart w:id="251" w:name="_Toc9242702"/>
      <w:r>
        <w:t>Требования к системе</w:t>
      </w:r>
      <w:r w:rsidR="00BA4C5D">
        <w:t xml:space="preserve"> </w:t>
      </w:r>
      <w:r w:rsidR="00BA74D4">
        <w:t>Цифровой двойник</w:t>
      </w:r>
      <w:r w:rsidR="00E479CD">
        <w:t xml:space="preserve"> «Энергопотребление»</w:t>
      </w:r>
      <w:bookmarkEnd w:id="251"/>
    </w:p>
    <w:p w14:paraId="1F7DB0C2" w14:textId="342DF580" w:rsidR="00BA4C5D" w:rsidRDefault="00BA4C5D">
      <w:r>
        <w:t>На основании анализа предметной области и описания модели системы были определены следующие функциональные требования к проектируемой системе:</w:t>
      </w:r>
    </w:p>
    <w:p w14:paraId="7296CFA3" w14:textId="483C7456" w:rsidR="00757870" w:rsidRDefault="00757870" w:rsidP="00195187">
      <w:pPr>
        <w:pStyle w:val="ab"/>
        <w:numPr>
          <w:ilvl w:val="0"/>
          <w:numId w:val="14"/>
        </w:numPr>
        <w:spacing w:line="360" w:lineRule="auto"/>
        <w:jc w:val="both"/>
      </w:pPr>
      <w:r>
        <w:lastRenderedPageBreak/>
        <w:t xml:space="preserve">система должна </w:t>
      </w:r>
      <w:r w:rsidR="007977F7">
        <w:t>предоставлять информацию по запросу пользователей о количестве потребленной ими электроэнергии в текущий момент и в заданный промежуток времени;</w:t>
      </w:r>
    </w:p>
    <w:p w14:paraId="298A25C3" w14:textId="08F571B2" w:rsidR="00757870" w:rsidRDefault="007977F7" w:rsidP="00195187">
      <w:pPr>
        <w:pStyle w:val="ab"/>
        <w:numPr>
          <w:ilvl w:val="0"/>
          <w:numId w:val="14"/>
        </w:numPr>
        <w:spacing w:line="360" w:lineRule="auto"/>
        <w:jc w:val="both"/>
      </w:pPr>
      <w:r>
        <w:t xml:space="preserve">система должна предоставлять интерфейс </w:t>
      </w:r>
      <w:r w:rsidR="00197AA6">
        <w:t>добавления новых пользователей и устройств, а также</w:t>
      </w:r>
      <w:r>
        <w:t xml:space="preserve"> удаления старых;</w:t>
      </w:r>
    </w:p>
    <w:p w14:paraId="3BE245A6" w14:textId="52A121EB" w:rsidR="00757870" w:rsidRDefault="00757870" w:rsidP="0085346D">
      <w:pPr>
        <w:pStyle w:val="ab"/>
        <w:numPr>
          <w:ilvl w:val="0"/>
          <w:numId w:val="14"/>
        </w:numPr>
        <w:spacing w:line="360" w:lineRule="auto"/>
        <w:jc w:val="both"/>
      </w:pPr>
      <w:r>
        <w:t xml:space="preserve">система должна </w:t>
      </w:r>
      <w:r w:rsidR="007977F7">
        <w:t xml:space="preserve">оповещать пользователей </w:t>
      </w:r>
      <w:r w:rsidR="00BC4629">
        <w:t>о</w:t>
      </w:r>
      <w:r w:rsidR="007977F7">
        <w:t xml:space="preserve"> </w:t>
      </w:r>
      <w:r w:rsidR="00BC4629">
        <w:t xml:space="preserve">неэффективном энергопотреблении при выполнении </w:t>
      </w:r>
      <w:r w:rsidR="007977F7">
        <w:t>заранее определенных условий</w:t>
      </w:r>
      <w:r w:rsidR="0085346D">
        <w:t>.</w:t>
      </w:r>
    </w:p>
    <w:p w14:paraId="49FD97E8" w14:textId="360B65EE" w:rsidR="004523F2" w:rsidRDefault="004523F2" w:rsidP="004523F2">
      <w:r>
        <w:t xml:space="preserve">На основании анализа существующих технологий создания цифровых двойников на базе облачных вычислительных систем был сделан вывод, что обе рассмотренные системы находятся в предварительной стадии, поэтому выбор используемой системы основан на объеме предоставляемых возможностей, количестве сопутствующих облачных инструментов и решений, наличии ограничений использования. При </w:t>
      </w:r>
      <w:r w:rsidR="00D844BF">
        <w:t>сравнении</w:t>
      </w:r>
      <w:r>
        <w:t xml:space="preserve"> данных характеристик лучшими результатами обладает </w:t>
      </w:r>
      <w:r>
        <w:rPr>
          <w:lang w:val="en-US"/>
        </w:rPr>
        <w:t>Azure</w:t>
      </w:r>
      <w:r w:rsidRPr="004523F2">
        <w:t xml:space="preserve"> </w:t>
      </w:r>
      <w:r>
        <w:rPr>
          <w:lang w:val="en-US"/>
        </w:rPr>
        <w:t>Digital</w:t>
      </w:r>
      <w:r w:rsidRPr="004523F2">
        <w:t xml:space="preserve"> </w:t>
      </w:r>
      <w:r>
        <w:rPr>
          <w:lang w:val="en-US"/>
        </w:rPr>
        <w:t>Twins</w:t>
      </w:r>
      <w:r w:rsidRPr="004523F2">
        <w:t xml:space="preserve"> </w:t>
      </w:r>
      <w:r>
        <w:t xml:space="preserve">от </w:t>
      </w:r>
      <w:r>
        <w:rPr>
          <w:lang w:val="en-US"/>
        </w:rPr>
        <w:t>Microsoft</w:t>
      </w:r>
      <w:r>
        <w:t xml:space="preserve">. </w:t>
      </w:r>
      <w:r w:rsidR="00D844BF">
        <w:t xml:space="preserve">Поэтому в работе используется именно это решение. </w:t>
      </w:r>
    </w:p>
    <w:p w14:paraId="6E522DA8" w14:textId="6306B169" w:rsidR="00D844BF" w:rsidRDefault="00D844BF" w:rsidP="004523F2">
      <w:r>
        <w:t xml:space="preserve">На основании анализа </w:t>
      </w:r>
      <w:r>
        <w:rPr>
          <w:lang w:val="en-US"/>
        </w:rPr>
        <w:t>Azure</w:t>
      </w:r>
      <w:r w:rsidRPr="00D844BF">
        <w:t xml:space="preserve"> </w:t>
      </w:r>
      <w:r>
        <w:rPr>
          <w:lang w:val="en-US"/>
        </w:rPr>
        <w:t>Digital</w:t>
      </w:r>
      <w:r w:rsidRPr="00D844BF">
        <w:t xml:space="preserve"> </w:t>
      </w:r>
      <w:r>
        <w:rPr>
          <w:lang w:val="en-US"/>
        </w:rPr>
        <w:t>Twins</w:t>
      </w:r>
      <w:r w:rsidRPr="00D844BF">
        <w:t xml:space="preserve"> </w:t>
      </w:r>
      <w:r>
        <w:t>были определены следующие нефункциональные требования к проектируемой системе:</w:t>
      </w:r>
    </w:p>
    <w:p w14:paraId="6D444405" w14:textId="7EB8675A" w:rsidR="0085346D" w:rsidRDefault="00D844BF" w:rsidP="00D844BF">
      <w:pPr>
        <w:pStyle w:val="ab"/>
        <w:numPr>
          <w:ilvl w:val="0"/>
          <w:numId w:val="32"/>
        </w:numPr>
        <w:spacing w:line="360" w:lineRule="auto"/>
      </w:pPr>
      <w:r>
        <w:t xml:space="preserve">функции первичной обработки телеметрии должны быть написаны на языке программирования </w:t>
      </w:r>
      <w:r>
        <w:rPr>
          <w:lang w:val="en-US"/>
        </w:rPr>
        <w:t>JavaScript</w:t>
      </w:r>
      <w:r>
        <w:t>;</w:t>
      </w:r>
    </w:p>
    <w:p w14:paraId="2C13628C" w14:textId="38E956F7" w:rsidR="00D844BF" w:rsidRDefault="00D844BF" w:rsidP="00D844BF">
      <w:pPr>
        <w:pStyle w:val="ab"/>
        <w:numPr>
          <w:ilvl w:val="0"/>
          <w:numId w:val="32"/>
        </w:numPr>
        <w:spacing w:line="360" w:lineRule="auto"/>
      </w:pPr>
      <w:r>
        <w:t xml:space="preserve">доставка сообщений, содержащих показания устройств, а также клиентское приложение должны быть реализованы с использование программной платформы </w:t>
      </w:r>
      <w:r w:rsidRPr="00D844BF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D844BF">
        <w:t>;</w:t>
      </w:r>
    </w:p>
    <w:p w14:paraId="7B4B517B" w14:textId="49E4310D" w:rsidR="00B807BB" w:rsidRDefault="00757870" w:rsidP="0085346D">
      <w:pPr>
        <w:pStyle w:val="2"/>
      </w:pPr>
      <w:bookmarkStart w:id="252" w:name="_Toc9242703"/>
      <w:commentRangeStart w:id="253"/>
      <w:r>
        <w:t>Варианты использования системы</w:t>
      </w:r>
      <w:commentRangeEnd w:id="253"/>
      <w:r w:rsidR="00195187">
        <w:rPr>
          <w:rStyle w:val="afc"/>
          <w:rFonts w:cs="Times New Roman"/>
          <w:b w:val="0"/>
          <w:bCs w:val="0"/>
          <w:iCs w:val="0"/>
        </w:rPr>
        <w:commentReference w:id="253"/>
      </w:r>
      <w:bookmarkEnd w:id="252"/>
    </w:p>
    <w:p w14:paraId="523A972A" w14:textId="75890283" w:rsidR="00757870" w:rsidRDefault="00757870">
      <w:r>
        <w:t xml:space="preserve">В ходе анализа проектируемой системы были выявлены основные варианты использования, которые представлены на рисунке 2.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70"/>
      </w:tblGrid>
      <w:tr w:rsidR="00757870" w14:paraId="494C0D0A" w14:textId="77777777" w:rsidTr="00F502AC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52029CF4" w14:textId="5FD383BA" w:rsidR="00757870" w:rsidRDefault="007B2C28" w:rsidP="00F502AC">
            <w:pPr>
              <w:ind w:firstLine="720"/>
            </w:pPr>
            <w:r>
              <w:rPr>
                <w:noProof/>
              </w:rPr>
              <w:lastRenderedPageBreak/>
              <w:drawing>
                <wp:inline distT="0" distB="0" distL="0" distR="0" wp14:anchorId="507152F5" wp14:editId="6020DE08">
                  <wp:extent cx="5191125" cy="32429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ecasediagram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70" w14:paraId="7547E439" w14:textId="77777777" w:rsidTr="00F502AC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059D0EA8" w14:textId="322995F8" w:rsidR="00757870" w:rsidRPr="00757870" w:rsidRDefault="00757870" w:rsidP="00757870">
            <w:pPr>
              <w:ind w:firstLine="0"/>
            </w:pPr>
            <w:r w:rsidRPr="00F502AC">
              <w:rPr>
                <w:b/>
              </w:rPr>
              <w:t xml:space="preserve">Рис. </w:t>
            </w:r>
            <w:r w:rsidR="00BA74D4">
              <w:rPr>
                <w:b/>
              </w:rPr>
              <w:t>2</w:t>
            </w:r>
            <w:r w:rsidRPr="00F502AC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>Диаграмма вариантов использования системы</w:t>
            </w:r>
            <w:r w:rsidR="00BA74D4">
              <w:t xml:space="preserve"> Цифровой двойник</w:t>
            </w:r>
            <w:r w:rsidR="0085346D">
              <w:t xml:space="preserve"> «Энергопотребление»</w:t>
            </w:r>
          </w:p>
        </w:tc>
      </w:tr>
    </w:tbl>
    <w:p w14:paraId="2F6D2898" w14:textId="77777777" w:rsidR="00BA74D4" w:rsidRDefault="00BA74D4" w:rsidP="00BA74D4">
      <w:pPr>
        <w:widowControl w:val="0"/>
      </w:pPr>
    </w:p>
    <w:p w14:paraId="711002AD" w14:textId="27952FCF" w:rsidR="00BA74D4" w:rsidRDefault="00BA74D4" w:rsidP="00BA74D4">
      <w:pPr>
        <w:widowControl w:val="0"/>
      </w:pPr>
      <w:r>
        <w:t>Были выделены следующие основные актеры, взаимодействующие с системой:</w:t>
      </w:r>
    </w:p>
    <w:p w14:paraId="0E4397C5" w14:textId="47592608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«Администратор системы</w:t>
      </w:r>
      <w:r w:rsidR="0000241F">
        <w:rPr>
          <w:szCs w:val="28"/>
        </w:rPr>
        <w:t>»</w:t>
      </w:r>
      <w:r>
        <w:rPr>
          <w:szCs w:val="28"/>
        </w:rPr>
        <w:t xml:space="preserve"> – это</w:t>
      </w:r>
      <w:r w:rsidR="00197AA6">
        <w:rPr>
          <w:szCs w:val="28"/>
        </w:rPr>
        <w:t xml:space="preserve"> пользователь системы</w:t>
      </w:r>
      <w:r>
        <w:rPr>
          <w:szCs w:val="28"/>
        </w:rPr>
        <w:t xml:space="preserve">, отвечающий за </w:t>
      </w:r>
      <w:r w:rsidR="007B2C28">
        <w:rPr>
          <w:szCs w:val="28"/>
        </w:rPr>
        <w:t>добавление</w:t>
      </w:r>
      <w:r w:rsidR="00197AA6">
        <w:rPr>
          <w:szCs w:val="28"/>
        </w:rPr>
        <w:t xml:space="preserve"> и удаление</w:t>
      </w:r>
      <w:r w:rsidR="007B2C28">
        <w:rPr>
          <w:szCs w:val="28"/>
        </w:rPr>
        <w:t xml:space="preserve"> пользователей и устройств</w:t>
      </w:r>
      <w:r w:rsidR="00197AA6">
        <w:rPr>
          <w:szCs w:val="28"/>
        </w:rPr>
        <w:t>. Также имеет возможность просматривать статистику потребления энергии другими пользователями системы</w:t>
      </w:r>
      <w:r w:rsidR="007B2C28">
        <w:rPr>
          <w:szCs w:val="28"/>
        </w:rPr>
        <w:t>;</w:t>
      </w:r>
    </w:p>
    <w:p w14:paraId="522209DA" w14:textId="5F92067C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00241F">
        <w:rPr>
          <w:szCs w:val="28"/>
        </w:rPr>
        <w:t>Пользователь</w:t>
      </w:r>
      <w:r>
        <w:rPr>
          <w:szCs w:val="28"/>
        </w:rPr>
        <w:t xml:space="preserve">» – это </w:t>
      </w:r>
      <w:r w:rsidR="00197AA6">
        <w:rPr>
          <w:szCs w:val="28"/>
        </w:rPr>
        <w:t>владелец дома-участника проекта</w:t>
      </w:r>
      <w:r>
        <w:rPr>
          <w:szCs w:val="28"/>
        </w:rPr>
        <w:t>,</w:t>
      </w:r>
      <w:r w:rsidR="0000241F">
        <w:rPr>
          <w:szCs w:val="28"/>
        </w:rPr>
        <w:t xml:space="preserve"> </w:t>
      </w:r>
      <w:r w:rsidR="007B2C28">
        <w:rPr>
          <w:szCs w:val="28"/>
        </w:rPr>
        <w:t xml:space="preserve">имеющий доступ </w:t>
      </w:r>
      <w:r w:rsidR="0000241F">
        <w:rPr>
          <w:szCs w:val="28"/>
        </w:rPr>
        <w:t xml:space="preserve">к результату обработки </w:t>
      </w:r>
      <w:r w:rsidR="007B2C28">
        <w:rPr>
          <w:szCs w:val="28"/>
        </w:rPr>
        <w:t>данных, полученных с его устройства</w:t>
      </w:r>
      <w:r>
        <w:rPr>
          <w:szCs w:val="28"/>
        </w:rPr>
        <w:t>.</w:t>
      </w:r>
    </w:p>
    <w:p w14:paraId="7EE0CD41" w14:textId="0C847604" w:rsidR="00BA74D4" w:rsidRDefault="00BA74D4" w:rsidP="00BA74D4">
      <w:pPr>
        <w:widowControl w:val="0"/>
      </w:pPr>
      <w:r>
        <w:t>Для данных актеров были определены следующие основны</w:t>
      </w:r>
      <w:r w:rsidR="0000241F">
        <w:t>е варианты использования системы</w:t>
      </w:r>
      <w:r>
        <w:t>:</w:t>
      </w:r>
    </w:p>
    <w:p w14:paraId="112F2762" w14:textId="58885B8B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7B2C28">
        <w:rPr>
          <w:szCs w:val="28"/>
        </w:rPr>
        <w:t>Добавить пользователя</w:t>
      </w:r>
      <w:r>
        <w:rPr>
          <w:szCs w:val="28"/>
        </w:rPr>
        <w:t xml:space="preserve">» – </w:t>
      </w:r>
      <w:r w:rsidR="0000241F">
        <w:rPr>
          <w:szCs w:val="28"/>
        </w:rPr>
        <w:t xml:space="preserve">добавить в </w:t>
      </w:r>
      <w:r w:rsidR="007B2C28">
        <w:rPr>
          <w:szCs w:val="28"/>
        </w:rPr>
        <w:t>систему</w:t>
      </w:r>
      <w:r w:rsidR="0000241F">
        <w:rPr>
          <w:szCs w:val="28"/>
        </w:rPr>
        <w:t xml:space="preserve"> </w:t>
      </w:r>
      <w:r w:rsidR="007B2C28">
        <w:rPr>
          <w:szCs w:val="28"/>
        </w:rPr>
        <w:t xml:space="preserve">нового пользователя; </w:t>
      </w:r>
    </w:p>
    <w:p w14:paraId="47497CED" w14:textId="6BCA7BA1" w:rsidR="0000241F" w:rsidRDefault="0000241F" w:rsidP="0000241F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7B2C28">
        <w:rPr>
          <w:szCs w:val="28"/>
        </w:rPr>
        <w:t>Добавить источник данных</w:t>
      </w:r>
      <w:r>
        <w:rPr>
          <w:szCs w:val="28"/>
        </w:rPr>
        <w:t xml:space="preserve">» – </w:t>
      </w:r>
      <w:r w:rsidR="007B2C28">
        <w:rPr>
          <w:szCs w:val="28"/>
        </w:rPr>
        <w:t>добавить в систему новое устройство или сенсор;</w:t>
      </w:r>
    </w:p>
    <w:p w14:paraId="1BAC97D5" w14:textId="032518E2" w:rsidR="0000241F" w:rsidRPr="00195187" w:rsidRDefault="0000241F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  <w:pPrChange w:id="254" w:author="Rostislav Bobin" w:date="2019-04-12T14:56:00Z">
          <w:pPr>
            <w:pStyle w:val="ab"/>
            <w:widowControl w:val="0"/>
            <w:numPr>
              <w:numId w:val="15"/>
            </w:numPr>
            <w:tabs>
              <w:tab w:val="num" w:pos="1134"/>
            </w:tabs>
            <w:spacing w:line="360" w:lineRule="auto"/>
            <w:ind w:left="1134" w:hanging="425"/>
            <w:jc w:val="both"/>
          </w:pPr>
        </w:pPrChange>
      </w:pPr>
      <w:r>
        <w:rPr>
          <w:szCs w:val="28"/>
        </w:rPr>
        <w:t>«</w:t>
      </w:r>
      <w:r w:rsidR="007B2C28">
        <w:rPr>
          <w:szCs w:val="28"/>
        </w:rPr>
        <w:t>Посмотреть среднее энергопотребление за промежуток</w:t>
      </w:r>
      <w:r>
        <w:rPr>
          <w:szCs w:val="28"/>
        </w:rPr>
        <w:t xml:space="preserve">» – </w:t>
      </w:r>
      <w:r w:rsidR="007B2C28" w:rsidRPr="006D767F">
        <w:rPr>
          <w:szCs w:val="28"/>
        </w:rPr>
        <w:t xml:space="preserve">предоставить пользователю информацию о </w:t>
      </w:r>
      <w:r w:rsidR="00CE5927">
        <w:rPr>
          <w:szCs w:val="28"/>
        </w:rPr>
        <w:t>потребленной</w:t>
      </w:r>
      <w:r w:rsidR="007B2C28" w:rsidRPr="006D767F">
        <w:rPr>
          <w:szCs w:val="28"/>
        </w:rPr>
        <w:t xml:space="preserve"> им энергии</w:t>
      </w:r>
      <w:r w:rsidR="007B2C28">
        <w:rPr>
          <w:szCs w:val="28"/>
        </w:rPr>
        <w:t xml:space="preserve"> за </w:t>
      </w:r>
      <w:r w:rsidR="007B2C28">
        <w:rPr>
          <w:szCs w:val="28"/>
        </w:rPr>
        <w:lastRenderedPageBreak/>
        <w:t>определенный промежуток времени;</w:t>
      </w:r>
    </w:p>
    <w:p w14:paraId="6DA78E5D" w14:textId="0EECA33E" w:rsidR="00BA74D4" w:rsidRPr="00CE5927" w:rsidRDefault="00BA74D4" w:rsidP="00CE5927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7B2C28">
        <w:rPr>
          <w:szCs w:val="28"/>
        </w:rPr>
        <w:t>Оповестить пользователя о неэффективном энергопотреблении</w:t>
      </w:r>
      <w:r w:rsidRPr="000C2CA8">
        <w:rPr>
          <w:szCs w:val="28"/>
        </w:rPr>
        <w:t xml:space="preserve">» – </w:t>
      </w:r>
      <w:r w:rsidR="007B2C28">
        <w:rPr>
          <w:szCs w:val="28"/>
        </w:rPr>
        <w:t>отправить уведомление пользователю по электронной почте при выполнении</w:t>
      </w:r>
      <w:r w:rsidR="00CE5927">
        <w:rPr>
          <w:szCs w:val="28"/>
        </w:rPr>
        <w:t xml:space="preserve"> заранее определенного условия –</w:t>
      </w:r>
      <w:r w:rsidR="007B2C28" w:rsidRPr="00CE5927">
        <w:rPr>
          <w:szCs w:val="28"/>
        </w:rPr>
        <w:t xml:space="preserve"> превышения потребления заданного количества энергии;</w:t>
      </w:r>
    </w:p>
    <w:p w14:paraId="14A771E6" w14:textId="273F427D" w:rsidR="007B2C28" w:rsidRPr="000C2CA8" w:rsidRDefault="007B2C28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«Посмотреть текущее энергопотребление</w:t>
      </w:r>
      <w:r w:rsidRPr="006D767F">
        <w:rPr>
          <w:szCs w:val="28"/>
        </w:rPr>
        <w:t xml:space="preserve">» – предоставить пользователю информацию о </w:t>
      </w:r>
      <w:r>
        <w:rPr>
          <w:szCs w:val="28"/>
        </w:rPr>
        <w:t xml:space="preserve">текущей </w:t>
      </w:r>
      <w:r w:rsidRPr="006D767F">
        <w:rPr>
          <w:szCs w:val="28"/>
        </w:rPr>
        <w:t>потребляемой им энергии.</w:t>
      </w:r>
    </w:p>
    <w:p w14:paraId="2432586C" w14:textId="40E67B65" w:rsidR="00757870" w:rsidRPr="00757870" w:rsidRDefault="00BA74D4">
      <w:pPr>
        <w:rPr>
          <w:ins w:id="255" w:author="Gleb Radchenko" w:date="2019-03-29T13:36:00Z"/>
        </w:rPr>
      </w:pPr>
      <w:r w:rsidRPr="004523F2">
        <w:rPr>
          <w:rPrChange w:id="256" w:author="Rostislav Bobin" w:date="2019-04-12T14:53:00Z">
            <w:rPr/>
          </w:rPrChange>
        </w:rPr>
        <w:t>Спецификация вариантов использования приведена в приложении 1.</w:t>
      </w:r>
    </w:p>
    <w:p w14:paraId="5924E697" w14:textId="77AF240A" w:rsidR="009D06B2" w:rsidRDefault="009D06B2">
      <w:pPr>
        <w:widowControl w:val="0"/>
        <w:spacing w:after="160"/>
        <w:ind w:firstLine="708"/>
        <w:rPr>
          <w:ins w:id="257" w:author="Gleb Radchenko" w:date="2019-03-29T13:36:00Z"/>
        </w:rPr>
        <w:pPrChange w:id="258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15069723" w14:textId="38E0C4CD" w:rsidR="009D06B2" w:rsidRDefault="009D06B2" w:rsidP="00D844BF">
      <w:pPr>
        <w:widowControl w:val="0"/>
        <w:spacing w:after="160"/>
        <w:ind w:firstLine="708"/>
      </w:pPr>
    </w:p>
    <w:p w14:paraId="3368A795" w14:textId="77777777" w:rsidR="00D844BF" w:rsidRDefault="00D844BF" w:rsidP="00D844BF">
      <w:pPr>
        <w:widowControl w:val="0"/>
        <w:spacing w:after="160"/>
        <w:ind w:firstLine="708"/>
      </w:pPr>
    </w:p>
    <w:p w14:paraId="0A87D5B8" w14:textId="77777777" w:rsidR="00D844BF" w:rsidRDefault="00D844BF" w:rsidP="00D844BF">
      <w:pPr>
        <w:widowControl w:val="0"/>
        <w:spacing w:after="160"/>
        <w:ind w:firstLine="708"/>
      </w:pPr>
    </w:p>
    <w:p w14:paraId="181EAD17" w14:textId="77777777" w:rsidR="00D844BF" w:rsidRDefault="00D844BF" w:rsidP="00D844BF">
      <w:pPr>
        <w:widowControl w:val="0"/>
        <w:spacing w:after="160"/>
        <w:ind w:firstLine="708"/>
      </w:pPr>
    </w:p>
    <w:p w14:paraId="6BE31C80" w14:textId="77777777" w:rsidR="00D844BF" w:rsidRDefault="00D844BF" w:rsidP="00D844BF">
      <w:pPr>
        <w:widowControl w:val="0"/>
        <w:spacing w:after="160"/>
        <w:ind w:firstLine="708"/>
      </w:pPr>
    </w:p>
    <w:p w14:paraId="02C94FD7" w14:textId="77777777" w:rsidR="00D844BF" w:rsidRDefault="00D844BF" w:rsidP="00D844BF">
      <w:pPr>
        <w:widowControl w:val="0"/>
        <w:spacing w:after="160"/>
        <w:ind w:firstLine="708"/>
      </w:pPr>
    </w:p>
    <w:p w14:paraId="0008AFF8" w14:textId="77777777" w:rsidR="00D844BF" w:rsidRDefault="00D844BF" w:rsidP="00D844BF">
      <w:pPr>
        <w:widowControl w:val="0"/>
        <w:spacing w:after="160"/>
        <w:ind w:firstLine="708"/>
      </w:pPr>
    </w:p>
    <w:p w14:paraId="68536DCC" w14:textId="77777777" w:rsidR="00D844BF" w:rsidRDefault="00D844BF" w:rsidP="00D844BF">
      <w:pPr>
        <w:widowControl w:val="0"/>
        <w:spacing w:after="160"/>
        <w:ind w:firstLine="708"/>
      </w:pPr>
    </w:p>
    <w:p w14:paraId="63A81E7E" w14:textId="77777777" w:rsidR="00D844BF" w:rsidRDefault="00D844BF" w:rsidP="00D844BF">
      <w:pPr>
        <w:widowControl w:val="0"/>
        <w:spacing w:after="160"/>
        <w:ind w:firstLine="708"/>
      </w:pPr>
    </w:p>
    <w:p w14:paraId="43A6AC8D" w14:textId="77777777" w:rsidR="00D844BF" w:rsidRDefault="00D844BF" w:rsidP="00D844BF">
      <w:pPr>
        <w:widowControl w:val="0"/>
        <w:spacing w:after="160"/>
        <w:ind w:firstLine="708"/>
      </w:pPr>
    </w:p>
    <w:p w14:paraId="6C3682D3" w14:textId="77777777" w:rsidR="00D844BF" w:rsidRDefault="00D844BF" w:rsidP="00D844BF">
      <w:pPr>
        <w:widowControl w:val="0"/>
        <w:spacing w:after="160"/>
        <w:ind w:firstLine="708"/>
      </w:pPr>
    </w:p>
    <w:p w14:paraId="0245BE2F" w14:textId="77777777" w:rsidR="00D844BF" w:rsidRDefault="00D844BF">
      <w:pPr>
        <w:widowControl w:val="0"/>
        <w:spacing w:after="160"/>
        <w:ind w:firstLine="708"/>
        <w:rPr>
          <w:ins w:id="259" w:author="Gleb Radchenko" w:date="2019-03-29T13:36:00Z"/>
        </w:rPr>
        <w:pPrChange w:id="260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21EAB0F6" w14:textId="77777777" w:rsidR="009D06B2" w:rsidRDefault="009D06B2" w:rsidP="0058297E">
      <w:pPr>
        <w:widowControl w:val="0"/>
        <w:spacing w:after="160"/>
        <w:ind w:firstLine="708"/>
      </w:pPr>
    </w:p>
    <w:p w14:paraId="6C95DB1E" w14:textId="77777777" w:rsidR="0058297E" w:rsidRDefault="0058297E">
      <w:pPr>
        <w:widowControl w:val="0"/>
        <w:spacing w:after="160"/>
        <w:ind w:firstLine="708"/>
        <w:pPrChange w:id="261" w:author="Gleb Radchenko" w:date="2019-03-29T13:36:00Z">
          <w:pPr>
            <w:pStyle w:val="1"/>
            <w:widowControl w:val="0"/>
            <w:numPr>
              <w:numId w:val="2"/>
            </w:numPr>
          </w:pPr>
        </w:pPrChange>
      </w:pPr>
    </w:p>
    <w:p w14:paraId="6ED93336" w14:textId="77777777" w:rsidR="00785A9B" w:rsidRPr="0058297E" w:rsidRDefault="00BF3B59">
      <w:pPr>
        <w:pStyle w:val="1"/>
        <w:rPr>
          <w:smallCaps/>
        </w:rPr>
        <w:pPrChange w:id="262" w:author="Gleb Radchenko" w:date="2019-04-05T13:21:00Z">
          <w:pPr>
            <w:pStyle w:val="1"/>
            <w:widowControl w:val="0"/>
            <w:numPr>
              <w:numId w:val="2"/>
            </w:numPr>
            <w:tabs>
              <w:tab w:val="left" w:pos="5103"/>
            </w:tabs>
            <w:spacing w:after="160" w:line="259" w:lineRule="auto"/>
            <w:jc w:val="left"/>
          </w:pPr>
        </w:pPrChange>
      </w:pPr>
      <w:bookmarkStart w:id="263" w:name="_Toc9242704"/>
      <w:r>
        <w:lastRenderedPageBreak/>
        <w:t>АРХИТЕКТУРА СИСТЕМЫ</w:t>
      </w:r>
      <w:bookmarkEnd w:id="263"/>
      <w:r>
        <w:t xml:space="preserve"> </w:t>
      </w:r>
    </w:p>
    <w:p w14:paraId="4B806CA1" w14:textId="77777777" w:rsidR="0058297E" w:rsidRDefault="0058297E" w:rsidP="0058297E">
      <w:pPr>
        <w:pStyle w:val="2"/>
        <w:pPrChange w:id="264" w:author="Rostislav Bobin" w:date="2019-04-19T09:13:00Z">
          <w:pPr>
            <w:pStyle w:val="1"/>
            <w:widowControl w:val="0"/>
            <w:numPr>
              <w:numId w:val="2"/>
            </w:numPr>
          </w:pPr>
        </w:pPrChange>
      </w:pPr>
      <w:bookmarkStart w:id="265" w:name="_Toc9242705"/>
      <w:r>
        <w:t>Общее описание архитектуры системы</w:t>
      </w:r>
      <w:bookmarkEnd w:id="265"/>
    </w:p>
    <w:p w14:paraId="0D03F9E1" w14:textId="78DB26F7" w:rsidR="0058297E" w:rsidRDefault="0058297E" w:rsidP="0058297E">
      <w:r>
        <w:t>Проектируемая система в самом общем виде состоит из службы Интернета вещей</w:t>
      </w:r>
      <w:r w:rsidR="001907E9" w:rsidRPr="001907E9">
        <w:t xml:space="preserve"> </w:t>
      </w:r>
      <w:r w:rsidR="001907E9">
        <w:rPr>
          <w:lang w:val="en-US"/>
        </w:rPr>
        <w:t>Digital</w:t>
      </w:r>
      <w:r w:rsidR="001907E9" w:rsidRPr="001907E9">
        <w:t xml:space="preserve"> </w:t>
      </w:r>
      <w:r w:rsidR="001907E9">
        <w:rPr>
          <w:lang w:val="en-US"/>
        </w:rPr>
        <w:t>Twins</w:t>
      </w:r>
      <w:r>
        <w:t xml:space="preserve"> облачной платформы </w:t>
      </w:r>
      <w:r>
        <w:rPr>
          <w:lang w:val="en-US"/>
        </w:rPr>
        <w:t>Microsoft</w:t>
      </w:r>
      <w:r w:rsidRPr="0058297E">
        <w:t xml:space="preserve"> </w:t>
      </w:r>
      <w:r>
        <w:rPr>
          <w:lang w:val="en-US"/>
        </w:rPr>
        <w:t>Azure</w:t>
      </w:r>
      <w:r>
        <w:t xml:space="preserve">, работающей по принципу </w:t>
      </w:r>
      <w:r>
        <w:rPr>
          <w:lang w:val="en-US"/>
        </w:rPr>
        <w:t>Platform</w:t>
      </w:r>
      <w:r w:rsidRPr="0058297E">
        <w:t xml:space="preserve"> </w:t>
      </w:r>
      <w:r>
        <w:rPr>
          <w:lang w:val="en-US"/>
        </w:rPr>
        <w:t>as</w:t>
      </w:r>
      <w:r w:rsidRPr="0058297E">
        <w:t xml:space="preserve"> </w:t>
      </w:r>
      <w:r>
        <w:rPr>
          <w:lang w:val="en-US"/>
        </w:rPr>
        <w:t>a</w:t>
      </w:r>
      <w:r w:rsidRPr="0058297E">
        <w:t xml:space="preserve"> </w:t>
      </w:r>
      <w:r>
        <w:rPr>
          <w:lang w:val="en-US"/>
        </w:rPr>
        <w:t>Service</w:t>
      </w:r>
      <w:r w:rsidRPr="0058297E">
        <w:t xml:space="preserve"> (</w:t>
      </w:r>
      <w:r>
        <w:rPr>
          <w:lang w:val="en-US"/>
        </w:rPr>
        <w:t>PaaS</w:t>
      </w:r>
      <w:r w:rsidRPr="0058297E">
        <w:t>)</w:t>
      </w:r>
      <w:r w:rsidR="001907E9" w:rsidRPr="001907E9">
        <w:t xml:space="preserve">, </w:t>
      </w:r>
      <w:r w:rsidR="001907E9">
        <w:t xml:space="preserve">приложения, отвечающего за сбор, отправку и обработку телеметрии, а также клиентского </w:t>
      </w:r>
      <w:r w:rsidR="001907E9">
        <w:rPr>
          <w:lang w:val="en-US"/>
        </w:rPr>
        <w:t>Web</w:t>
      </w:r>
      <w:r w:rsidR="001907E9" w:rsidRPr="001907E9">
        <w:t>-</w:t>
      </w:r>
      <w:r w:rsidR="001907E9">
        <w:t xml:space="preserve">приложения для управления цифровым двойником, осуществляющего </w:t>
      </w:r>
      <w:r w:rsidR="001907E9">
        <w:rPr>
          <w:lang w:val="en-US"/>
        </w:rPr>
        <w:t>HTTP</w:t>
      </w:r>
      <w:r w:rsidR="001907E9" w:rsidRPr="001907E9">
        <w:t xml:space="preserve"> </w:t>
      </w:r>
      <w:r w:rsidR="001907E9">
        <w:rPr>
          <w:lang w:val="en-US"/>
        </w:rPr>
        <w:t>REST</w:t>
      </w:r>
      <w:r w:rsidR="001907E9" w:rsidRPr="001907E9">
        <w:t xml:space="preserve"> </w:t>
      </w:r>
      <w:r w:rsidR="001907E9">
        <w:t xml:space="preserve">запросы к </w:t>
      </w:r>
      <w:r w:rsidR="001907E9">
        <w:rPr>
          <w:lang w:val="en-US"/>
        </w:rPr>
        <w:t>API</w:t>
      </w:r>
      <w:r w:rsidR="001907E9" w:rsidRPr="001907E9">
        <w:t xml:space="preserve"> </w:t>
      </w:r>
      <w:r w:rsidR="001907E9">
        <w:t xml:space="preserve">созданного экземпляра </w:t>
      </w:r>
      <w:r w:rsidR="001907E9">
        <w:rPr>
          <w:lang w:val="en-US"/>
        </w:rPr>
        <w:t>Digital</w:t>
      </w:r>
      <w:r w:rsidR="001907E9" w:rsidRPr="001907E9">
        <w:t xml:space="preserve"> </w:t>
      </w:r>
      <w:r w:rsidR="001907E9">
        <w:rPr>
          <w:lang w:val="en-US"/>
        </w:rPr>
        <w:t>Twins</w:t>
      </w:r>
      <w:r w:rsidR="001907E9" w:rsidRPr="001907E9">
        <w:t xml:space="preserve">. </w:t>
      </w:r>
      <w:r w:rsidR="001907E9">
        <w:t xml:space="preserve">Общая схема представлена на рисунке 3.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907E9" w14:paraId="3B671A9F" w14:textId="77777777" w:rsidTr="001907E9">
        <w:tc>
          <w:tcPr>
            <w:tcW w:w="9060" w:type="dxa"/>
          </w:tcPr>
          <w:p w14:paraId="5BF75AE6" w14:textId="05EB2583" w:rsidR="001907E9" w:rsidRDefault="001907E9" w:rsidP="0058297E">
            <w:pPr>
              <w:ind w:firstLine="0"/>
            </w:pPr>
            <w:r>
              <w:t>Тут общая схема</w:t>
            </w:r>
          </w:p>
        </w:tc>
      </w:tr>
      <w:tr w:rsidR="001907E9" w14:paraId="11D70249" w14:textId="77777777" w:rsidTr="001907E9">
        <w:tc>
          <w:tcPr>
            <w:tcW w:w="9060" w:type="dxa"/>
          </w:tcPr>
          <w:p w14:paraId="7D752345" w14:textId="2FB3636A" w:rsidR="001907E9" w:rsidRDefault="001907E9" w:rsidP="005305E1">
            <w:pPr>
              <w:ind w:firstLine="0"/>
              <w:jc w:val="center"/>
            </w:pPr>
            <w:r w:rsidRPr="001907E9">
              <w:rPr>
                <w:b/>
              </w:rPr>
              <w:t>Рис. 3.</w:t>
            </w:r>
            <w:r>
              <w:t xml:space="preserve"> Общая схема цифрового двойника</w:t>
            </w:r>
          </w:p>
        </w:tc>
      </w:tr>
    </w:tbl>
    <w:p w14:paraId="465150D7" w14:textId="290AB775" w:rsidR="001907E9" w:rsidRDefault="001907E9" w:rsidP="0058297E">
      <w:r>
        <w:tab/>
      </w:r>
    </w:p>
    <w:p w14:paraId="1B2CC512" w14:textId="1395B14D" w:rsidR="001907E9" w:rsidRDefault="001907E9" w:rsidP="0058297E">
      <w:r>
        <w:t xml:space="preserve">Приложение, реализующее сбор, отправку и обработку телеметрии, состоит из нескольких </w:t>
      </w:r>
      <w:r w:rsidR="000F7602">
        <w:t>компонентов:</w:t>
      </w:r>
      <w:r>
        <w:t xml:space="preserve"> </w:t>
      </w:r>
      <w:r w:rsidR="0034666E">
        <w:t xml:space="preserve">модуль создания пространственного интеллектуального графа, </w:t>
      </w:r>
      <w:r w:rsidR="000F7602">
        <w:t xml:space="preserve">база данных, хранящая общую статистику энергопотребления, обработчик базы данных, выполняющий извлечение определенных данных и их передачу на сервер, пользовательские функции, </w:t>
      </w:r>
      <w:r w:rsidR="0034666E">
        <w:t>выполняющие пользовательскую логику для данных, поступающих из устройств</w:t>
      </w:r>
      <w:r w:rsidR="000F7602">
        <w:t xml:space="preserve">, а также обработчик данных с сервера для определения статуса помещения с целью проверки превышения рекомендуемых показателей энергопотребления для дальнейшей отправки уведомлений пользователям. </w:t>
      </w:r>
      <w:r w:rsidR="008100FC">
        <w:t xml:space="preserve">Клиентское приложение состоит из модуля регистрации и аутентификации, а также отправителя </w:t>
      </w:r>
      <w:r w:rsidR="008100FC">
        <w:rPr>
          <w:lang w:val="en-US"/>
        </w:rPr>
        <w:t>HTTP</w:t>
      </w:r>
      <w:r w:rsidR="008100FC" w:rsidRPr="008100FC">
        <w:t xml:space="preserve"> </w:t>
      </w:r>
      <w:r w:rsidR="008100FC">
        <w:rPr>
          <w:lang w:val="en-US"/>
        </w:rPr>
        <w:t>REST</w:t>
      </w:r>
      <w:r w:rsidR="008100FC" w:rsidRPr="008100FC">
        <w:t xml:space="preserve"> </w:t>
      </w:r>
      <w:r w:rsidR="008100FC">
        <w:t xml:space="preserve">запросов к </w:t>
      </w:r>
      <w:r w:rsidR="008100FC">
        <w:rPr>
          <w:lang w:val="en-US"/>
        </w:rPr>
        <w:t>API</w:t>
      </w:r>
      <w:r w:rsidR="008100FC" w:rsidRPr="008100FC">
        <w:t xml:space="preserve"> </w:t>
      </w:r>
      <w:r w:rsidR="008100FC">
        <w:rPr>
          <w:lang w:val="en-US"/>
        </w:rPr>
        <w:t>Digital</w:t>
      </w:r>
      <w:r w:rsidR="008100FC" w:rsidRPr="008100FC">
        <w:t xml:space="preserve"> </w:t>
      </w:r>
      <w:r w:rsidR="008100FC">
        <w:rPr>
          <w:lang w:val="en-US"/>
        </w:rPr>
        <w:t>Twins</w:t>
      </w:r>
      <w:r w:rsidR="008100FC">
        <w:t xml:space="preserve">. Более детальную схему всей системы можно видеть на рисунке 4.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100FC" w14:paraId="52CFEC98" w14:textId="77777777" w:rsidTr="008100FC">
        <w:tc>
          <w:tcPr>
            <w:tcW w:w="9060" w:type="dxa"/>
          </w:tcPr>
          <w:p w14:paraId="113FACAC" w14:textId="6E7B88C5" w:rsidR="008100FC" w:rsidRDefault="008100FC" w:rsidP="0058297E">
            <w:pPr>
              <w:ind w:firstLine="0"/>
            </w:pPr>
            <w:r>
              <w:t>Диаграмма компонентов</w:t>
            </w:r>
          </w:p>
        </w:tc>
      </w:tr>
      <w:tr w:rsidR="008100FC" w14:paraId="5BDB94B0" w14:textId="77777777" w:rsidTr="008100FC">
        <w:tc>
          <w:tcPr>
            <w:tcW w:w="9060" w:type="dxa"/>
          </w:tcPr>
          <w:p w14:paraId="0DB46035" w14:textId="09C8A672" w:rsidR="008100FC" w:rsidRPr="008100FC" w:rsidRDefault="008100FC" w:rsidP="005305E1">
            <w:pPr>
              <w:ind w:firstLine="0"/>
              <w:jc w:val="center"/>
            </w:pPr>
            <w:r w:rsidRPr="008100FC">
              <w:rPr>
                <w:b/>
              </w:rPr>
              <w:t>Рис. 4.</w:t>
            </w:r>
            <w:r>
              <w:rPr>
                <w:b/>
              </w:rPr>
              <w:t xml:space="preserve"> </w:t>
            </w:r>
            <w:r>
              <w:t>Детальная схема цифрового двойника</w:t>
            </w:r>
          </w:p>
        </w:tc>
      </w:tr>
    </w:tbl>
    <w:p w14:paraId="3C2983BD" w14:textId="77777777" w:rsidR="008100FC" w:rsidRDefault="008100FC" w:rsidP="008100FC">
      <w:pPr>
        <w:pStyle w:val="2"/>
        <w:numPr>
          <w:ilvl w:val="0"/>
          <w:numId w:val="0"/>
        </w:numPr>
        <w:ind w:left="576" w:hanging="576"/>
      </w:pPr>
      <w:bookmarkStart w:id="266" w:name="_Toc9242706"/>
    </w:p>
    <w:p w14:paraId="18D42D57" w14:textId="77777777" w:rsidR="0058297E" w:rsidRDefault="0058297E" w:rsidP="0058297E">
      <w:pPr>
        <w:pStyle w:val="2"/>
        <w:pPrChange w:id="267" w:author="Rostislav Bobin" w:date="2019-04-19T08:57:00Z">
          <w:pPr>
            <w:pStyle w:val="1"/>
            <w:widowControl w:val="0"/>
            <w:numPr>
              <w:numId w:val="2"/>
            </w:numPr>
          </w:pPr>
        </w:pPrChange>
      </w:pPr>
      <w:r>
        <w:t>Описание компонентов, составляющих систему</w:t>
      </w:r>
      <w:bookmarkEnd w:id="266"/>
    </w:p>
    <w:p w14:paraId="6AC25450" w14:textId="4B43EE51" w:rsidR="008100FC" w:rsidRDefault="008100FC" w:rsidP="00581ACE">
      <w:r>
        <w:t>Разберем подробно отдельные компоненты, составляющие программную систему.</w:t>
      </w:r>
    </w:p>
    <w:p w14:paraId="3875D9E8" w14:textId="6D74A79C" w:rsidR="008100FC" w:rsidRDefault="008100FC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lastRenderedPageBreak/>
        <w:t>База данных общего потребления электроэнергии</w:t>
      </w:r>
      <w:r>
        <w:t xml:space="preserve"> – хранит статистику о потребляемой электроэнергии, используемые тарифные планы, личные данные пользователей</w:t>
      </w:r>
      <w:r w:rsidR="0034666E">
        <w:t xml:space="preserve"> для входа в систему, уникальные идентификаторы устройств, сенсоров и помещений. </w:t>
      </w:r>
    </w:p>
    <w:p w14:paraId="2F4F08A7" w14:textId="04B6E88A" w:rsidR="0034666E" w:rsidRDefault="0034666E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t>Обработчик баз данных</w:t>
      </w:r>
      <w:r>
        <w:t xml:space="preserve"> – производит поиск показаний электропотребления в базе для каждого устройства</w:t>
      </w:r>
      <w:r w:rsidR="00601C79">
        <w:t>, отправляет полученные данные в центр Интернета вещей </w:t>
      </w:r>
      <w:r w:rsidR="00601C79" w:rsidRPr="00601C79">
        <w:t>[</w:t>
      </w:r>
      <w:r w:rsidR="00601C79">
        <w:fldChar w:fldCharType="begin"/>
      </w:r>
      <w:r w:rsidR="00601C79">
        <w:instrText xml:space="preserve"> REF _Ref9254486 \r \h </w:instrText>
      </w:r>
      <w:r w:rsidR="00601C79">
        <w:fldChar w:fldCharType="separate"/>
      </w:r>
      <w:r w:rsidR="00601C79">
        <w:t>35</w:t>
      </w:r>
      <w:r w:rsidR="00601C79">
        <w:fldChar w:fldCharType="end"/>
      </w:r>
      <w:r w:rsidR="00601C79" w:rsidRPr="00601C79">
        <w:t>]</w:t>
      </w:r>
      <w:r w:rsidR="00601C79">
        <w:t xml:space="preserve">, автоматический генерируемый облачной платформой </w:t>
      </w:r>
      <w:r w:rsidR="00601C79">
        <w:rPr>
          <w:lang w:val="en-US"/>
        </w:rPr>
        <w:t>Microsoft</w:t>
      </w:r>
      <w:r w:rsidR="00601C79" w:rsidRPr="00601C79">
        <w:t xml:space="preserve"> </w:t>
      </w:r>
      <w:r w:rsidR="00601C79">
        <w:rPr>
          <w:lang w:val="en-US"/>
        </w:rPr>
        <w:t>Azure</w:t>
      </w:r>
      <w:r w:rsidR="00601C79">
        <w:t xml:space="preserve"> при создании </w:t>
      </w:r>
      <w:r w:rsidR="00601C79">
        <w:rPr>
          <w:lang w:val="en-US"/>
        </w:rPr>
        <w:t>Azure</w:t>
      </w:r>
      <w:r w:rsidR="00601C79" w:rsidRPr="00601C79">
        <w:t xml:space="preserve"> </w:t>
      </w:r>
      <w:r w:rsidR="00601C79">
        <w:rPr>
          <w:lang w:val="en-US"/>
        </w:rPr>
        <w:t>Digital</w:t>
      </w:r>
      <w:r w:rsidR="00601C79" w:rsidRPr="00601C79">
        <w:t xml:space="preserve"> </w:t>
      </w:r>
      <w:r w:rsidR="00601C79">
        <w:rPr>
          <w:lang w:val="en-US"/>
        </w:rPr>
        <w:t>Twins</w:t>
      </w:r>
      <w:r>
        <w:t xml:space="preserve">. </w:t>
      </w:r>
    </w:p>
    <w:p w14:paraId="54743B3C" w14:textId="5DDA712D" w:rsidR="0034666E" w:rsidRDefault="0034666E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t>Пользовательские функции</w:t>
      </w:r>
      <w:r>
        <w:t xml:space="preserve"> – осуществляют первичную обработку данн</w:t>
      </w:r>
      <w:r w:rsidR="00601C79">
        <w:t>ых с устройств до их отправки в центр</w:t>
      </w:r>
      <w:r>
        <w:t xml:space="preserve">, когда выполняются условия, указанные сопоставителями. </w:t>
      </w:r>
    </w:p>
    <w:p w14:paraId="537BA6EC" w14:textId="21E5FAC4" w:rsidR="0034666E" w:rsidRDefault="0034666E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t>Модуль создания пространственного интеллектуального графа</w:t>
      </w:r>
      <w:r>
        <w:t xml:space="preserve"> – получает на вход файл сериализации данных формата </w:t>
      </w:r>
      <w:r>
        <w:rPr>
          <w:lang w:val="en-US"/>
        </w:rPr>
        <w:t>YAML</w:t>
      </w:r>
      <w:r>
        <w:t xml:space="preserve">, в котором описана иерархия физических помещений и датчиков, установленных в них. </w:t>
      </w:r>
      <w:r w:rsidR="00455A2A">
        <w:t xml:space="preserve">В соответствии с объектной моделью производит серию </w:t>
      </w:r>
      <w:r w:rsidR="00455A2A">
        <w:rPr>
          <w:lang w:val="en-US"/>
        </w:rPr>
        <w:t>POST</w:t>
      </w:r>
      <w:r w:rsidR="00455A2A" w:rsidRPr="00455A2A">
        <w:t>-</w:t>
      </w:r>
      <w:r w:rsidR="00455A2A">
        <w:t xml:space="preserve">запросов к </w:t>
      </w:r>
      <w:r w:rsidR="00455A2A">
        <w:rPr>
          <w:lang w:val="en-US"/>
        </w:rPr>
        <w:t>API</w:t>
      </w:r>
      <w:r w:rsidR="00455A2A" w:rsidRPr="00455A2A">
        <w:t xml:space="preserve"> </w:t>
      </w:r>
      <w:r w:rsidR="00455A2A">
        <w:rPr>
          <w:lang w:val="en-US"/>
        </w:rPr>
        <w:t>Digital</w:t>
      </w:r>
      <w:r w:rsidR="00455A2A" w:rsidRPr="00455A2A">
        <w:t xml:space="preserve"> </w:t>
      </w:r>
      <w:r w:rsidR="00455A2A">
        <w:rPr>
          <w:lang w:val="en-US"/>
        </w:rPr>
        <w:t>Twins</w:t>
      </w:r>
      <w:r w:rsidR="00455A2A">
        <w:t xml:space="preserve"> для создания пространственного интеллектуального графа. </w:t>
      </w:r>
    </w:p>
    <w:p w14:paraId="0ED1EEB9" w14:textId="56B3F716" w:rsidR="00455A2A" w:rsidRDefault="00455A2A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t>Обработчик данных с сервера для определения статуса помещения</w:t>
      </w:r>
      <w:r>
        <w:t xml:space="preserve"> – производит обработку данных с устройств, определяя статус помещения на основании рекомендуемых данных для последующей передачи этих условий в Центры Событий</w:t>
      </w:r>
      <w:r>
        <w:rPr>
          <w:lang w:val="en-US"/>
        </w:rPr>
        <w:t> </w:t>
      </w:r>
      <w:r w:rsidRPr="00455A2A">
        <w:t>[</w:t>
      </w:r>
      <w:r>
        <w:fldChar w:fldCharType="begin"/>
      </w:r>
      <w:r>
        <w:instrText xml:space="preserve"> REF _Ref9245952 \r \h </w:instrText>
      </w:r>
      <w:r w:rsidR="00581ACE">
        <w:instrText xml:space="preserve"> \* MERGEFORMAT </w:instrText>
      </w:r>
      <w:r>
        <w:fldChar w:fldCharType="separate"/>
      </w:r>
      <w:r>
        <w:t>32</w:t>
      </w:r>
      <w:r>
        <w:fldChar w:fldCharType="end"/>
      </w:r>
      <w:r w:rsidRPr="00455A2A">
        <w:t>]</w:t>
      </w:r>
      <w:r>
        <w:t xml:space="preserve"> для отправки </w:t>
      </w:r>
      <w:r>
        <w:rPr>
          <w:lang w:val="en-US"/>
        </w:rPr>
        <w:t>email</w:t>
      </w:r>
      <w:r w:rsidRPr="00455A2A">
        <w:t>-</w:t>
      </w:r>
      <w:r>
        <w:t>сообщений пользователям системы и администратору.</w:t>
      </w:r>
    </w:p>
    <w:p w14:paraId="2B22FCD7" w14:textId="511AE088" w:rsidR="00455A2A" w:rsidRDefault="00455A2A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t>Модуль регистрации и аутентификации</w:t>
      </w:r>
      <w:r>
        <w:t xml:space="preserve"> – отвечает за вход пользователей в систему, а также </w:t>
      </w:r>
      <w:r w:rsidR="00581ACE">
        <w:t>использование</w:t>
      </w:r>
      <w:r>
        <w:t xml:space="preserve"> </w:t>
      </w:r>
      <w:r>
        <w:rPr>
          <w:lang w:val="en-US"/>
        </w:rPr>
        <w:t>OAuth</w:t>
      </w:r>
      <w:r w:rsidRPr="00455A2A">
        <w:t>-</w:t>
      </w:r>
      <w:r>
        <w:t>токена</w:t>
      </w:r>
      <w:r w:rsidR="00581ACE">
        <w:rPr>
          <w:lang w:val="en-US"/>
        </w:rPr>
        <w:t> </w:t>
      </w:r>
      <w:r w:rsidR="00581ACE" w:rsidRPr="00581ACE">
        <w:t>[</w:t>
      </w:r>
      <w:r w:rsidR="00581ACE">
        <w:fldChar w:fldCharType="begin"/>
      </w:r>
      <w:r w:rsidR="00581ACE">
        <w:instrText xml:space="preserve"> REF _Ref9246260 \r \h </w:instrText>
      </w:r>
      <w:r w:rsidR="00581ACE">
        <w:instrText xml:space="preserve"> \* MERGEFORMAT </w:instrText>
      </w:r>
      <w:r w:rsidR="00581ACE">
        <w:fldChar w:fldCharType="separate"/>
      </w:r>
      <w:r w:rsidR="00581ACE">
        <w:t>33</w:t>
      </w:r>
      <w:r w:rsidR="00581ACE">
        <w:fldChar w:fldCharType="end"/>
      </w:r>
      <w:r w:rsidR="00581ACE" w:rsidRPr="00581ACE">
        <w:t>].</w:t>
      </w:r>
      <w:r>
        <w:t xml:space="preserve"> авторизации по</w:t>
      </w:r>
      <w:r w:rsidR="00581ACE">
        <w:t>льзователя, от имени которого выполняется запрос.</w:t>
      </w:r>
    </w:p>
    <w:p w14:paraId="236219EF" w14:textId="0A9C404D" w:rsidR="00455A2A" w:rsidRPr="008100FC" w:rsidRDefault="00455A2A" w:rsidP="00581ACE">
      <w:pPr>
        <w:pStyle w:val="ab"/>
        <w:numPr>
          <w:ilvl w:val="1"/>
          <w:numId w:val="33"/>
        </w:numPr>
        <w:spacing w:line="360" w:lineRule="auto"/>
        <w:rPr>
          <w:ins w:id="268" w:author="Rostislav Bobin" w:date="2019-04-19T08:57:00Z"/>
        </w:rPr>
      </w:pPr>
      <w:r w:rsidRPr="00FA1304">
        <w:rPr>
          <w:i/>
        </w:rPr>
        <w:t xml:space="preserve">Отправитель </w:t>
      </w:r>
      <w:r w:rsidRPr="00FA1304">
        <w:rPr>
          <w:i/>
          <w:lang w:val="en-US"/>
        </w:rPr>
        <w:t>HTTP</w:t>
      </w:r>
      <w:r w:rsidRPr="00FA1304">
        <w:rPr>
          <w:i/>
        </w:rPr>
        <w:t xml:space="preserve"> </w:t>
      </w:r>
      <w:r w:rsidRPr="00FA1304">
        <w:rPr>
          <w:i/>
          <w:lang w:val="en-US"/>
        </w:rPr>
        <w:t>REST</w:t>
      </w:r>
      <w:r w:rsidRPr="00FA1304">
        <w:rPr>
          <w:i/>
        </w:rPr>
        <w:t xml:space="preserve"> запросов к </w:t>
      </w:r>
      <w:r w:rsidRPr="00FA1304">
        <w:rPr>
          <w:i/>
          <w:lang w:val="en-US"/>
        </w:rPr>
        <w:t>API</w:t>
      </w:r>
      <w:r w:rsidRPr="00FA1304">
        <w:rPr>
          <w:i/>
        </w:rPr>
        <w:t xml:space="preserve"> </w:t>
      </w:r>
      <w:r w:rsidRPr="00FA1304">
        <w:rPr>
          <w:i/>
          <w:lang w:val="en-US"/>
        </w:rPr>
        <w:t>Digital</w:t>
      </w:r>
      <w:r w:rsidRPr="00FA1304">
        <w:rPr>
          <w:i/>
        </w:rPr>
        <w:t xml:space="preserve"> </w:t>
      </w:r>
      <w:r w:rsidRPr="00FA1304">
        <w:rPr>
          <w:i/>
          <w:lang w:val="en-US"/>
        </w:rPr>
        <w:t>Twins</w:t>
      </w:r>
      <w:r w:rsidRPr="00455A2A">
        <w:t xml:space="preserve"> </w:t>
      </w:r>
      <w:r w:rsidR="00581ACE">
        <w:t>–</w:t>
      </w:r>
      <w:r w:rsidRPr="00455A2A">
        <w:t xml:space="preserve"> </w:t>
      </w:r>
      <w:r w:rsidR="00581ACE">
        <w:t xml:space="preserve">получает на вход набор идентификаторов устройств или пользователей. Путем отправки запросов к облачной платформе получает информацию о </w:t>
      </w:r>
      <w:r w:rsidR="00581ACE">
        <w:lastRenderedPageBreak/>
        <w:t xml:space="preserve">выбранных устройствах и пользователях, а также создает новые компоненты графа. </w:t>
      </w:r>
    </w:p>
    <w:p w14:paraId="1EDC15B5" w14:textId="5C584E10" w:rsidR="0058297E" w:rsidRDefault="00343DA3" w:rsidP="0058297E">
      <w:pPr>
        <w:pStyle w:val="2"/>
      </w:pPr>
      <w:bookmarkStart w:id="269" w:name="_Toc9242707"/>
      <w:r>
        <w:t xml:space="preserve">Импорт </w:t>
      </w:r>
      <w:r w:rsidR="005305E1">
        <w:t>показаний устройств</w:t>
      </w:r>
      <w:r>
        <w:t xml:space="preserve"> и с</w:t>
      </w:r>
      <w:r w:rsidR="0058297E">
        <w:t>хема базы данных</w:t>
      </w:r>
      <w:bookmarkEnd w:id="269"/>
    </w:p>
    <w:p w14:paraId="61F51010" w14:textId="45041143" w:rsidR="00343DA3" w:rsidRPr="00343DA3" w:rsidRDefault="00343DA3" w:rsidP="00581ACE">
      <w:r>
        <w:t xml:space="preserve">В качестве показателей сенсоров было принято решение использовать описанные выше данные проекта </w:t>
      </w:r>
      <w:r>
        <w:rPr>
          <w:lang w:val="en-US"/>
        </w:rPr>
        <w:t>Low</w:t>
      </w:r>
      <w:r w:rsidRPr="00343DA3">
        <w:t xml:space="preserve"> </w:t>
      </w:r>
      <w:r>
        <w:rPr>
          <w:lang w:val="en-US"/>
        </w:rPr>
        <w:t>Carbon</w:t>
      </w:r>
      <w:r w:rsidRPr="00343DA3">
        <w:t xml:space="preserve"> </w:t>
      </w:r>
      <w:r>
        <w:rPr>
          <w:lang w:val="en-US"/>
        </w:rPr>
        <w:t>Project</w:t>
      </w:r>
      <w:r w:rsidRPr="00343DA3">
        <w:t xml:space="preserve">, </w:t>
      </w:r>
      <w:r>
        <w:t xml:space="preserve">представляющие собой файл формата </w:t>
      </w:r>
      <w:r>
        <w:rPr>
          <w:lang w:val="en-US"/>
        </w:rPr>
        <w:t>CSV</w:t>
      </w:r>
      <w:r w:rsidRPr="00343DA3">
        <w:t xml:space="preserve">, </w:t>
      </w:r>
      <w:r>
        <w:t xml:space="preserve">содержащий 1 миллион строк. В результате импортирования </w:t>
      </w:r>
      <w:r>
        <w:rPr>
          <w:lang w:val="en-US"/>
        </w:rPr>
        <w:t>CVS</w:t>
      </w:r>
      <w:r w:rsidRPr="00343DA3">
        <w:t>-</w:t>
      </w:r>
      <w:r>
        <w:t xml:space="preserve">файла и создания дополнительных таблиц был получен </w:t>
      </w:r>
      <w:r>
        <w:rPr>
          <w:lang w:val="en-US"/>
        </w:rPr>
        <w:t>SQL</w:t>
      </w:r>
      <w:r w:rsidRPr="00343DA3">
        <w:t>-</w:t>
      </w:r>
      <w:r>
        <w:t xml:space="preserve">файл со всей базой. </w:t>
      </w:r>
    </w:p>
    <w:p w14:paraId="0A58321F" w14:textId="70FBEEAD" w:rsidR="00581ACE" w:rsidRDefault="00343DA3" w:rsidP="00343DA3">
      <w:r>
        <w:t xml:space="preserve">В качестве системы управления базами данных был выбран </w:t>
      </w:r>
      <w:r>
        <w:rPr>
          <w:lang w:val="en-US"/>
        </w:rPr>
        <w:t>Microsoft</w:t>
      </w:r>
      <w:r w:rsidRPr="00343DA3">
        <w:t xml:space="preserve"> </w:t>
      </w:r>
      <w:r>
        <w:rPr>
          <w:lang w:val="en-US"/>
        </w:rPr>
        <w:t>SQL</w:t>
      </w:r>
      <w:r w:rsidRPr="00343DA3">
        <w:t xml:space="preserve"> </w:t>
      </w:r>
      <w:r>
        <w:rPr>
          <w:lang w:val="en-US"/>
        </w:rPr>
        <w:t>Server</w:t>
      </w:r>
      <w:r w:rsidRPr="00343DA3">
        <w:t xml:space="preserve"> 2017. </w:t>
      </w:r>
      <w:r>
        <w:t>Для работы с базой данных было использовано пространство имен</w:t>
      </w:r>
      <w:r w:rsidRPr="00343DA3">
        <w:t xml:space="preserve"> </w:t>
      </w:r>
      <w:r>
        <w:rPr>
          <w:lang w:val="en-US"/>
        </w:rPr>
        <w:t>Syste</w:t>
      </w:r>
      <w:r>
        <w:t>m.</w:t>
      </w:r>
      <w:r>
        <w:rPr>
          <w:lang w:val="en-US"/>
        </w:rPr>
        <w:t>Data</w:t>
      </w:r>
      <w:r w:rsidRPr="00343DA3">
        <w:t>.</w:t>
      </w:r>
      <w:r>
        <w:rPr>
          <w:lang w:val="en-US"/>
        </w:rPr>
        <w:t>SqlClient</w:t>
      </w:r>
      <w:r>
        <w:t xml:space="preserve"> для </w:t>
      </w:r>
      <w:r>
        <w:rPr>
          <w:lang w:val="en-US"/>
        </w:rPr>
        <w:t>C</w:t>
      </w:r>
      <w:r w:rsidRPr="00343DA3">
        <w:t>#</w:t>
      </w:r>
      <w:r>
        <w:t>.</w:t>
      </w:r>
    </w:p>
    <w:p w14:paraId="42B79E32" w14:textId="14F15D3C" w:rsidR="005305E1" w:rsidRDefault="005305E1" w:rsidP="00343DA3">
      <w:r>
        <w:t>Для хранения паролей, идентификаторов помещений, сенсоров и устройств потребовалось две дополнительных таблицы:</w:t>
      </w:r>
    </w:p>
    <w:p w14:paraId="63321F8D" w14:textId="63B8C8B8" w:rsidR="005305E1" w:rsidRDefault="005305E1" w:rsidP="005305E1">
      <w:pPr>
        <w:pStyle w:val="ab"/>
        <w:numPr>
          <w:ilvl w:val="0"/>
          <w:numId w:val="34"/>
        </w:numPr>
        <w:spacing w:line="360" w:lineRule="auto"/>
      </w:pPr>
      <w:r>
        <w:rPr>
          <w:lang w:val="en-US"/>
        </w:rPr>
        <w:t>registration</w:t>
      </w:r>
      <w:r>
        <w:t xml:space="preserve"> – содержащая логины и пароли пользователей.</w:t>
      </w:r>
    </w:p>
    <w:p w14:paraId="42F91AE7" w14:textId="6C95D90F" w:rsidR="005305E1" w:rsidRDefault="005305E1" w:rsidP="005305E1">
      <w:pPr>
        <w:pStyle w:val="ab"/>
        <w:numPr>
          <w:ilvl w:val="0"/>
          <w:numId w:val="34"/>
        </w:numPr>
        <w:spacing w:line="360" w:lineRule="auto"/>
      </w:pPr>
      <w:r>
        <w:rPr>
          <w:lang w:val="en-US"/>
        </w:rPr>
        <w:t>spaces</w:t>
      </w:r>
      <w:r w:rsidRPr="005305E1">
        <w:t xml:space="preserve"> – </w:t>
      </w:r>
      <w:r>
        <w:t xml:space="preserve">хранит идентификаторы помещений, устройств и датчиков.  </w:t>
      </w:r>
    </w:p>
    <w:p w14:paraId="48E8A4A4" w14:textId="71891749" w:rsidR="005305E1" w:rsidRDefault="005305E1" w:rsidP="005305E1">
      <w:r>
        <w:t xml:space="preserve">В итоге получаем базу данных, схема которой изображена на рисунке 5.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305E1" w14:paraId="1B61E5A9" w14:textId="77777777" w:rsidTr="005305E1">
        <w:tc>
          <w:tcPr>
            <w:tcW w:w="9060" w:type="dxa"/>
          </w:tcPr>
          <w:p w14:paraId="29B18C58" w14:textId="3E6CB12B" w:rsidR="005305E1" w:rsidRDefault="005305E1" w:rsidP="005305E1">
            <w:pPr>
              <w:ind w:firstLine="0"/>
            </w:pPr>
            <w:r>
              <w:t>Рисунок схемы бд</w:t>
            </w:r>
          </w:p>
        </w:tc>
      </w:tr>
      <w:tr w:rsidR="005305E1" w14:paraId="403FFB9F" w14:textId="77777777" w:rsidTr="005305E1">
        <w:tc>
          <w:tcPr>
            <w:tcW w:w="9060" w:type="dxa"/>
          </w:tcPr>
          <w:p w14:paraId="15B44822" w14:textId="5C5F5BA8" w:rsidR="005305E1" w:rsidRDefault="005305E1" w:rsidP="005305E1">
            <w:pPr>
              <w:ind w:firstLine="0"/>
              <w:jc w:val="center"/>
            </w:pPr>
            <w:r w:rsidRPr="005305E1">
              <w:rPr>
                <w:b/>
              </w:rPr>
              <w:t>Рис. 6.</w:t>
            </w:r>
            <w:r>
              <w:t xml:space="preserve"> Схема базы данных цифрового двойника</w:t>
            </w:r>
          </w:p>
        </w:tc>
      </w:tr>
    </w:tbl>
    <w:p w14:paraId="334F3851" w14:textId="77777777" w:rsidR="005305E1" w:rsidRPr="00343DA3" w:rsidRDefault="005305E1" w:rsidP="005305E1"/>
    <w:p w14:paraId="7847933D" w14:textId="34FD174F" w:rsidR="005305E1" w:rsidRPr="00724564" w:rsidRDefault="00724564" w:rsidP="005305E1">
      <w:pPr>
        <w:pStyle w:val="2"/>
      </w:pPr>
      <w:r>
        <w:t xml:space="preserve">Взаимодействие с </w:t>
      </w:r>
      <w:r>
        <w:rPr>
          <w:lang w:val="en-US"/>
        </w:rPr>
        <w:t>API</w:t>
      </w:r>
      <w:r w:rsidRPr="00724564">
        <w:t xml:space="preserve"> </w:t>
      </w:r>
      <w:r>
        <w:rPr>
          <w:lang w:val="en-US"/>
        </w:rPr>
        <w:t>Digital</w:t>
      </w:r>
      <w:r w:rsidRPr="00724564">
        <w:t xml:space="preserve"> </w:t>
      </w:r>
      <w:r>
        <w:rPr>
          <w:lang w:val="en-US"/>
        </w:rPr>
        <w:t>Twins</w:t>
      </w:r>
    </w:p>
    <w:p w14:paraId="021247A3" w14:textId="3650A067" w:rsidR="00724564" w:rsidRDefault="00724564" w:rsidP="00724564">
      <w:r>
        <w:t xml:space="preserve">На рисунке 7 представлена диаграмма деятельности, пошагово отражающая выполнение взаимодействия с </w:t>
      </w:r>
      <w:r>
        <w:rPr>
          <w:lang w:val="en-US"/>
        </w:rPr>
        <w:t>API</w:t>
      </w:r>
      <w:r w:rsidRPr="00724564">
        <w:t xml:space="preserve"> </w:t>
      </w:r>
      <w:r>
        <w:rPr>
          <w:lang w:val="en-US"/>
        </w:rPr>
        <w:t>Digital</w:t>
      </w:r>
      <w:r w:rsidRPr="00724564">
        <w:t xml:space="preserve"> </w:t>
      </w:r>
      <w:r>
        <w:rPr>
          <w:lang w:val="en-US"/>
        </w:rPr>
        <w:t>Twins</w:t>
      </w:r>
      <w:r>
        <w:t xml:space="preserve"> для создания пространственного интеллектуального графа</w:t>
      </w:r>
      <w:r w:rsidR="00CF3347">
        <w:t xml:space="preserve"> и отправки телеметрии устройств</w:t>
      </w:r>
      <w:r>
        <w:t xml:space="preserve">. На первом шаге пользователь создает </w:t>
      </w:r>
      <w:r>
        <w:rPr>
          <w:lang w:val="en-US"/>
        </w:rPr>
        <w:t>YAML</w:t>
      </w:r>
      <w:r w:rsidRPr="00724564">
        <w:t>-</w:t>
      </w:r>
      <w:r>
        <w:t xml:space="preserve">файл, описывающий иерархию физической системы и все ее компоненты (помещения, устройства, датчики, пользовательские функции обработки телеметрии, онтологию, роли). </w:t>
      </w:r>
      <w:r w:rsidR="00CF3347">
        <w:t xml:space="preserve">После этого требуется пройти подтвердить подлинность пользователя в </w:t>
      </w:r>
      <w:r w:rsidR="00CF3347">
        <w:rPr>
          <w:lang w:val="en-US"/>
        </w:rPr>
        <w:t>Azure</w:t>
      </w:r>
      <w:r w:rsidR="00CF3347" w:rsidRPr="00CF3347">
        <w:t xml:space="preserve"> </w:t>
      </w:r>
      <w:r w:rsidR="00CF3347">
        <w:rPr>
          <w:lang w:val="en-US"/>
        </w:rPr>
        <w:t>Active</w:t>
      </w:r>
      <w:r w:rsidR="00CF3347" w:rsidRPr="00CF3347">
        <w:t xml:space="preserve"> </w:t>
      </w:r>
      <w:r w:rsidR="00CF3347">
        <w:rPr>
          <w:lang w:val="en-US"/>
        </w:rPr>
        <w:t>Directory</w:t>
      </w:r>
      <w:r w:rsidR="00CF3347">
        <w:t> </w:t>
      </w:r>
      <w:r w:rsidR="00CF3347" w:rsidRPr="00CF3347">
        <w:t>[</w:t>
      </w:r>
      <w:r w:rsidR="00CF3347">
        <w:fldChar w:fldCharType="begin"/>
      </w:r>
      <w:r w:rsidR="00CF3347">
        <w:instrText xml:space="preserve"> REF _Ref9249155 \r \h </w:instrText>
      </w:r>
      <w:r w:rsidR="00CF3347">
        <w:fldChar w:fldCharType="separate"/>
      </w:r>
      <w:r w:rsidR="00CF3347">
        <w:t>34</w:t>
      </w:r>
      <w:r w:rsidR="00CF3347">
        <w:fldChar w:fldCharType="end"/>
      </w:r>
      <w:r w:rsidR="00CF3347" w:rsidRPr="00CF3347">
        <w:t>]</w:t>
      </w:r>
      <w:r w:rsidR="00CF3347">
        <w:t xml:space="preserve">, т.е. устройство, с </w:t>
      </w:r>
      <w:r w:rsidR="00CF3347">
        <w:lastRenderedPageBreak/>
        <w:t>которого планируется</w:t>
      </w:r>
      <w:r>
        <w:t xml:space="preserve"> </w:t>
      </w:r>
      <w:r w:rsidR="00CF3347">
        <w:t xml:space="preserve">получить файл с иерархией графа и осуществлять сбор телеметрии, должно иметь на это право. При успешной аутентификации пользователь получит строку соединения с экземпляром </w:t>
      </w:r>
      <w:r w:rsidR="00CF3347">
        <w:rPr>
          <w:lang w:val="en-US"/>
        </w:rPr>
        <w:t>Digital</w:t>
      </w:r>
      <w:r w:rsidR="00CF3347" w:rsidRPr="00CF3347">
        <w:t xml:space="preserve"> </w:t>
      </w:r>
      <w:r w:rsidR="00CF3347">
        <w:rPr>
          <w:lang w:val="en-US"/>
        </w:rPr>
        <w:t>Twins</w:t>
      </w:r>
      <w:r w:rsidR="00CF3347" w:rsidRPr="00CF3347">
        <w:t xml:space="preserve">, </w:t>
      </w:r>
      <w:r w:rsidR="00CF3347">
        <w:t xml:space="preserve">которую необходимо внести в поставщик конфигурации </w:t>
      </w:r>
      <w:r w:rsidR="00CD34E8">
        <w:rPr>
          <w:lang w:val="en-US"/>
        </w:rPr>
        <w:t>JSON</w:t>
      </w:r>
      <w:r w:rsidR="00CD34E8" w:rsidRPr="00CD34E8">
        <w:t>-</w:t>
      </w:r>
      <w:r w:rsidR="00CD34E8">
        <w:t xml:space="preserve">файл </w:t>
      </w:r>
      <w:r w:rsidR="00CF3347">
        <w:rPr>
          <w:lang w:val="en-US"/>
        </w:rPr>
        <w:t>AppSettings</w:t>
      </w:r>
      <w:r w:rsidR="00CD34E8">
        <w:t xml:space="preserve">. Далее, пользователь может запускать процесс отправки телеметрии облачной платформе. 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D34E8" w14:paraId="224333BE" w14:textId="77777777" w:rsidTr="00CD34E8">
        <w:tc>
          <w:tcPr>
            <w:tcW w:w="9060" w:type="dxa"/>
          </w:tcPr>
          <w:p w14:paraId="72E3A523" w14:textId="019BDCE8" w:rsidR="00CD34E8" w:rsidRDefault="00CD34E8" w:rsidP="00CD34E8">
            <w:pPr>
              <w:ind w:firstLine="0"/>
            </w:pPr>
          </w:p>
        </w:tc>
      </w:tr>
      <w:tr w:rsidR="00CD34E8" w14:paraId="2657838D" w14:textId="77777777" w:rsidTr="00CD34E8">
        <w:tc>
          <w:tcPr>
            <w:tcW w:w="9060" w:type="dxa"/>
          </w:tcPr>
          <w:p w14:paraId="0724B59A" w14:textId="7E004267" w:rsidR="00CD34E8" w:rsidRPr="00CD34E8" w:rsidRDefault="00CD34E8" w:rsidP="00CD34E8">
            <w:pPr>
              <w:ind w:firstLine="0"/>
            </w:pPr>
            <w:r w:rsidRPr="00CD34E8">
              <w:rPr>
                <w:b/>
              </w:rPr>
              <w:t>Рис. 7.</w:t>
            </w:r>
            <w:r>
              <w:rPr>
                <w:b/>
              </w:rPr>
              <w:t xml:space="preserve"> </w:t>
            </w:r>
            <w:r>
              <w:t>Диаграмма деятельности системы создания пространственного интеллектуального графа и отправки сообщений</w:t>
            </w:r>
          </w:p>
        </w:tc>
      </w:tr>
    </w:tbl>
    <w:p w14:paraId="4E266FDA" w14:textId="77777777" w:rsidR="00CD34E8" w:rsidRDefault="00CD34E8" w:rsidP="00724564"/>
    <w:p w14:paraId="6B005BC2" w14:textId="22082675" w:rsidR="00CD34E8" w:rsidRDefault="00CD34E8" w:rsidP="00724564">
      <w:r>
        <w:t xml:space="preserve">Более подробный разбор алгоритма создания иерархии графа представлен в листинге 1.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D34E8" w14:paraId="0C2BE140" w14:textId="77777777" w:rsidTr="00CD34E8">
        <w:tc>
          <w:tcPr>
            <w:tcW w:w="9060" w:type="dxa"/>
          </w:tcPr>
          <w:p w14:paraId="32E166A7" w14:textId="4A623A7A" w:rsidR="00CD34E8" w:rsidRDefault="00CD34E8" w:rsidP="00724564">
            <w:pPr>
              <w:ind w:firstLine="0"/>
            </w:pPr>
            <w:r w:rsidRPr="00FA1304">
              <w:rPr>
                <w:b/>
              </w:rPr>
              <w:t>Листинг 1.</w:t>
            </w:r>
            <w:r w:rsidRPr="00CD34E8">
              <w:t xml:space="preserve"> Псевдокод </w:t>
            </w:r>
            <w:r>
              <w:t>алгоритма создания иерархии графа</w:t>
            </w:r>
          </w:p>
        </w:tc>
      </w:tr>
      <w:tr w:rsidR="00CD34E8" w14:paraId="11B7944D" w14:textId="77777777" w:rsidTr="00CD34E8">
        <w:tc>
          <w:tcPr>
            <w:tcW w:w="9060" w:type="dxa"/>
          </w:tcPr>
          <w:p w14:paraId="0A64EEC8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>public static async Task&lt;IEnumerable&lt;ProvisionResults.Space&gt;&gt; CreateSpaces(</w:t>
            </w:r>
          </w:p>
          <w:p w14:paraId="5D292B92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HttpClient httpClient,</w:t>
            </w:r>
          </w:p>
          <w:p w14:paraId="0F7973BB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ILogger logger,</w:t>
            </w:r>
          </w:p>
          <w:p w14:paraId="415991CB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IEnumerable&lt;SpaceDescription&gt; descriptions,</w:t>
            </w:r>
          </w:p>
          <w:p w14:paraId="243AEFD1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Guid parentId)</w:t>
            </w:r>
          </w:p>
          <w:p w14:paraId="040EDAF4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48F274B1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var spaceResults = new List&lt;ProvisionResults.Space&gt;();</w:t>
            </w:r>
          </w:p>
          <w:p w14:paraId="18739108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foreach (var description in descriptions)</w:t>
            </w:r>
          </w:p>
          <w:p w14:paraId="248F9482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14:paraId="33410656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var spaceId = await GetExistingSpaceOrCreate(httpClient, logger, parentId, description);</w:t>
            </w:r>
          </w:p>
          <w:p w14:paraId="609CD32D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B5E5F8D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if (spaceId != Guid.Empty)</w:t>
            </w:r>
          </w:p>
          <w:p w14:paraId="6E84AE3D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14:paraId="731D4A7A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// This must happen before devices (or anyhting that could have devices like other spaces)</w:t>
            </w:r>
          </w:p>
          <w:p w14:paraId="45BF0EF3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// or the device create will fail because a resource is required on an ancestor space</w:t>
            </w:r>
          </w:p>
          <w:p w14:paraId="4DAD5805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if (description.resources != null)</w:t>
            </w:r>
          </w:p>
          <w:p w14:paraId="0E168632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await CreateResources(httpClient, logger, description.resources, spaceId);</w:t>
            </w:r>
          </w:p>
          <w:p w14:paraId="1126DF7E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B58A883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var devices = description.devices != null</w:t>
            </w:r>
          </w:p>
          <w:p w14:paraId="334564DC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? await CreateDevices(httpClient, logger, description.devices, spaceId)</w:t>
            </w:r>
          </w:p>
          <w:p w14:paraId="083B1967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: Array.Empty&lt;Models.Device&gt;();</w:t>
            </w:r>
          </w:p>
          <w:p w14:paraId="5E4A30D9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F40EA05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if (description.matchers != null)</w:t>
            </w:r>
          </w:p>
          <w:p w14:paraId="585E9EF3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await CreateMatchers(httpClient, logger, description.matchers, spaceId);</w:t>
            </w:r>
          </w:p>
          <w:p w14:paraId="4104C803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F79FEF7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if (description.userdefinedfunctions != null)</w:t>
            </w:r>
          </w:p>
          <w:p w14:paraId="36374ECE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await CreateUserDefinedFunctions(httpClient, logger, description.userdefinedfunctions, spaceId);</w:t>
            </w:r>
          </w:p>
          <w:p w14:paraId="02D6FF18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D04EF6C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if (description.roleassignments != null)</w:t>
            </w:r>
          </w:p>
          <w:p w14:paraId="1161C274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        await CreateRoleAssignments(httpClient, logger, description.roleassignments, spaceId);</w:t>
            </w:r>
          </w:p>
          <w:p w14:paraId="6E6D99CB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DB20481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var childSpacesResults = description.spaces != null</w:t>
            </w:r>
          </w:p>
          <w:p w14:paraId="3163C5EB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? await CreateSpaces(httpClient, logger, description.spaces, spaceId)</w:t>
            </w:r>
          </w:p>
          <w:p w14:paraId="5BACA85A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: Array.Empty&lt;ProvisionResults.Space&gt;();</w:t>
            </w:r>
          </w:p>
          <w:p w14:paraId="09C378B0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AF9B24F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var sensors = await Api.GetSensorsOfSpace(httpClient, logger, spaceId);</w:t>
            </w:r>
          </w:p>
          <w:p w14:paraId="483A4748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ECD730A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spaceResults.Add(new ProvisionResults.Space()</w:t>
            </w:r>
          </w:p>
          <w:p w14:paraId="2AC33754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14:paraId="1E2E4C30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Id = spaceId,</w:t>
            </w:r>
          </w:p>
          <w:p w14:paraId="712D8987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Devices = devices.Select(device =&gt; new ProvisionResults.Device()</w:t>
            </w:r>
          </w:p>
          <w:p w14:paraId="7B01F3CE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{</w:t>
            </w:r>
          </w:p>
          <w:p w14:paraId="14F3181B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ConnectionString = device.ConnectionString,</w:t>
            </w:r>
          </w:p>
          <w:p w14:paraId="4CF0776F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HardwareId = device.HardwareId,</w:t>
            </w:r>
          </w:p>
          <w:p w14:paraId="4022BCEF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}),</w:t>
            </w:r>
          </w:p>
          <w:p w14:paraId="0FB6EDFA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Sensors = sensors.Select(sensor =&gt; new ProvisionResults.Sensor()</w:t>
            </w:r>
          </w:p>
          <w:p w14:paraId="77D4386E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{</w:t>
            </w:r>
          </w:p>
          <w:p w14:paraId="2385BF09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DataType = sensor.DataType,</w:t>
            </w:r>
          </w:p>
          <w:p w14:paraId="5CFE8579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HardwareId = sensor.HardwareId,</w:t>
            </w:r>
          </w:p>
          <w:p w14:paraId="2B535E8E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CD34E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</w:t>
            </w:r>
            <w:r w:rsidRPr="00CD34E8">
              <w:rPr>
                <w:rFonts w:ascii="Courier New" w:hAnsi="Courier New" w:cs="Courier New"/>
                <w:sz w:val="20"/>
              </w:rPr>
              <w:t>}),</w:t>
            </w:r>
          </w:p>
          <w:p w14:paraId="385F4122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CD34E8">
              <w:rPr>
                <w:rFonts w:ascii="Courier New" w:hAnsi="Courier New" w:cs="Courier New"/>
                <w:sz w:val="20"/>
              </w:rPr>
              <w:t xml:space="preserve">                        Spaces = childSpacesResults,</w:t>
            </w:r>
          </w:p>
          <w:p w14:paraId="39527D22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CD34E8">
              <w:rPr>
                <w:rFonts w:ascii="Courier New" w:hAnsi="Courier New" w:cs="Courier New"/>
                <w:sz w:val="20"/>
              </w:rPr>
              <w:t xml:space="preserve">                    });</w:t>
            </w:r>
          </w:p>
          <w:p w14:paraId="2C975BA4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CD34E8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14:paraId="45A377B2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CD34E8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2B33CEB1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</w:rPr>
            </w:pPr>
          </w:p>
          <w:p w14:paraId="7D8D2CC5" w14:textId="77777777" w:rsidR="00CD34E8" w:rsidRPr="00CD34E8" w:rsidRDefault="00CD34E8" w:rsidP="00CD34E8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CD34E8">
              <w:rPr>
                <w:rFonts w:ascii="Courier New" w:hAnsi="Courier New" w:cs="Courier New"/>
                <w:sz w:val="20"/>
              </w:rPr>
              <w:t xml:space="preserve">            return spaceResults;</w:t>
            </w:r>
          </w:p>
          <w:p w14:paraId="0A6CF9CB" w14:textId="2BFB84EB" w:rsidR="00CD34E8" w:rsidRDefault="00CD34E8" w:rsidP="00CD34E8">
            <w:pPr>
              <w:ind w:firstLine="0"/>
            </w:pPr>
            <w:r w:rsidRPr="00CD34E8">
              <w:rPr>
                <w:rFonts w:ascii="Courier New" w:hAnsi="Courier New" w:cs="Courier New"/>
                <w:sz w:val="20"/>
              </w:rPr>
              <w:t xml:space="preserve">        }</w:t>
            </w:r>
          </w:p>
        </w:tc>
      </w:tr>
    </w:tbl>
    <w:p w14:paraId="53765AC4" w14:textId="77777777" w:rsidR="00CD34E8" w:rsidRDefault="00CD34E8" w:rsidP="00724564"/>
    <w:p w14:paraId="4925DA9F" w14:textId="77777777" w:rsidR="00CD34E8" w:rsidRDefault="00CD34E8" w:rsidP="00724564"/>
    <w:p w14:paraId="4DD52F50" w14:textId="77777777" w:rsidR="00CD34E8" w:rsidRDefault="00CD34E8" w:rsidP="00724564"/>
    <w:p w14:paraId="0684E902" w14:textId="77777777" w:rsidR="00CD34E8" w:rsidRDefault="00CD34E8" w:rsidP="00724564"/>
    <w:p w14:paraId="33EB9625" w14:textId="77777777" w:rsidR="00CD34E8" w:rsidRDefault="00CD34E8" w:rsidP="00724564"/>
    <w:p w14:paraId="6FEBC78E" w14:textId="77777777" w:rsidR="00CD34E8" w:rsidRDefault="00CD34E8" w:rsidP="00724564"/>
    <w:p w14:paraId="435382AE" w14:textId="77777777" w:rsidR="00CD34E8" w:rsidRDefault="00CD34E8" w:rsidP="00724564"/>
    <w:p w14:paraId="75C91CDB" w14:textId="77777777" w:rsidR="00CD34E8" w:rsidRDefault="00CD34E8" w:rsidP="00724564"/>
    <w:p w14:paraId="54CF4B05" w14:textId="77777777" w:rsidR="00CD34E8" w:rsidRDefault="00CD34E8" w:rsidP="00724564"/>
    <w:p w14:paraId="2F7DD4E9" w14:textId="77777777" w:rsidR="00CD34E8" w:rsidRDefault="00CD34E8" w:rsidP="00724564"/>
    <w:p w14:paraId="095DBD2C" w14:textId="77777777" w:rsidR="00CD34E8" w:rsidRDefault="00CD34E8" w:rsidP="00724564"/>
    <w:p w14:paraId="708292ED" w14:textId="77777777" w:rsidR="00CD34E8" w:rsidRDefault="00CD34E8" w:rsidP="00724564"/>
    <w:p w14:paraId="5C4B74BF" w14:textId="77777777" w:rsidR="00CD34E8" w:rsidRPr="00724564" w:rsidRDefault="00CD34E8" w:rsidP="00724564"/>
    <w:p w14:paraId="1D8E845F" w14:textId="77777777" w:rsidR="00785A9B" w:rsidRDefault="00BF3B59">
      <w:pPr>
        <w:pStyle w:val="1"/>
        <w:pPrChange w:id="270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271" w:name="_Toc9242710"/>
      <w:r>
        <w:lastRenderedPageBreak/>
        <w:t>РЕАЛИЗАЦИЯ СИСТЕМЫ</w:t>
      </w:r>
      <w:bookmarkEnd w:id="271"/>
      <w:r>
        <w:t xml:space="preserve"> </w:t>
      </w:r>
    </w:p>
    <w:p w14:paraId="308A9CB5" w14:textId="177C2E8C" w:rsidR="005305E1" w:rsidRDefault="005305E1" w:rsidP="005305E1">
      <w:pPr>
        <w:pStyle w:val="2"/>
      </w:pPr>
      <w:r>
        <w:t>Средства реализации</w:t>
      </w:r>
    </w:p>
    <w:p w14:paraId="356A46AB" w14:textId="5E8AB41A" w:rsidR="00CD34E8" w:rsidRDefault="00334283" w:rsidP="00334283">
      <w:r>
        <w:t xml:space="preserve">В качестве основного языка программирования для реализации системы был выбран язык </w:t>
      </w:r>
      <w:r>
        <w:rPr>
          <w:lang w:val="en-US"/>
        </w:rPr>
        <w:t>C</w:t>
      </w:r>
      <w:r>
        <w:t xml:space="preserve">#, т.к. </w:t>
      </w:r>
      <w:r>
        <w:rPr>
          <w:lang w:val="en-US"/>
        </w:rPr>
        <w:t>Azure</w:t>
      </w:r>
      <w:r w:rsidRPr="00334283">
        <w:t xml:space="preserve"> </w:t>
      </w:r>
      <w:r>
        <w:rPr>
          <w:lang w:val="en-US"/>
        </w:rPr>
        <w:t>Digital</w:t>
      </w:r>
      <w:r w:rsidRPr="00334283">
        <w:t xml:space="preserve"> </w:t>
      </w:r>
      <w:r>
        <w:rPr>
          <w:lang w:val="en-US"/>
        </w:rPr>
        <w:t>Twins</w:t>
      </w:r>
      <w:r w:rsidRPr="00334283">
        <w:t xml:space="preserve"> </w:t>
      </w:r>
      <w:r>
        <w:t xml:space="preserve">в настоящий момент не поддерживает другие языки (не считая функции обработки телеметрии – они могут быть написаны на единственном поддерживаемом в данный момент для этих целей языке </w:t>
      </w:r>
      <w:r>
        <w:rPr>
          <w:lang w:val="en-US"/>
        </w:rPr>
        <w:t>JavaScript</w:t>
      </w:r>
      <w:r>
        <w:t>, собственно, он и выбран для этих целей в качестве вспомогательного языка системы</w:t>
      </w:r>
      <w:r w:rsidRPr="00334283">
        <w:t>).</w:t>
      </w:r>
      <w:r>
        <w:t xml:space="preserve"> В качестве среды разработки программного обеспечения была выбрана </w:t>
      </w:r>
      <w:r w:rsidRPr="00334283">
        <w:rPr>
          <w:lang w:val="en-US"/>
        </w:rPr>
        <w:t>Microsoft</w:t>
      </w:r>
      <w:r w:rsidRPr="00334283">
        <w:t xml:space="preserve"> </w:t>
      </w:r>
      <w:r w:rsidRPr="00334283">
        <w:rPr>
          <w:lang w:val="en-US"/>
        </w:rPr>
        <w:t>Visual</w:t>
      </w:r>
      <w:r w:rsidRPr="00334283">
        <w:t xml:space="preserve"> </w:t>
      </w:r>
      <w:r w:rsidRPr="00334283">
        <w:rPr>
          <w:lang w:val="en-US"/>
        </w:rPr>
        <w:t>Studio</w:t>
      </w:r>
      <w:r w:rsidRPr="00334283">
        <w:t xml:space="preserve"> </w:t>
      </w:r>
      <w:r>
        <w:rPr>
          <w:lang w:val="en-US"/>
        </w:rPr>
        <w:t>Enterprise</w:t>
      </w:r>
      <w:r w:rsidRPr="00334283">
        <w:t xml:space="preserve"> 2017. </w:t>
      </w:r>
    </w:p>
    <w:p w14:paraId="3EBD27B7" w14:textId="77777777" w:rsidR="002C496B" w:rsidRDefault="002C496B" w:rsidP="002C496B">
      <w:r>
        <w:t>Для отправки</w:t>
      </w:r>
      <w:r w:rsidR="00334283">
        <w:t xml:space="preserve"> </w:t>
      </w:r>
      <w:r w:rsidR="00334283">
        <w:rPr>
          <w:lang w:val="en-US"/>
        </w:rPr>
        <w:t>REST</w:t>
      </w:r>
      <w:r>
        <w:t xml:space="preserve">-запросов </w:t>
      </w:r>
      <w:r w:rsidR="00334283">
        <w:t xml:space="preserve">был использован </w:t>
      </w:r>
      <w:r w:rsidR="00334283">
        <w:rPr>
          <w:lang w:val="en-US"/>
        </w:rPr>
        <w:t>HTTP</w:t>
      </w:r>
      <w:r w:rsidR="00334283" w:rsidRPr="00334283">
        <w:t xml:space="preserve"> </w:t>
      </w:r>
      <w:r w:rsidR="00334283">
        <w:rPr>
          <w:lang w:val="en-US"/>
        </w:rPr>
        <w:t>REST</w:t>
      </w:r>
      <w:r w:rsidR="00334283" w:rsidRPr="00334283">
        <w:t xml:space="preserve"> </w:t>
      </w:r>
      <w:r w:rsidR="00334283">
        <w:t xml:space="preserve">клиент </w:t>
      </w:r>
      <w:r w:rsidR="00334283">
        <w:rPr>
          <w:lang w:val="en-US"/>
        </w:rPr>
        <w:t>RestSharp</w:t>
      </w:r>
      <w:r w:rsidR="00334283" w:rsidRPr="00334283">
        <w:t xml:space="preserve"> </w:t>
      </w:r>
      <w:r w:rsidR="00334283">
        <w:t xml:space="preserve">для </w:t>
      </w:r>
      <w:r w:rsidR="00334283" w:rsidRPr="00334283">
        <w:t>.</w:t>
      </w:r>
      <w:r w:rsidR="00334283">
        <w:rPr>
          <w:lang w:val="en-US"/>
        </w:rPr>
        <w:t>Net</w:t>
      </w:r>
      <w:r w:rsidR="00334283">
        <w:t xml:space="preserve">. </w:t>
      </w:r>
      <w:r>
        <w:t>Он содержит все необходимые инструменты для работы с запросами. В качестве фреймворка для сериализации</w:t>
      </w:r>
      <w:r w:rsidRPr="002C496B">
        <w:t>/</w:t>
      </w:r>
      <w:r>
        <w:t xml:space="preserve">десериализации был выбран фреймворк </w:t>
      </w:r>
      <w:r>
        <w:rPr>
          <w:lang w:val="en-US"/>
        </w:rPr>
        <w:t>Json</w:t>
      </w:r>
      <w:r w:rsidRPr="002C496B">
        <w:t>.</w:t>
      </w:r>
      <w:r>
        <w:rPr>
          <w:lang w:val="en-US"/>
        </w:rPr>
        <w:t>NET</w:t>
      </w:r>
      <w:r w:rsidRPr="002C496B">
        <w:t xml:space="preserve"> </w:t>
      </w:r>
      <w:r>
        <w:t xml:space="preserve">от </w:t>
      </w:r>
      <w:r>
        <w:rPr>
          <w:lang w:val="en-US"/>
        </w:rPr>
        <w:t>Newtonsoft</w:t>
      </w:r>
      <w:r w:rsidRPr="002C496B">
        <w:t xml:space="preserve">. </w:t>
      </w:r>
    </w:p>
    <w:p w14:paraId="5F05BF4F" w14:textId="0A603227" w:rsidR="002C496B" w:rsidRDefault="002C496B" w:rsidP="002C496B">
      <w:r>
        <w:t xml:space="preserve">В качестве регистратора событий был применен Центр событий </w:t>
      </w:r>
      <w:r>
        <w:rPr>
          <w:lang w:val="en-US"/>
        </w:rPr>
        <w:t>Microsoft</w:t>
      </w:r>
      <w:r w:rsidRPr="002C496B">
        <w:t xml:space="preserve"> </w:t>
      </w:r>
      <w:r>
        <w:rPr>
          <w:lang w:val="en-US"/>
        </w:rPr>
        <w:t>Azure</w:t>
      </w:r>
      <w:r w:rsidRPr="002C496B">
        <w:t>.</w:t>
      </w:r>
      <w:r>
        <w:t xml:space="preserve"> А для отправки </w:t>
      </w:r>
      <w:r>
        <w:rPr>
          <w:lang w:val="en-US"/>
        </w:rPr>
        <w:t>email</w:t>
      </w:r>
      <w:r w:rsidRPr="002C496B">
        <w:t>-</w:t>
      </w:r>
      <w:r>
        <w:t xml:space="preserve">сообщений использовался встроенный </w:t>
      </w:r>
      <w:r>
        <w:rPr>
          <w:lang w:val="en-US"/>
        </w:rPr>
        <w:t>Gmail</w:t>
      </w:r>
      <w:r w:rsidRPr="002C496B">
        <w:t>-</w:t>
      </w:r>
      <w:r>
        <w:t xml:space="preserve">клиент </w:t>
      </w:r>
      <w:r>
        <w:rPr>
          <w:lang w:val="en-US"/>
        </w:rPr>
        <w:t>Azure</w:t>
      </w:r>
      <w:r>
        <w:t>.</w:t>
      </w:r>
      <w:r w:rsidRPr="002C496B">
        <w:t xml:space="preserve"> </w:t>
      </w:r>
    </w:p>
    <w:p w14:paraId="2770AF34" w14:textId="6AB57181" w:rsidR="002C496B" w:rsidRDefault="002C496B" w:rsidP="002C496B">
      <w:pPr>
        <w:pStyle w:val="2"/>
      </w:pPr>
      <w:r>
        <w:t>Архитектура системы</w:t>
      </w:r>
    </w:p>
    <w:p w14:paraId="6D751C0A" w14:textId="2766EEDE" w:rsidR="00FA1304" w:rsidRDefault="00FA1304" w:rsidP="00FA1304">
      <w:r>
        <w:t>Система Цифровой двойник состоит из следующих</w:t>
      </w:r>
      <w:r w:rsidRPr="00FA1304">
        <w:t xml:space="preserve"> </w:t>
      </w:r>
      <w:r>
        <w:t>компонентов, представленных на рисунке 7.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A1304" w14:paraId="403017BF" w14:textId="77777777" w:rsidTr="00FA1304">
        <w:tc>
          <w:tcPr>
            <w:tcW w:w="9060" w:type="dxa"/>
          </w:tcPr>
          <w:p w14:paraId="7A559488" w14:textId="7E7AB5EA" w:rsidR="00FA1304" w:rsidRDefault="00FA1304" w:rsidP="00FA1304">
            <w:pPr>
              <w:ind w:firstLine="0"/>
            </w:pPr>
            <w:r>
              <w:t>компоненты</w:t>
            </w:r>
          </w:p>
        </w:tc>
      </w:tr>
      <w:tr w:rsidR="00FA1304" w14:paraId="31ED7A54" w14:textId="77777777" w:rsidTr="00FA1304">
        <w:tc>
          <w:tcPr>
            <w:tcW w:w="9060" w:type="dxa"/>
          </w:tcPr>
          <w:p w14:paraId="100BDB6C" w14:textId="3462E454" w:rsidR="00FA1304" w:rsidRPr="00FA1304" w:rsidRDefault="00FA1304" w:rsidP="00FA1304">
            <w:pPr>
              <w:ind w:firstLine="0"/>
            </w:pPr>
            <w:r w:rsidRPr="00FA1304">
              <w:rPr>
                <w:b/>
              </w:rPr>
              <w:t xml:space="preserve">Рис. 7. </w:t>
            </w:r>
            <w:r>
              <w:t>Схема Цифрового двойника</w:t>
            </w:r>
          </w:p>
        </w:tc>
      </w:tr>
    </w:tbl>
    <w:p w14:paraId="2B516C87" w14:textId="77777777" w:rsidR="00FA1304" w:rsidRDefault="00FA1304" w:rsidP="00FA1304"/>
    <w:p w14:paraId="32E68700" w14:textId="745174B3" w:rsidR="00FA1304" w:rsidRPr="003F660D" w:rsidRDefault="003F660D" w:rsidP="00FA1304">
      <w:r w:rsidRPr="0087046B">
        <w:rPr>
          <w:i/>
          <w:lang w:val="en-US"/>
        </w:rPr>
        <w:t>Provision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Sample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Creator</w:t>
      </w:r>
      <w:r w:rsidRPr="003F660D">
        <w:t xml:space="preserve"> – </w:t>
      </w:r>
      <w:r>
        <w:t>используется для создания пространственного интеллектуального графа в соответствии с определенной схемой, а также получения строки подключения для дальнейшей работы с экземпляром цифрового двойника.</w:t>
      </w:r>
    </w:p>
    <w:p w14:paraId="3356FCA7" w14:textId="53FC01F7" w:rsidR="003F660D" w:rsidRPr="003F660D" w:rsidRDefault="003F660D" w:rsidP="00FA1304">
      <w:r w:rsidRPr="0087046B">
        <w:rPr>
          <w:i/>
          <w:lang w:val="en-US"/>
        </w:rPr>
        <w:t>Device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Connector</w:t>
      </w:r>
      <w:r w:rsidRPr="003F660D">
        <w:t xml:space="preserve"> –</w:t>
      </w:r>
      <w:r>
        <w:t xml:space="preserve"> производит работу с базой данных, имитируя значения датчиков, отправляет телеметрию в </w:t>
      </w:r>
      <w:r w:rsidR="00601C79">
        <w:t>центр Интернета вещей</w:t>
      </w:r>
      <w:r>
        <w:t>.</w:t>
      </w:r>
    </w:p>
    <w:p w14:paraId="584ED79A" w14:textId="345E6186" w:rsidR="003F660D" w:rsidRPr="003F660D" w:rsidRDefault="003F660D" w:rsidP="00FA1304">
      <w:r w:rsidRPr="0087046B">
        <w:rPr>
          <w:i/>
          <w:lang w:val="en-US"/>
        </w:rPr>
        <w:lastRenderedPageBreak/>
        <w:t>Telemetry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Processer</w:t>
      </w:r>
      <w:r w:rsidRPr="003F660D">
        <w:t xml:space="preserve"> –</w:t>
      </w:r>
      <w:r>
        <w:t xml:space="preserve"> применяет пользовательскую логику для первичной обработки данных устройств. </w:t>
      </w:r>
    </w:p>
    <w:p w14:paraId="4DE898CA" w14:textId="0D601FF5" w:rsidR="003F660D" w:rsidRPr="003F660D" w:rsidRDefault="003F660D" w:rsidP="00FA1304">
      <w:r w:rsidRPr="0087046B">
        <w:rPr>
          <w:i/>
          <w:lang w:val="en-US"/>
        </w:rPr>
        <w:t>Status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Checker</w:t>
      </w:r>
      <w:r w:rsidRPr="003F660D">
        <w:t xml:space="preserve"> –</w:t>
      </w:r>
      <w:r>
        <w:t xml:space="preserve"> на основании заранее определенных рекомендуемых показателей потребления электроэнергии отправляет в облачную платформу информацию о текущем статусе помещения для дальнейшей рассылки </w:t>
      </w:r>
      <w:r>
        <w:rPr>
          <w:lang w:val="en-US"/>
        </w:rPr>
        <w:t>email</w:t>
      </w:r>
      <w:r>
        <w:t>-оповещений клиентам о плохом статусе комнаты.</w:t>
      </w:r>
    </w:p>
    <w:p w14:paraId="588BF295" w14:textId="40036B01" w:rsidR="003F660D" w:rsidRPr="0087046B" w:rsidRDefault="003F660D" w:rsidP="00FA1304">
      <w:r w:rsidRPr="0087046B">
        <w:rPr>
          <w:i/>
          <w:lang w:val="en-US"/>
        </w:rPr>
        <w:t>API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Caller</w:t>
      </w:r>
      <w:r w:rsidRPr="0087046B">
        <w:t xml:space="preserve"> – </w:t>
      </w:r>
      <w:r w:rsidR="0087046B">
        <w:t xml:space="preserve">принимает на вход идентификаторы устройств и помещений от пользователей и возвращает им информацию о состоянии этих объектов. Также осуществляет управление пространственным интеллектуальным графом путем выполнения </w:t>
      </w:r>
      <w:r w:rsidR="0087046B">
        <w:rPr>
          <w:lang w:val="en-US"/>
        </w:rPr>
        <w:t>HTTP</w:t>
      </w:r>
      <w:r w:rsidR="0087046B" w:rsidRPr="0087046B">
        <w:t xml:space="preserve"> </w:t>
      </w:r>
      <w:r w:rsidR="0087046B">
        <w:rPr>
          <w:lang w:val="en-US"/>
        </w:rPr>
        <w:t>REST</w:t>
      </w:r>
      <w:r w:rsidR="0087046B" w:rsidRPr="0087046B">
        <w:t xml:space="preserve"> </w:t>
      </w:r>
      <w:r w:rsidR="0087046B">
        <w:t xml:space="preserve">запросов. </w:t>
      </w:r>
    </w:p>
    <w:p w14:paraId="03BBD7B4" w14:textId="3F21C149" w:rsidR="003F660D" w:rsidRPr="0087046B" w:rsidRDefault="003F660D" w:rsidP="0087046B">
      <w:r w:rsidRPr="0087046B">
        <w:rPr>
          <w:i/>
          <w:lang w:val="en-US"/>
        </w:rPr>
        <w:t>Authenticator</w:t>
      </w:r>
      <w:r w:rsidRPr="0087046B">
        <w:t xml:space="preserve"> –</w:t>
      </w:r>
      <w:r w:rsidR="0087046B">
        <w:t xml:space="preserve"> принимает на вход токен авторизации (полученный с помощью стороннего ПО – </w:t>
      </w:r>
      <w:r w:rsidR="0087046B">
        <w:rPr>
          <w:lang w:val="en-US"/>
        </w:rPr>
        <w:t>Postman</w:t>
      </w:r>
      <w:r w:rsidR="0087046B" w:rsidRPr="0087046B">
        <w:t xml:space="preserve"> </w:t>
      </w:r>
      <w:r w:rsidR="0087046B">
        <w:rPr>
          <w:lang w:val="en-US"/>
        </w:rPr>
        <w:t>API</w:t>
      </w:r>
      <w:r w:rsidR="00367FC0">
        <w:t> [</w:t>
      </w:r>
      <w:r w:rsidR="00367FC0">
        <w:fldChar w:fldCharType="begin"/>
      </w:r>
      <w:r w:rsidR="00367FC0">
        <w:instrText xml:space="preserve"> REF _Ref9332564 \r \h </w:instrText>
      </w:r>
      <w:r w:rsidR="00367FC0">
        <w:fldChar w:fldCharType="separate"/>
      </w:r>
      <w:r w:rsidR="00367FC0">
        <w:t>36</w:t>
      </w:r>
      <w:r w:rsidR="00367FC0">
        <w:fldChar w:fldCharType="end"/>
      </w:r>
      <w:r w:rsidR="00367FC0">
        <w:t>]</w:t>
      </w:r>
      <w:r w:rsidR="0087046B">
        <w:t xml:space="preserve">), снабжает каждый запрос требуемым заголовком авторизации. Также отвечает за вход пользователей в систему. </w:t>
      </w:r>
    </w:p>
    <w:p w14:paraId="24C312D0" w14:textId="25B57FB6" w:rsidR="002C496B" w:rsidRDefault="002C496B" w:rsidP="002C496B">
      <w:pPr>
        <w:pStyle w:val="2"/>
      </w:pPr>
      <w:r>
        <w:t xml:space="preserve">База данных </w:t>
      </w:r>
    </w:p>
    <w:p w14:paraId="301E53F8" w14:textId="77777777" w:rsidR="00FA1304" w:rsidRPr="00FA1304" w:rsidRDefault="002C496B" w:rsidP="00FA1304">
      <w:pPr>
        <w:rPr>
          <w:lang w:val="en-US"/>
        </w:rPr>
      </w:pPr>
      <w:r>
        <w:t xml:space="preserve">В соответствии с разработанной схемой, была реализована база данных для хранения </w:t>
      </w:r>
      <w:r w:rsidR="00FA1304">
        <w:t xml:space="preserve">данных счетчиков, а также </w:t>
      </w:r>
      <w:r>
        <w:t>информации</w:t>
      </w:r>
      <w:r w:rsidR="00FA1304">
        <w:t xml:space="preserve"> о пользователях</w:t>
      </w:r>
      <w:r>
        <w:t xml:space="preserve">. Для реализации была использована СУБД </w:t>
      </w:r>
      <w:r w:rsidR="00FA1304">
        <w:rPr>
          <w:lang w:val="en-US"/>
        </w:rPr>
        <w:t>Microsoft</w:t>
      </w:r>
      <w:r w:rsidR="00FA1304" w:rsidRPr="00FA1304">
        <w:t xml:space="preserve"> </w:t>
      </w:r>
      <w:r w:rsidR="00FA1304">
        <w:rPr>
          <w:lang w:val="en-US"/>
        </w:rPr>
        <w:t>SQL</w:t>
      </w:r>
      <w:r w:rsidR="00FA1304" w:rsidRPr="00FA1304">
        <w:t xml:space="preserve"> </w:t>
      </w:r>
      <w:r w:rsidR="00FA1304">
        <w:rPr>
          <w:lang w:val="en-US"/>
        </w:rPr>
        <w:t>Server</w:t>
      </w:r>
      <w:r w:rsidR="00FA1304" w:rsidRPr="00FA1304">
        <w:t xml:space="preserve"> 2017</w:t>
      </w:r>
      <w:r w:rsidR="00FA1304">
        <w:t>. SQL-скрипт создания таблиц</w:t>
      </w:r>
      <w:r w:rsidR="00FA1304" w:rsidRPr="00FA1304">
        <w:t xml:space="preserve"> </w:t>
      </w:r>
      <w:r>
        <w:t>представлен в листинге 2</w:t>
      </w:r>
      <w:r w:rsidR="00FA1304">
        <w:rPr>
          <w:lang w:val="en-US"/>
        </w:rPr>
        <w:t xml:space="preserve">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A1304" w:rsidRPr="00FA1304" w14:paraId="1268BC80" w14:textId="77777777" w:rsidTr="00FA1304">
        <w:tc>
          <w:tcPr>
            <w:tcW w:w="9060" w:type="dxa"/>
          </w:tcPr>
          <w:p w14:paraId="01681E8D" w14:textId="39A39204" w:rsidR="00FA1304" w:rsidRPr="00FA1304" w:rsidRDefault="00FA1304" w:rsidP="00FA1304">
            <w:pPr>
              <w:ind w:firstLine="0"/>
            </w:pPr>
            <w:r w:rsidRPr="00FA1304">
              <w:rPr>
                <w:b/>
              </w:rPr>
              <w:t>Листинг 2.</w:t>
            </w:r>
            <w:r w:rsidRPr="00FA1304">
              <w:t xml:space="preserve"> </w:t>
            </w:r>
            <w:r w:rsidRPr="00FA1304">
              <w:rPr>
                <w:lang w:val="en-US"/>
              </w:rPr>
              <w:t>SQL</w:t>
            </w:r>
            <w:r w:rsidRPr="00FA1304">
              <w:t>-скрипт создания таблиц в базе данных</w:t>
            </w:r>
          </w:p>
        </w:tc>
      </w:tr>
      <w:tr w:rsidR="00FA1304" w:rsidRPr="00FA1304" w14:paraId="3D0C434B" w14:textId="77777777" w:rsidTr="00FA1304">
        <w:tc>
          <w:tcPr>
            <w:tcW w:w="9060" w:type="dxa"/>
          </w:tcPr>
          <w:p w14:paraId="52EE2DC1" w14:textId="77777777" w:rsidR="00FA1304" w:rsidRPr="00FA1304" w:rsidRDefault="00FA1304" w:rsidP="00FA1304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A1304">
              <w:rPr>
                <w:rFonts w:ascii="Courier New" w:hAnsi="Courier New" w:cs="Courier New"/>
                <w:sz w:val="20"/>
                <w:lang w:val="en-US"/>
              </w:rPr>
              <w:t>CREATE TABLE tasks</w:t>
            </w:r>
          </w:p>
          <w:p w14:paraId="165E2DF1" w14:textId="77777777" w:rsidR="00FA1304" w:rsidRPr="00FA1304" w:rsidRDefault="00FA1304" w:rsidP="00FA1304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A1304">
              <w:rPr>
                <w:rFonts w:ascii="Courier New" w:hAnsi="Courier New" w:cs="Courier New"/>
                <w:sz w:val="20"/>
                <w:lang w:val="en-US"/>
              </w:rPr>
              <w:t>(</w:t>
            </w:r>
          </w:p>
          <w:p w14:paraId="36152E73" w14:textId="77777777" w:rsidR="00FA1304" w:rsidRPr="00FA1304" w:rsidRDefault="00FA1304" w:rsidP="00FA1304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A1304">
              <w:rPr>
                <w:rFonts w:ascii="Courier New" w:hAnsi="Courier New" w:cs="Courier New"/>
                <w:sz w:val="20"/>
                <w:lang w:val="en-US"/>
              </w:rPr>
              <w:t xml:space="preserve"> id serial NOT NULL,</w:t>
            </w:r>
          </w:p>
          <w:p w14:paraId="65A3B895" w14:textId="77777777" w:rsidR="00FA1304" w:rsidRPr="00FA1304" w:rsidRDefault="00FA1304" w:rsidP="00FA1304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A1304">
              <w:rPr>
                <w:rFonts w:ascii="Courier New" w:hAnsi="Courier New" w:cs="Courier New"/>
                <w:sz w:val="20"/>
                <w:lang w:val="en-US"/>
              </w:rPr>
              <w:t xml:space="preserve"> name character varying(50) NOT NULL,</w:t>
            </w:r>
          </w:p>
          <w:p w14:paraId="54ED1EEB" w14:textId="77777777" w:rsidR="00FA1304" w:rsidRPr="00FA1304" w:rsidRDefault="00FA1304" w:rsidP="00FA1304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A1304">
              <w:rPr>
                <w:rFonts w:ascii="Courier New" w:hAnsi="Courier New" w:cs="Courier New"/>
                <w:sz w:val="20"/>
                <w:lang w:val="en-US"/>
              </w:rPr>
              <w:t xml:space="preserve"> CONSTRAINT tasks_pkey PRIMARY KEY (id)</w:t>
            </w:r>
          </w:p>
          <w:p w14:paraId="57143398" w14:textId="01246CF8" w:rsidR="00FA1304" w:rsidRPr="00FA1304" w:rsidRDefault="00FA1304" w:rsidP="00FA1304">
            <w:pPr>
              <w:ind w:firstLine="0"/>
            </w:pPr>
            <w:r w:rsidRPr="00FA1304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6572E27A" w14:textId="77777777" w:rsidR="00601C79" w:rsidRDefault="00601C79" w:rsidP="00601C79">
      <w:pPr>
        <w:pStyle w:val="2"/>
        <w:numPr>
          <w:ilvl w:val="0"/>
          <w:numId w:val="0"/>
        </w:numPr>
        <w:ind w:left="576" w:hanging="576"/>
      </w:pPr>
    </w:p>
    <w:p w14:paraId="5D367E3A" w14:textId="76F8FFFE" w:rsidR="0087046B" w:rsidRDefault="0087046B" w:rsidP="0087046B">
      <w:pPr>
        <w:pStyle w:val="2"/>
      </w:pPr>
      <w:r>
        <w:t>Реализация отправки телеметрии</w:t>
      </w:r>
    </w:p>
    <w:p w14:paraId="63981F2C" w14:textId="2E50026A" w:rsidR="00601C79" w:rsidRDefault="00601C79" w:rsidP="00601C79">
      <w:r>
        <w:t xml:space="preserve">В листинге 3 представлена реализация функции отправки телеметрии в центр Интернета вещей, написанная на языке </w:t>
      </w:r>
      <w:r>
        <w:rPr>
          <w:lang w:val="en-US"/>
        </w:rPr>
        <w:t>C</w:t>
      </w:r>
      <w:r w:rsidRPr="00601C79">
        <w:t xml:space="preserve">#.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01C79" w14:paraId="013599EC" w14:textId="77777777" w:rsidTr="00601C79">
        <w:tc>
          <w:tcPr>
            <w:tcW w:w="9060" w:type="dxa"/>
          </w:tcPr>
          <w:p w14:paraId="694117A9" w14:textId="0A585ECD" w:rsidR="00601C79" w:rsidRDefault="00601C79" w:rsidP="00601C79">
            <w:pPr>
              <w:ind w:firstLine="0"/>
            </w:pPr>
            <w:r w:rsidRPr="00601C79">
              <w:rPr>
                <w:b/>
              </w:rPr>
              <w:t>Листинг 3.</w:t>
            </w:r>
            <w:r>
              <w:t xml:space="preserve"> Реализация отправки телеметрии</w:t>
            </w:r>
          </w:p>
        </w:tc>
      </w:tr>
      <w:tr w:rsidR="00601C79" w14:paraId="481E6E2E" w14:textId="77777777" w:rsidTr="00601C79">
        <w:tc>
          <w:tcPr>
            <w:tcW w:w="9060" w:type="dxa"/>
          </w:tcPr>
          <w:p w14:paraId="005E98F4" w14:textId="1194387F" w:rsidR="00601C79" w:rsidRPr="00601C79" w:rsidRDefault="00601C79" w:rsidP="00601C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Program cs dev con</w:t>
            </w:r>
          </w:p>
        </w:tc>
      </w:tr>
    </w:tbl>
    <w:p w14:paraId="7B398369" w14:textId="77777777" w:rsidR="00601C79" w:rsidRPr="00601C79" w:rsidRDefault="00601C79" w:rsidP="00601C79">
      <w:pPr>
        <w:ind w:firstLine="0"/>
      </w:pPr>
    </w:p>
    <w:p w14:paraId="18FE831F" w14:textId="06481171" w:rsidR="0087046B" w:rsidRDefault="0087046B" w:rsidP="0087046B">
      <w:pPr>
        <w:pStyle w:val="2"/>
      </w:pPr>
      <w:r>
        <w:lastRenderedPageBreak/>
        <w:t xml:space="preserve">Реализация </w:t>
      </w:r>
      <w:r w:rsidR="00601C79">
        <w:t>обработки телеметрии</w:t>
      </w:r>
    </w:p>
    <w:p w14:paraId="68734209" w14:textId="3C521842" w:rsidR="00601C79" w:rsidRDefault="00601C79" w:rsidP="00601C79">
      <w:r>
        <w:t xml:space="preserve">В листинге 4 приведена реализация первичной обработки телеметрии до отправки в центр Интернета вещей, написанная на языке </w:t>
      </w:r>
      <w:r>
        <w:rPr>
          <w:lang w:val="en-US"/>
        </w:rPr>
        <w:t>JavaScript</w:t>
      </w:r>
      <w:r w:rsidRPr="00601C79">
        <w:t xml:space="preserve">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01C79" w14:paraId="414FA028" w14:textId="77777777" w:rsidTr="00601C79">
        <w:tc>
          <w:tcPr>
            <w:tcW w:w="9060" w:type="dxa"/>
          </w:tcPr>
          <w:p w14:paraId="29732498" w14:textId="50D99F3E" w:rsidR="00601C79" w:rsidRDefault="00601C79" w:rsidP="00601C79">
            <w:pPr>
              <w:ind w:firstLine="0"/>
            </w:pPr>
            <w:r w:rsidRPr="00601C79">
              <w:rPr>
                <w:b/>
              </w:rPr>
              <w:t>Листинг 4.</w:t>
            </w:r>
            <w:r>
              <w:t xml:space="preserve"> Реализация обработки телеметрии</w:t>
            </w:r>
          </w:p>
        </w:tc>
      </w:tr>
      <w:tr w:rsidR="00601C79" w14:paraId="2BFBD974" w14:textId="77777777" w:rsidTr="00601C79">
        <w:tc>
          <w:tcPr>
            <w:tcW w:w="9060" w:type="dxa"/>
          </w:tcPr>
          <w:p w14:paraId="26BFED35" w14:textId="7F0188DB" w:rsidR="00601C79" w:rsidRPr="00601C79" w:rsidRDefault="00601C79" w:rsidP="00601C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Aval js</w:t>
            </w:r>
          </w:p>
        </w:tc>
      </w:tr>
    </w:tbl>
    <w:p w14:paraId="34797179" w14:textId="77777777" w:rsidR="00601C79" w:rsidRDefault="00601C79" w:rsidP="00601C79"/>
    <w:p w14:paraId="7E4817A8" w14:textId="77777777" w:rsidR="00601C79" w:rsidRDefault="00601C79" w:rsidP="00601C79"/>
    <w:p w14:paraId="2EC078BA" w14:textId="77777777" w:rsidR="00601C79" w:rsidRDefault="00601C79" w:rsidP="00601C79"/>
    <w:p w14:paraId="28E4323E" w14:textId="77777777" w:rsidR="00601C79" w:rsidRDefault="00601C79" w:rsidP="00601C79"/>
    <w:p w14:paraId="5568309D" w14:textId="77777777" w:rsidR="00601C79" w:rsidRDefault="00601C79" w:rsidP="00601C79"/>
    <w:p w14:paraId="191DEACD" w14:textId="77777777" w:rsidR="00601C79" w:rsidRDefault="00601C79" w:rsidP="00601C79"/>
    <w:p w14:paraId="2BC5864D" w14:textId="77777777" w:rsidR="00601C79" w:rsidRDefault="00601C79" w:rsidP="00601C79"/>
    <w:p w14:paraId="22190B3F" w14:textId="77777777" w:rsidR="00601C79" w:rsidRDefault="00601C79" w:rsidP="00601C79"/>
    <w:p w14:paraId="35D14202" w14:textId="77777777" w:rsidR="00601C79" w:rsidRDefault="00601C79" w:rsidP="00601C79"/>
    <w:p w14:paraId="37DE2390" w14:textId="77777777" w:rsidR="00601C79" w:rsidRDefault="00601C79" w:rsidP="00601C79"/>
    <w:p w14:paraId="6007272C" w14:textId="77777777" w:rsidR="00601C79" w:rsidRDefault="00601C79" w:rsidP="00601C79"/>
    <w:p w14:paraId="0D76B75A" w14:textId="77777777" w:rsidR="00601C79" w:rsidRPr="00C0690A" w:rsidRDefault="00601C79" w:rsidP="00601C79">
      <w:pPr>
        <w:rPr>
          <w:lang w:val="en-US"/>
        </w:rPr>
      </w:pPr>
    </w:p>
    <w:p w14:paraId="1E64AE8C" w14:textId="77777777" w:rsidR="00601C79" w:rsidRDefault="00601C79" w:rsidP="00601C79"/>
    <w:p w14:paraId="4D8D0C95" w14:textId="77777777" w:rsidR="00601C79" w:rsidRDefault="00601C79" w:rsidP="00601C79"/>
    <w:p w14:paraId="37289D4D" w14:textId="77777777" w:rsidR="00601C79" w:rsidRDefault="00601C79" w:rsidP="00601C79"/>
    <w:p w14:paraId="2C275F67" w14:textId="77777777" w:rsidR="00601C79" w:rsidRDefault="00601C79" w:rsidP="00601C79"/>
    <w:p w14:paraId="7D83B061" w14:textId="77777777" w:rsidR="00601C79" w:rsidRDefault="00601C79" w:rsidP="00601C79"/>
    <w:p w14:paraId="401281C2" w14:textId="77777777" w:rsidR="00601C79" w:rsidRDefault="00601C79" w:rsidP="00601C79"/>
    <w:p w14:paraId="2108C785" w14:textId="77777777" w:rsidR="00601C79" w:rsidRDefault="00601C79" w:rsidP="00601C79"/>
    <w:p w14:paraId="433BED51" w14:textId="77777777" w:rsidR="00601C79" w:rsidRDefault="00601C79" w:rsidP="00601C79"/>
    <w:p w14:paraId="6D0C0FF8" w14:textId="77777777" w:rsidR="00601C79" w:rsidRDefault="00601C79" w:rsidP="00601C79"/>
    <w:p w14:paraId="02CD8B3E" w14:textId="77777777" w:rsidR="00601C79" w:rsidRDefault="00601C79" w:rsidP="00601C79"/>
    <w:p w14:paraId="22637D9A" w14:textId="77777777" w:rsidR="00601C79" w:rsidRDefault="00601C79" w:rsidP="00601C79"/>
    <w:p w14:paraId="53D3078E" w14:textId="77777777" w:rsidR="00C0690A" w:rsidRPr="00601C79" w:rsidRDefault="00C0690A" w:rsidP="00601C79">
      <w:pPr>
        <w:rPr>
          <w:ins w:id="272" w:author="Rostislav Bobin" w:date="2019-04-19T08:56:00Z"/>
        </w:rPr>
      </w:pPr>
    </w:p>
    <w:p w14:paraId="5DD639A3" w14:textId="51C81CCB" w:rsidR="00601C79" w:rsidRDefault="00BF3B59" w:rsidP="00C0690A">
      <w:pPr>
        <w:pStyle w:val="1"/>
      </w:pPr>
      <w:bookmarkStart w:id="273" w:name="_Toc9242711"/>
      <w:r>
        <w:lastRenderedPageBreak/>
        <w:t>ТЕСТИРОВАНИЕ</w:t>
      </w:r>
      <w:bookmarkEnd w:id="273"/>
    </w:p>
    <w:p w14:paraId="7983BDC8" w14:textId="6212E3AB" w:rsidR="00C0690A" w:rsidRDefault="00C0690A" w:rsidP="00C0690A">
      <w:r>
        <w:t xml:space="preserve">Тестирование предложенной системы было проведено в несколько этапов: тестирование работоспособности системы на основе модульных тестов, проверяющих статусы ответов к осуществляемым к </w:t>
      </w:r>
      <w:r w:rsidR="009514D3">
        <w:t>пространственному графу</w:t>
      </w:r>
      <w:r>
        <w:t xml:space="preserve"> </w:t>
      </w:r>
      <w:r>
        <w:rPr>
          <w:lang w:val="en-US"/>
        </w:rPr>
        <w:t>API</w:t>
      </w:r>
      <w:r w:rsidRPr="00C0690A">
        <w:t>-</w:t>
      </w:r>
      <w:r>
        <w:t>запросам, сравнительное тестирование с целью определения правильности обработки т</w:t>
      </w:r>
      <w:r w:rsidR="004C5C26">
        <w:t>елеметрии датчиков</w:t>
      </w:r>
      <w:r w:rsidR="00ED05EF">
        <w:t xml:space="preserve">, а также тестирование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 xml:space="preserve">управления системы, то есть </w:t>
      </w:r>
      <w:r w:rsidR="00ED05EF">
        <w:t xml:space="preserve">правильности </w:t>
      </w:r>
      <w:r w:rsidR="004C5C26">
        <w:t xml:space="preserve">результатов </w:t>
      </w:r>
      <w:r w:rsidR="00ED05EF">
        <w:t xml:space="preserve">выполнения </w:t>
      </w:r>
      <w:r w:rsidR="00ED05EF">
        <w:rPr>
          <w:lang w:val="en-US"/>
        </w:rPr>
        <w:t>API</w:t>
      </w:r>
      <w:r w:rsidR="00ED05EF" w:rsidRPr="00ED05EF">
        <w:t>-</w:t>
      </w:r>
      <w:r w:rsidR="00ED05EF">
        <w:t>запросов, выполняемых системой</w:t>
      </w:r>
      <w:r>
        <w:t xml:space="preserve">. </w:t>
      </w:r>
    </w:p>
    <w:p w14:paraId="27FF0817" w14:textId="7A023126" w:rsidR="00C0690A" w:rsidRDefault="00C0690A" w:rsidP="00C0690A">
      <w:pPr>
        <w:pStyle w:val="2"/>
      </w:pPr>
      <w:r>
        <w:t>Тестирование работоспособности системы</w:t>
      </w:r>
    </w:p>
    <w:p w14:paraId="3A3374EE" w14:textId="36750FF3" w:rsidR="009514D3" w:rsidRDefault="009514D3" w:rsidP="009514D3">
      <w:r>
        <w:t xml:space="preserve">Для проверки работоспособности системы было написан модульный тест, проверяющий правильность работы компонента, отвечающего за создание пространственного интеллектуального графа на основе </w:t>
      </w:r>
      <w:r>
        <w:rPr>
          <w:lang w:val="en-US"/>
        </w:rPr>
        <w:t>YAML</w:t>
      </w:r>
      <w:r w:rsidRPr="009514D3">
        <w:t>-</w:t>
      </w:r>
      <w:r>
        <w:t xml:space="preserve">файла, содержащего иерархическую структуру моделируемой физической системы. Тест проверяет статусы ответов сервера к осуществляемым системой </w:t>
      </w:r>
      <w:r>
        <w:rPr>
          <w:lang w:val="en-US"/>
        </w:rPr>
        <w:t>API</w:t>
      </w:r>
      <w:r w:rsidRPr="009514D3">
        <w:t>-</w:t>
      </w:r>
      <w:r>
        <w:t xml:space="preserve">запросам, а также обработку исключительных ситуаций. Протокол тестирования работоспособности системы </w:t>
      </w:r>
      <w:r w:rsidR="004600B0">
        <w:t>показан</w:t>
      </w:r>
      <w:r>
        <w:t xml:space="preserve"> в таблице 2. </w:t>
      </w:r>
      <w:r w:rsidR="004600B0">
        <w:t xml:space="preserve">Исходный код модульного теста представлен в приложении 2.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514D3" w:rsidRPr="004600B0" w14:paraId="2F1D6220" w14:textId="77777777" w:rsidTr="009514D3">
        <w:tc>
          <w:tcPr>
            <w:tcW w:w="9060" w:type="dxa"/>
          </w:tcPr>
          <w:p w14:paraId="267D4719" w14:textId="33852C4A" w:rsidR="009514D3" w:rsidRPr="009514D3" w:rsidRDefault="009514D3" w:rsidP="009514D3">
            <w:pPr>
              <w:ind w:firstLine="0"/>
            </w:pPr>
            <w:r w:rsidRPr="004600B0">
              <w:rPr>
                <w:b/>
              </w:rPr>
              <w:t>Табл. 2.</w:t>
            </w:r>
            <w:r>
              <w:t xml:space="preserve"> </w:t>
            </w:r>
            <w:r w:rsidR="004600B0">
              <w:t xml:space="preserve">Протокол тестирования работоспособности системы </w:t>
            </w:r>
          </w:p>
        </w:tc>
      </w:tr>
      <w:tr w:rsidR="009514D3" w:rsidRPr="004600B0" w14:paraId="59274FCB" w14:textId="77777777" w:rsidTr="009514D3">
        <w:tc>
          <w:tcPr>
            <w:tcW w:w="9060" w:type="dxa"/>
          </w:tcPr>
          <w:p w14:paraId="154A2983" w14:textId="77777777" w:rsidR="009514D3" w:rsidRPr="004600B0" w:rsidRDefault="009514D3" w:rsidP="009514D3">
            <w:pPr>
              <w:ind w:firstLine="0"/>
            </w:pPr>
          </w:p>
        </w:tc>
      </w:tr>
      <w:tr w:rsidR="009514D3" w:rsidRPr="004600B0" w14:paraId="5EF2A583" w14:textId="77777777" w:rsidTr="009514D3">
        <w:tc>
          <w:tcPr>
            <w:tcW w:w="9060" w:type="dxa"/>
          </w:tcPr>
          <w:p w14:paraId="542D0A58" w14:textId="77777777" w:rsidR="009514D3" w:rsidRPr="004600B0" w:rsidRDefault="009514D3" w:rsidP="009514D3">
            <w:pPr>
              <w:ind w:firstLine="0"/>
            </w:pPr>
          </w:p>
        </w:tc>
      </w:tr>
    </w:tbl>
    <w:p w14:paraId="780CAC3D" w14:textId="77777777" w:rsidR="00ED05EF" w:rsidRDefault="00ED05EF" w:rsidP="00ED05EF">
      <w:pPr>
        <w:pStyle w:val="2"/>
        <w:numPr>
          <w:ilvl w:val="0"/>
          <w:numId w:val="0"/>
        </w:numPr>
        <w:ind w:left="576" w:hanging="576"/>
      </w:pPr>
    </w:p>
    <w:p w14:paraId="6D0A981D" w14:textId="45F2D1C2" w:rsidR="009514D3" w:rsidRDefault="00ED05EF" w:rsidP="00ED05EF">
      <w:pPr>
        <w:pStyle w:val="2"/>
      </w:pPr>
      <w:r>
        <w:t>С</w:t>
      </w:r>
      <w:r w:rsidRPr="00ED05EF">
        <w:t>равнительное тестирование с целью определения правильности обработки телеметрии датчиков</w:t>
      </w:r>
    </w:p>
    <w:p w14:paraId="19388F6E" w14:textId="312DEA52" w:rsidR="00ED05EF" w:rsidRDefault="00ED05EF" w:rsidP="00ED05EF">
      <w:r>
        <w:t xml:space="preserve">Для проверки правильности предоставленных системой текущих и суточных показателей было проведено сравнение наборов данных, полученных напрямую из таблицы, содержащей все показания датчиков и данных, предоставленных пользователю системы по запросу, то есть полученных после обработки системой. </w:t>
      </w:r>
      <w:r w:rsidR="004C5C26">
        <w:t xml:space="preserve">Результат сравнения приведен в таблице 3.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C5C26" w:rsidRPr="004C5C26" w14:paraId="639C8EB0" w14:textId="77777777" w:rsidTr="004C5C26">
        <w:tc>
          <w:tcPr>
            <w:tcW w:w="9060" w:type="dxa"/>
          </w:tcPr>
          <w:p w14:paraId="07AF1A9C" w14:textId="7FC35F02" w:rsidR="004C5C26" w:rsidRPr="004C5C26" w:rsidRDefault="004C5C26" w:rsidP="004C5C26">
            <w:pPr>
              <w:ind w:firstLine="0"/>
            </w:pPr>
            <w:r w:rsidRPr="004C5C26">
              <w:rPr>
                <w:b/>
              </w:rPr>
              <w:t xml:space="preserve">Табл. 3. </w:t>
            </w:r>
            <w:r>
              <w:t>Результат сравнения данных</w:t>
            </w:r>
          </w:p>
        </w:tc>
      </w:tr>
      <w:tr w:rsidR="004C5C26" w:rsidRPr="004C5C26" w14:paraId="0A791640" w14:textId="77777777" w:rsidTr="004C5C26">
        <w:tc>
          <w:tcPr>
            <w:tcW w:w="9060" w:type="dxa"/>
          </w:tcPr>
          <w:p w14:paraId="081AE2BD" w14:textId="77777777" w:rsidR="004C5C26" w:rsidRPr="004C5C26" w:rsidRDefault="004C5C26" w:rsidP="00ED05EF">
            <w:pPr>
              <w:ind w:firstLine="0"/>
            </w:pPr>
          </w:p>
        </w:tc>
      </w:tr>
      <w:tr w:rsidR="004C5C26" w:rsidRPr="004C5C26" w14:paraId="487705C9" w14:textId="77777777" w:rsidTr="004C5C26">
        <w:tc>
          <w:tcPr>
            <w:tcW w:w="9060" w:type="dxa"/>
          </w:tcPr>
          <w:p w14:paraId="62574175" w14:textId="77777777" w:rsidR="004C5C26" w:rsidRPr="004C5C26" w:rsidRDefault="004C5C26" w:rsidP="00ED05EF">
            <w:pPr>
              <w:ind w:firstLine="0"/>
            </w:pPr>
          </w:p>
        </w:tc>
      </w:tr>
    </w:tbl>
    <w:p w14:paraId="215E13E5" w14:textId="77777777" w:rsidR="004C5C26" w:rsidRDefault="004C5C26" w:rsidP="00ED05EF"/>
    <w:p w14:paraId="2BE71578" w14:textId="4C0FEBD1" w:rsidR="004C5C26" w:rsidRDefault="004C5C26" w:rsidP="004C5C26">
      <w:pPr>
        <w:pStyle w:val="2"/>
      </w:pPr>
      <w:r>
        <w:t xml:space="preserve">Тестирование </w:t>
      </w:r>
      <w:r w:rsidR="002B1DCC">
        <w:rPr>
          <w:lang w:val="en-US"/>
        </w:rPr>
        <w:t xml:space="preserve">API </w:t>
      </w:r>
      <w:r w:rsidR="002B1DCC">
        <w:t>управления</w:t>
      </w:r>
    </w:p>
    <w:p w14:paraId="607BD165" w14:textId="0584F5C0" w:rsidR="004C5C26" w:rsidRDefault="004C5C26" w:rsidP="004C5C26">
      <w:r>
        <w:t xml:space="preserve">Для проверки правильности результатов выполнения </w:t>
      </w:r>
      <w:r>
        <w:rPr>
          <w:lang w:val="en-US"/>
        </w:rPr>
        <w:t>API</w:t>
      </w:r>
      <w:r w:rsidRPr="004C5C26">
        <w:t>-</w:t>
      </w:r>
      <w:r w:rsidR="00367FC0">
        <w:t xml:space="preserve">запросов был использован упомянутый выше </w:t>
      </w:r>
      <w:r w:rsidR="00367FC0">
        <w:rPr>
          <w:lang w:val="en-US"/>
        </w:rPr>
        <w:t>REST</w:t>
      </w:r>
      <w:r w:rsidR="00367FC0" w:rsidRPr="00367FC0">
        <w:t xml:space="preserve"> </w:t>
      </w:r>
      <w:r w:rsidR="00367FC0">
        <w:t>клиент</w:t>
      </w:r>
      <w:r>
        <w:t xml:space="preserve"> </w:t>
      </w:r>
      <w:r>
        <w:rPr>
          <w:lang w:val="en-US"/>
        </w:rPr>
        <w:t>Postman</w:t>
      </w:r>
      <w:r w:rsidRPr="00367FC0">
        <w:t xml:space="preserve"> </w:t>
      </w:r>
      <w:r>
        <w:rPr>
          <w:lang w:val="en-US"/>
        </w:rPr>
        <w:t>API</w:t>
      </w:r>
      <w:r w:rsidR="00367FC0">
        <w:t> </w:t>
      </w:r>
      <w:r w:rsidR="00367FC0" w:rsidRPr="00367FC0">
        <w:t>[</w:t>
      </w:r>
      <w:r w:rsidR="00367FC0">
        <w:fldChar w:fldCharType="begin"/>
      </w:r>
      <w:r w:rsidR="00367FC0">
        <w:instrText xml:space="preserve"> REF _Ref9332564 \r \h </w:instrText>
      </w:r>
      <w:r w:rsidR="00367FC0">
        <w:fldChar w:fldCharType="separate"/>
      </w:r>
      <w:r w:rsidR="00367FC0">
        <w:t>36</w:t>
      </w:r>
      <w:r w:rsidR="00367FC0">
        <w:fldChar w:fldCharType="end"/>
      </w:r>
      <w:r w:rsidR="00367FC0" w:rsidRPr="00367FC0">
        <w:t>]</w:t>
      </w:r>
      <w:r w:rsidR="00367FC0">
        <w:t xml:space="preserve">, предварительно настроенный для работы с приложением </w:t>
      </w:r>
      <w:r w:rsidR="00367FC0">
        <w:rPr>
          <w:lang w:val="en-US"/>
        </w:rPr>
        <w:t>Azure</w:t>
      </w:r>
      <w:r w:rsidR="00367FC0" w:rsidRPr="00367FC0">
        <w:t xml:space="preserve"> </w:t>
      </w:r>
      <w:r w:rsidR="00367FC0">
        <w:rPr>
          <w:lang w:val="en-US"/>
        </w:rPr>
        <w:t>Active</w:t>
      </w:r>
      <w:r w:rsidR="00367FC0" w:rsidRPr="00367FC0">
        <w:t xml:space="preserve"> </w:t>
      </w:r>
      <w:r w:rsidR="00367FC0">
        <w:rPr>
          <w:lang w:val="en-US"/>
        </w:rPr>
        <w:t>Directory</w:t>
      </w:r>
      <w:r w:rsidR="00367FC0">
        <w:t xml:space="preserve">, предоставляющим неявный поток разрешений </w:t>
      </w:r>
      <w:r w:rsidR="002B1DCC">
        <w:rPr>
          <w:lang w:val="en-US"/>
        </w:rPr>
        <w:t>OA</w:t>
      </w:r>
      <w:r w:rsidR="00367FC0">
        <w:rPr>
          <w:lang w:val="en-US"/>
        </w:rPr>
        <w:t>uth</w:t>
      </w:r>
      <w:r w:rsidR="00367FC0" w:rsidRPr="00367FC0">
        <w:t xml:space="preserve"> 2.0. </w:t>
      </w:r>
      <w:r w:rsidR="002B1DCC">
        <w:rPr>
          <w:lang w:val="en-US"/>
        </w:rPr>
        <w:t>POST</w:t>
      </w:r>
      <w:r w:rsidR="002B1DCC">
        <w:t xml:space="preserve">-клиент использовался для выполнения </w:t>
      </w:r>
      <w:r w:rsidR="002B1DCC">
        <w:rPr>
          <w:lang w:val="en-US"/>
        </w:rPr>
        <w:t>HTTP</w:t>
      </w:r>
      <w:r w:rsidR="002B1DCC" w:rsidRPr="002B1DCC">
        <w:t>-</w:t>
      </w:r>
      <w:r w:rsidR="002B1DCC">
        <w:t xml:space="preserve">запросов, содержащих токены к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 xml:space="preserve">управления экземпляра </w:t>
      </w:r>
      <w:r w:rsidR="002B1DCC">
        <w:rPr>
          <w:lang w:val="en-US"/>
        </w:rPr>
        <w:t>Digital</w:t>
      </w:r>
      <w:r w:rsidR="002B1DCC" w:rsidRPr="002B1DCC">
        <w:t xml:space="preserve"> </w:t>
      </w:r>
      <w:r w:rsidR="002B1DCC">
        <w:rPr>
          <w:lang w:val="en-US"/>
        </w:rPr>
        <w:t>Twins</w:t>
      </w:r>
      <w:r w:rsidR="002B1DCC">
        <w:t xml:space="preserve">, а также для составления составных запросов </w:t>
      </w:r>
      <w:r w:rsidR="002B1DCC">
        <w:rPr>
          <w:lang w:val="en-US"/>
        </w:rPr>
        <w:t>POST</w:t>
      </w:r>
      <w:r w:rsidR="002B1DCC" w:rsidRPr="002B1DCC">
        <w:t xml:space="preserve"> </w:t>
      </w:r>
      <w:r w:rsidR="002B1DCC">
        <w:t xml:space="preserve">в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 xml:space="preserve">управления. Результат тестирования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>управления</w:t>
      </w:r>
      <w:r w:rsidR="002B1DCC" w:rsidRPr="002B1DCC">
        <w:t xml:space="preserve"> </w:t>
      </w:r>
      <w:r w:rsidR="002B1DCC">
        <w:t xml:space="preserve">с помощью </w:t>
      </w:r>
      <w:r w:rsidR="002B1DCC">
        <w:rPr>
          <w:lang w:val="en-US"/>
        </w:rPr>
        <w:t>Postman</w:t>
      </w:r>
      <w:r w:rsidR="002B1DCC" w:rsidRPr="002B1DCC">
        <w:t xml:space="preserve"> </w:t>
      </w:r>
      <w:r w:rsidR="002B1DCC">
        <w:rPr>
          <w:lang w:val="en-US"/>
        </w:rPr>
        <w:t>API</w:t>
      </w:r>
      <w:r w:rsidR="002B1DCC" w:rsidRPr="002B1DCC">
        <w:t xml:space="preserve"> приведен </w:t>
      </w:r>
      <w:r w:rsidR="002B1DCC">
        <w:t xml:space="preserve">в таблице 4.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B1DCC" w:rsidRPr="002B1DCC" w14:paraId="11E2D38F" w14:textId="77777777" w:rsidTr="002B1DCC">
        <w:tc>
          <w:tcPr>
            <w:tcW w:w="9060" w:type="dxa"/>
          </w:tcPr>
          <w:p w14:paraId="4D7EBB43" w14:textId="0D4FB8DE" w:rsidR="002B1DCC" w:rsidRPr="002B1DCC" w:rsidRDefault="002B1DCC" w:rsidP="004C5C26">
            <w:pPr>
              <w:ind w:firstLine="0"/>
            </w:pPr>
            <w:r w:rsidRPr="002B1DCC">
              <w:rPr>
                <w:b/>
              </w:rPr>
              <w:t xml:space="preserve">Табл. 4. </w:t>
            </w:r>
            <w:r>
              <w:t xml:space="preserve">Результат тестирования </w:t>
            </w:r>
            <w:r>
              <w:rPr>
                <w:lang w:val="en-US"/>
              </w:rPr>
              <w:t>API</w:t>
            </w:r>
            <w:r w:rsidRPr="002B1DCC">
              <w:t xml:space="preserve"> </w:t>
            </w:r>
            <w:r>
              <w:t>управления</w:t>
            </w:r>
          </w:p>
        </w:tc>
      </w:tr>
      <w:tr w:rsidR="002B1DCC" w:rsidRPr="002B1DCC" w14:paraId="73876371" w14:textId="77777777" w:rsidTr="002B1DCC">
        <w:tc>
          <w:tcPr>
            <w:tcW w:w="9060" w:type="dxa"/>
          </w:tcPr>
          <w:p w14:paraId="45DABCBC" w14:textId="77777777" w:rsidR="002B1DCC" w:rsidRPr="002B1DCC" w:rsidRDefault="002B1DCC" w:rsidP="004C5C26">
            <w:pPr>
              <w:ind w:firstLine="0"/>
            </w:pPr>
          </w:p>
        </w:tc>
      </w:tr>
      <w:tr w:rsidR="002B1DCC" w:rsidRPr="002B1DCC" w14:paraId="6B5E6E2C" w14:textId="77777777" w:rsidTr="002B1DCC">
        <w:tc>
          <w:tcPr>
            <w:tcW w:w="9060" w:type="dxa"/>
          </w:tcPr>
          <w:p w14:paraId="2BFEDC84" w14:textId="77777777" w:rsidR="002B1DCC" w:rsidRPr="002B1DCC" w:rsidRDefault="002B1DCC" w:rsidP="004C5C26">
            <w:pPr>
              <w:ind w:firstLine="0"/>
            </w:pPr>
          </w:p>
        </w:tc>
      </w:tr>
    </w:tbl>
    <w:p w14:paraId="65DD186F" w14:textId="77777777" w:rsidR="00A033D9" w:rsidRDefault="00A033D9" w:rsidP="00A033D9">
      <w:pPr>
        <w:pStyle w:val="1"/>
        <w:numPr>
          <w:ilvl w:val="0"/>
          <w:numId w:val="0"/>
        </w:numPr>
      </w:pPr>
      <w:bookmarkStart w:id="274" w:name="_Toc9242712"/>
    </w:p>
    <w:p w14:paraId="6DFF53C8" w14:textId="77777777" w:rsidR="00A033D9" w:rsidRDefault="00A033D9" w:rsidP="00A033D9">
      <w:pPr>
        <w:pStyle w:val="1"/>
        <w:numPr>
          <w:ilvl w:val="0"/>
          <w:numId w:val="0"/>
        </w:numPr>
      </w:pPr>
    </w:p>
    <w:p w14:paraId="773E0A5A" w14:textId="77777777" w:rsidR="00A033D9" w:rsidRDefault="00A033D9" w:rsidP="00A033D9">
      <w:pPr>
        <w:pStyle w:val="1"/>
        <w:numPr>
          <w:ilvl w:val="0"/>
          <w:numId w:val="0"/>
        </w:numPr>
      </w:pPr>
    </w:p>
    <w:p w14:paraId="222011B6" w14:textId="77777777" w:rsidR="00A033D9" w:rsidRDefault="00A033D9" w:rsidP="00A033D9">
      <w:pPr>
        <w:pStyle w:val="1"/>
        <w:numPr>
          <w:ilvl w:val="0"/>
          <w:numId w:val="0"/>
        </w:numPr>
      </w:pPr>
    </w:p>
    <w:p w14:paraId="43544610" w14:textId="77777777" w:rsidR="00A033D9" w:rsidRDefault="00A033D9" w:rsidP="00A033D9">
      <w:pPr>
        <w:pStyle w:val="1"/>
        <w:numPr>
          <w:ilvl w:val="0"/>
          <w:numId w:val="0"/>
        </w:numPr>
      </w:pPr>
    </w:p>
    <w:p w14:paraId="1310B094" w14:textId="77777777" w:rsidR="00A033D9" w:rsidRDefault="00A033D9" w:rsidP="00A033D9">
      <w:pPr>
        <w:pStyle w:val="1"/>
        <w:numPr>
          <w:ilvl w:val="0"/>
          <w:numId w:val="0"/>
        </w:numPr>
      </w:pPr>
    </w:p>
    <w:p w14:paraId="0252CC4D" w14:textId="77777777" w:rsidR="00A033D9" w:rsidRDefault="00A033D9" w:rsidP="00A033D9">
      <w:pPr>
        <w:pStyle w:val="1"/>
        <w:numPr>
          <w:ilvl w:val="0"/>
          <w:numId w:val="0"/>
        </w:numPr>
      </w:pPr>
    </w:p>
    <w:p w14:paraId="3D7451BB" w14:textId="77777777" w:rsidR="00A033D9" w:rsidRDefault="00A033D9" w:rsidP="00A033D9">
      <w:pPr>
        <w:pStyle w:val="1"/>
        <w:numPr>
          <w:ilvl w:val="0"/>
          <w:numId w:val="0"/>
        </w:numPr>
      </w:pPr>
    </w:p>
    <w:p w14:paraId="32704FC6" w14:textId="77777777" w:rsidR="00A033D9" w:rsidRDefault="00A033D9" w:rsidP="00A033D9">
      <w:pPr>
        <w:pStyle w:val="1"/>
        <w:numPr>
          <w:ilvl w:val="0"/>
          <w:numId w:val="0"/>
        </w:numPr>
      </w:pPr>
    </w:p>
    <w:p w14:paraId="19B12B6F" w14:textId="77777777" w:rsidR="00A033D9" w:rsidRDefault="00A033D9" w:rsidP="00A033D9">
      <w:pPr>
        <w:pStyle w:val="1"/>
        <w:numPr>
          <w:ilvl w:val="0"/>
          <w:numId w:val="0"/>
        </w:numPr>
      </w:pPr>
    </w:p>
    <w:p w14:paraId="5FAC0618" w14:textId="77C1EE3A" w:rsidR="00785A9B" w:rsidRDefault="00BF3B59" w:rsidP="00CE5927">
      <w:pPr>
        <w:pStyle w:val="1"/>
        <w:numPr>
          <w:ilvl w:val="0"/>
          <w:numId w:val="0"/>
        </w:numPr>
        <w:pPrChange w:id="275" w:author="Rostislav Bobin" w:date="2019-04-05T12:44:00Z">
          <w:pPr>
            <w:pStyle w:val="1"/>
            <w:widowControl w:val="0"/>
          </w:pPr>
        </w:pPrChange>
      </w:pPr>
      <w:r>
        <w:t>ЗАКЛЮЧЕНИЕ</w:t>
      </w:r>
      <w:bookmarkEnd w:id="274"/>
    </w:p>
    <w:p w14:paraId="56CA108C" w14:textId="7BB3F972" w:rsidR="002B1DCC" w:rsidRDefault="002B1DCC" w:rsidP="002B1DCC">
      <w:r>
        <w:tab/>
        <w:t xml:space="preserve">В рамках дипломного проекта был разработан прототип цифрового двойника на основе ресурсов облачной вычислительной платформы </w:t>
      </w:r>
      <w:r>
        <w:rPr>
          <w:lang w:val="en-US"/>
        </w:rPr>
        <w:t>Microsoft</w:t>
      </w:r>
      <w:r w:rsidRPr="002B1DCC">
        <w:t xml:space="preserve"> </w:t>
      </w:r>
      <w:r>
        <w:rPr>
          <w:lang w:val="en-US"/>
        </w:rPr>
        <w:t>Azure</w:t>
      </w:r>
      <w:r w:rsidR="00A033D9" w:rsidRPr="00A033D9">
        <w:t xml:space="preserve">. </w:t>
      </w:r>
      <w:r w:rsidR="00A033D9">
        <w:t xml:space="preserve">Также было разработано клиентское приложения для работы с цифровым двойником. В ходе разработки были решены следующие задачи: </w:t>
      </w:r>
    </w:p>
    <w:p w14:paraId="25CE1D0A" w14:textId="36BFC38A" w:rsid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t>произведен о</w:t>
      </w:r>
      <w:r>
        <w:t xml:space="preserve">бзор научной литературы и существующих решений Интернета вещей </w:t>
      </w:r>
      <w:r>
        <w:t>для создания цифровых двойников;</w:t>
      </w:r>
    </w:p>
    <w:p w14:paraId="6F3CD069" w14:textId="26763AD3" w:rsid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t>изучены технологий, предоставляемые</w:t>
      </w:r>
      <w:r>
        <w:t xml:space="preserve"> облачными вычислительными платформами, </w:t>
      </w:r>
      <w:r>
        <w:t>для создания цифровых двойников;</w:t>
      </w:r>
    </w:p>
    <w:p w14:paraId="6DE5180A" w14:textId="77777777" w:rsidR="00A033D9" w:rsidRP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t xml:space="preserve">разработан прототип цифрового двойника на основе облачных вычислительных ресурсов вычислительной платформы </w:t>
      </w:r>
      <w:r>
        <w:rPr>
          <w:lang w:val="en-US"/>
        </w:rPr>
        <w:t>Microsoft</w:t>
      </w:r>
      <w:r w:rsidRPr="00A033D9">
        <w:t xml:space="preserve"> </w:t>
      </w:r>
      <w:r>
        <w:rPr>
          <w:lang w:val="en-US"/>
        </w:rPr>
        <w:t>Azure</w:t>
      </w:r>
      <w:r w:rsidRPr="00A033D9">
        <w:t>;</w:t>
      </w:r>
    </w:p>
    <w:p w14:paraId="267B9069" w14:textId="43B2952A" w:rsid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lastRenderedPageBreak/>
        <w:t xml:space="preserve">произведено </w:t>
      </w:r>
      <w:r>
        <w:t xml:space="preserve">тестирование </w:t>
      </w:r>
      <w:r>
        <w:t>разработанного прототипа</w:t>
      </w:r>
      <w:r>
        <w:t>.</w:t>
      </w:r>
    </w:p>
    <w:p w14:paraId="2963FB7F" w14:textId="30E6917F" w:rsidR="00A033D9" w:rsidRPr="00A033D9" w:rsidRDefault="00A033D9" w:rsidP="002B1DCC"/>
    <w:p w14:paraId="1C1F995C" w14:textId="77777777" w:rsidR="002B1DCC" w:rsidRDefault="002B1DCC" w:rsidP="002B1DCC">
      <w:pPr>
        <w:pStyle w:val="1"/>
        <w:numPr>
          <w:ilvl w:val="0"/>
          <w:numId w:val="0"/>
        </w:numPr>
      </w:pPr>
    </w:p>
    <w:p w14:paraId="3A76341A" w14:textId="77777777" w:rsidR="002B1DCC" w:rsidRDefault="002B1DCC" w:rsidP="002B1DCC">
      <w:pPr>
        <w:pStyle w:val="1"/>
        <w:numPr>
          <w:ilvl w:val="0"/>
          <w:numId w:val="0"/>
        </w:numPr>
      </w:pPr>
    </w:p>
    <w:p w14:paraId="63B9A920" w14:textId="77777777" w:rsidR="002B1DCC" w:rsidRDefault="002B1DCC" w:rsidP="002B1DCC">
      <w:pPr>
        <w:pStyle w:val="1"/>
        <w:numPr>
          <w:ilvl w:val="0"/>
          <w:numId w:val="0"/>
        </w:numPr>
      </w:pPr>
    </w:p>
    <w:p w14:paraId="649A2F1A" w14:textId="77777777" w:rsidR="002B1DCC" w:rsidRDefault="002B1DCC" w:rsidP="002B1DCC">
      <w:pPr>
        <w:pStyle w:val="1"/>
        <w:numPr>
          <w:ilvl w:val="0"/>
          <w:numId w:val="0"/>
        </w:numPr>
      </w:pPr>
    </w:p>
    <w:p w14:paraId="0A0DE9AA" w14:textId="77777777" w:rsidR="002B1DCC" w:rsidRDefault="002B1DCC" w:rsidP="002B1DCC">
      <w:pPr>
        <w:pStyle w:val="1"/>
        <w:numPr>
          <w:ilvl w:val="0"/>
          <w:numId w:val="0"/>
        </w:numPr>
      </w:pPr>
    </w:p>
    <w:p w14:paraId="52C9E3D7" w14:textId="77777777" w:rsidR="002B1DCC" w:rsidRDefault="002B1DCC" w:rsidP="002B1DCC">
      <w:pPr>
        <w:pStyle w:val="1"/>
        <w:numPr>
          <w:ilvl w:val="0"/>
          <w:numId w:val="0"/>
        </w:numPr>
      </w:pPr>
    </w:p>
    <w:p w14:paraId="3EDED66C" w14:textId="77777777" w:rsidR="002B1DCC" w:rsidRDefault="002B1DCC" w:rsidP="002B1DCC">
      <w:pPr>
        <w:pStyle w:val="1"/>
        <w:numPr>
          <w:ilvl w:val="0"/>
          <w:numId w:val="0"/>
        </w:numPr>
      </w:pPr>
    </w:p>
    <w:p w14:paraId="05D4C966" w14:textId="77777777" w:rsidR="002B1DCC" w:rsidRDefault="002B1DCC" w:rsidP="002B1DCC">
      <w:pPr>
        <w:pStyle w:val="1"/>
        <w:numPr>
          <w:ilvl w:val="0"/>
          <w:numId w:val="0"/>
        </w:numPr>
      </w:pPr>
    </w:p>
    <w:p w14:paraId="4F3F1191" w14:textId="77777777" w:rsidR="002B1DCC" w:rsidRDefault="002B1DCC" w:rsidP="002B1DCC">
      <w:pPr>
        <w:pStyle w:val="1"/>
        <w:numPr>
          <w:ilvl w:val="0"/>
          <w:numId w:val="0"/>
        </w:numPr>
      </w:pPr>
    </w:p>
    <w:p w14:paraId="007D8EA7" w14:textId="77777777" w:rsidR="002B1DCC" w:rsidRDefault="002B1DCC" w:rsidP="002B1DCC">
      <w:pPr>
        <w:pStyle w:val="1"/>
        <w:numPr>
          <w:ilvl w:val="0"/>
          <w:numId w:val="0"/>
        </w:numPr>
      </w:pPr>
    </w:p>
    <w:p w14:paraId="6BD64FB1" w14:textId="77777777" w:rsidR="002B1DCC" w:rsidRPr="002B1DCC" w:rsidRDefault="002B1DCC" w:rsidP="002B1DCC">
      <w:pPr>
        <w:pStyle w:val="1"/>
        <w:numPr>
          <w:ilvl w:val="0"/>
          <w:numId w:val="0"/>
        </w:numPr>
        <w:rPr>
          <w:szCs w:val="28"/>
        </w:rPr>
      </w:pPr>
    </w:p>
    <w:p w14:paraId="17BC2DE5" w14:textId="77777777" w:rsidR="002B1DCC" w:rsidRPr="002B1DCC" w:rsidRDefault="002B1DCC" w:rsidP="002B1DCC">
      <w:pPr>
        <w:pStyle w:val="1"/>
        <w:numPr>
          <w:ilvl w:val="0"/>
          <w:numId w:val="0"/>
        </w:numPr>
        <w:rPr>
          <w:szCs w:val="28"/>
        </w:rPr>
      </w:pPr>
    </w:p>
    <w:p w14:paraId="224146DB" w14:textId="77777777" w:rsidR="002B1DCC" w:rsidRPr="002B1DCC" w:rsidRDefault="002B1DCC" w:rsidP="002B1DCC">
      <w:pPr>
        <w:pStyle w:val="1"/>
        <w:numPr>
          <w:ilvl w:val="0"/>
          <w:numId w:val="0"/>
        </w:numPr>
        <w:rPr>
          <w:szCs w:val="28"/>
        </w:rPr>
      </w:pPr>
    </w:p>
    <w:p w14:paraId="3D48010C" w14:textId="77777777" w:rsidR="002B1DCC" w:rsidRPr="002B1DCC" w:rsidRDefault="002B1DCC" w:rsidP="002B1DCC">
      <w:pPr>
        <w:pStyle w:val="1"/>
        <w:numPr>
          <w:ilvl w:val="0"/>
          <w:numId w:val="0"/>
        </w:numPr>
        <w:rPr>
          <w:szCs w:val="28"/>
        </w:rPr>
      </w:pPr>
    </w:p>
    <w:p w14:paraId="0E5CF9C3" w14:textId="77777777" w:rsidR="002B1DCC" w:rsidRPr="002B1DCC" w:rsidRDefault="002B1DCC" w:rsidP="002B1DCC">
      <w:pPr>
        <w:pStyle w:val="1"/>
        <w:numPr>
          <w:ilvl w:val="0"/>
          <w:numId w:val="0"/>
        </w:numPr>
        <w:rPr>
          <w:szCs w:val="28"/>
        </w:rPr>
      </w:pPr>
    </w:p>
    <w:p w14:paraId="1FE65D7F" w14:textId="77777777" w:rsidR="002B1DCC" w:rsidRPr="002B1DCC" w:rsidRDefault="002B1DCC" w:rsidP="002B1DCC">
      <w:pPr>
        <w:pStyle w:val="1"/>
        <w:numPr>
          <w:ilvl w:val="0"/>
          <w:numId w:val="0"/>
        </w:numPr>
        <w:rPr>
          <w:szCs w:val="28"/>
        </w:rPr>
      </w:pPr>
    </w:p>
    <w:p w14:paraId="639D98B1" w14:textId="77777777" w:rsidR="002B1DCC" w:rsidRPr="002B1DCC" w:rsidRDefault="002B1DCC" w:rsidP="002B1DCC">
      <w:pPr>
        <w:pStyle w:val="1"/>
        <w:numPr>
          <w:ilvl w:val="0"/>
          <w:numId w:val="0"/>
        </w:numPr>
        <w:rPr>
          <w:szCs w:val="28"/>
        </w:rPr>
      </w:pPr>
    </w:p>
    <w:p w14:paraId="75267101" w14:textId="77777777" w:rsidR="002B1DCC" w:rsidRPr="002B1DCC" w:rsidRDefault="002B1DCC" w:rsidP="002B1DCC">
      <w:pPr>
        <w:pStyle w:val="1"/>
        <w:numPr>
          <w:ilvl w:val="0"/>
          <w:numId w:val="0"/>
        </w:numPr>
        <w:rPr>
          <w:szCs w:val="28"/>
        </w:rPr>
      </w:pPr>
    </w:p>
    <w:p w14:paraId="6572A20E" w14:textId="77777777" w:rsidR="00785A9B" w:rsidRPr="00A033D9" w:rsidRDefault="00BF3B59" w:rsidP="00CE5927">
      <w:pPr>
        <w:pStyle w:val="1"/>
        <w:numPr>
          <w:ilvl w:val="0"/>
          <w:numId w:val="0"/>
        </w:numPr>
        <w:pPrChange w:id="276" w:author="Rostislav Bobin" w:date="2019-04-05T12:45:00Z">
          <w:pPr>
            <w:pStyle w:val="1"/>
            <w:widowControl w:val="0"/>
          </w:pPr>
        </w:pPrChange>
      </w:pPr>
      <w:bookmarkStart w:id="277" w:name="_Toc9242713"/>
      <w:r>
        <w:t>ЛИТЕРАТУРА</w:t>
      </w:r>
      <w:bookmarkEnd w:id="277"/>
    </w:p>
    <w:p w14:paraId="79BFDD08" w14:textId="21E1CCE6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278" w:name="_Ref3555118"/>
      <w:r w:rsidRPr="00553241">
        <w:rPr>
          <w:color w:val="000000"/>
          <w:szCs w:val="28"/>
          <w:lang w:val="en-US"/>
        </w:rPr>
        <w:lastRenderedPageBreak/>
        <w:t>Internet</w:t>
      </w:r>
      <w:r w:rsidRPr="009514D3">
        <w:rPr>
          <w:color w:val="000000"/>
          <w:szCs w:val="28"/>
          <w:lang w:val="en-US"/>
        </w:rPr>
        <w:t xml:space="preserve"> </w:t>
      </w:r>
      <w:r w:rsidR="00F5209E">
        <w:rPr>
          <w:color w:val="000000"/>
          <w:szCs w:val="28"/>
          <w:lang w:val="en-US"/>
        </w:rPr>
        <w:t>o</w:t>
      </w:r>
      <w:r w:rsidRPr="00553241">
        <w:rPr>
          <w:color w:val="000000"/>
          <w:szCs w:val="28"/>
          <w:lang w:val="en-US"/>
        </w:rPr>
        <w:t>f</w:t>
      </w:r>
      <w:r w:rsidRPr="009514D3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Things</w:t>
      </w:r>
      <w:r w:rsidRPr="009514D3">
        <w:rPr>
          <w:color w:val="000000"/>
          <w:szCs w:val="28"/>
          <w:lang w:val="en-US"/>
        </w:rPr>
        <w:t xml:space="preserve">. </w:t>
      </w:r>
      <w:r w:rsidRPr="00553241">
        <w:rPr>
          <w:color w:val="000000"/>
          <w:szCs w:val="28"/>
          <w:lang w:val="en-US"/>
        </w:rPr>
        <w:t>Gartner</w:t>
      </w:r>
      <w:r w:rsidRPr="009514D3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IT</w:t>
      </w:r>
      <w:r w:rsidRPr="009514D3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glossary</w:t>
      </w:r>
      <w:r w:rsidRPr="009514D3">
        <w:rPr>
          <w:color w:val="000000"/>
          <w:szCs w:val="28"/>
          <w:lang w:val="en-US"/>
        </w:rPr>
        <w:t xml:space="preserve">. </w:t>
      </w:r>
      <w:r w:rsidRPr="00334283">
        <w:rPr>
          <w:color w:val="000000"/>
          <w:szCs w:val="28"/>
          <w:lang w:val="en-US"/>
        </w:rPr>
        <w:t>Gartner</w:t>
      </w:r>
      <w:r w:rsidRPr="009514D3">
        <w:rPr>
          <w:color w:val="000000"/>
          <w:szCs w:val="28"/>
          <w:lang w:val="en-US"/>
        </w:rPr>
        <w:t xml:space="preserve"> (5 </w:t>
      </w:r>
      <w:r w:rsidRPr="00334283">
        <w:rPr>
          <w:color w:val="000000"/>
          <w:szCs w:val="28"/>
          <w:lang w:val="en-US"/>
        </w:rPr>
        <w:t>May</w:t>
      </w:r>
      <w:r w:rsidRPr="009514D3">
        <w:rPr>
          <w:color w:val="000000"/>
          <w:szCs w:val="28"/>
          <w:lang w:val="en-US"/>
        </w:rPr>
        <w:t xml:space="preserve"> 2012). [</w:t>
      </w:r>
      <w:r>
        <w:rPr>
          <w:color w:val="000000"/>
          <w:szCs w:val="28"/>
        </w:rPr>
        <w:t>Электронный</w:t>
      </w:r>
      <w:r w:rsidRPr="009514D3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ресурс</w:t>
      </w:r>
      <w:r w:rsidRPr="00C0690A">
        <w:rPr>
          <w:color w:val="000000"/>
          <w:szCs w:val="28"/>
        </w:rPr>
        <w:t xml:space="preserve">] </w:t>
      </w:r>
      <w:r w:rsidRPr="00334283">
        <w:rPr>
          <w:color w:val="000000"/>
          <w:szCs w:val="28"/>
          <w:lang w:val="en-US"/>
        </w:rPr>
        <w:t>URL</w:t>
      </w:r>
      <w:r w:rsidRPr="00C0690A">
        <w:rPr>
          <w:color w:val="000000"/>
          <w:szCs w:val="28"/>
        </w:rPr>
        <w:t xml:space="preserve">: </w:t>
      </w:r>
      <w:r w:rsidRPr="00334283">
        <w:rPr>
          <w:color w:val="000000"/>
          <w:szCs w:val="28"/>
          <w:lang w:val="en-US"/>
        </w:rPr>
        <w:t>https://www.gartner.com/it-glos</w:t>
      </w:r>
      <w:r>
        <w:rPr>
          <w:color w:val="000000"/>
          <w:szCs w:val="28"/>
        </w:rPr>
        <w:t>sary/internet-of-things/ (дата обращения: 04.02.2019).</w:t>
      </w:r>
      <w:bookmarkEnd w:id="278"/>
    </w:p>
    <w:p w14:paraId="508F75F7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279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3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  <w:bookmarkEnd w:id="279"/>
    </w:p>
    <w:p w14:paraId="2AAD5A8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bookmarkStart w:id="280" w:name="_Ref3555145"/>
      <w:r w:rsidRPr="00553241">
        <w:rPr>
          <w:color w:val="000000"/>
          <w:szCs w:val="28"/>
          <w:lang w:val="en-US"/>
        </w:rPr>
        <w:t xml:space="preserve">Boyes, Hugh; Hallaq, Bil; Cunningham, Joe; Watson, Tim. The industrial internet of things (IIoT): An analysis framework. </w:t>
      </w:r>
      <w:r>
        <w:rPr>
          <w:color w:val="000000"/>
          <w:szCs w:val="28"/>
        </w:rPr>
        <w:t>Computers in Industry, October, 2018. Vol. 101. – P. 1–12.</w:t>
      </w:r>
      <w:bookmarkEnd w:id="280"/>
    </w:p>
    <w:p w14:paraId="57769FB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281" w:name="_Ref3555163"/>
      <w:r w:rsidRPr="00553241">
        <w:rPr>
          <w:color w:val="000000"/>
          <w:szCs w:val="28"/>
          <w:lang w:val="en-US"/>
        </w:rPr>
        <w:t xml:space="preserve">K. Borodulin, G. Radchenko, A. Shestakov, L. Sokolinsky, A. Tchernykh,  R. Prodan, "Towards Digital Twins Cloud Platform: Microservices and Computational Workflows to Rule a Smart Factory", Proc. the10th Int. </w:t>
      </w:r>
      <w:r>
        <w:rPr>
          <w:color w:val="000000"/>
          <w:szCs w:val="28"/>
        </w:rPr>
        <w:t>Conf. Util. Cloud Comput. - UCC '17, pp. 209–210, December 2017.</w:t>
      </w:r>
      <w:bookmarkEnd w:id="281"/>
    </w:p>
    <w:p w14:paraId="7CD9416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282" w:name="_Ref3555186"/>
      <w:r>
        <w:rPr>
          <w:color w:val="000000"/>
          <w:szCs w:val="28"/>
        </w:rPr>
        <w:t>Интернет вещей: Будущее уже здесь. С. Грингард. М.: Альпина Паблишер, 2016. – 188 с.</w:t>
      </w:r>
      <w:bookmarkEnd w:id="282"/>
    </w:p>
    <w:p w14:paraId="35AF398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Microsoft Azure. Micrisift Docs. [Электронный ресурс] URL: </w:t>
      </w:r>
      <w:hyperlink r:id="rId14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83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4" w:name="_Ref3555166"/>
      <w:r w:rsidRPr="00553241">
        <w:rPr>
          <w:color w:val="000000"/>
          <w:szCs w:val="28"/>
          <w:lang w:val="en-US"/>
        </w:rPr>
        <w:t xml:space="preserve">G. Radchenko, A. Alaasam, A. Tchernykh, “Micro-Workflows: Kafka and Kepler fusion to support Digital Twins of Industrial Processes”, IEEE/ACM Int. </w:t>
      </w:r>
      <w:r>
        <w:rPr>
          <w:color w:val="000000"/>
          <w:szCs w:val="28"/>
        </w:rPr>
        <w:t>Conf. Util. Cloud Comput. – UCC '18, pp. 83-88, December 2018.</w:t>
      </w:r>
      <w:bookmarkEnd w:id="284"/>
    </w:p>
    <w:p w14:paraId="44FF5CF6" w14:textId="79670108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85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6" w:name="_Ref3555253"/>
      <w:r>
        <w:rPr>
          <w:color w:val="000000"/>
          <w:szCs w:val="28"/>
        </w:rPr>
        <w:t>Семеновская</w:t>
      </w:r>
      <w:r w:rsidR="00025D81">
        <w:rPr>
          <w:color w:val="000000"/>
          <w:szCs w:val="28"/>
        </w:rPr>
        <w:t> Е</w:t>
      </w:r>
      <w:r>
        <w:rPr>
          <w:color w:val="000000"/>
          <w:szCs w:val="28"/>
        </w:rPr>
        <w:t xml:space="preserve">. Индустриальный интернет вещей. Перспективы российского рынка. 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"https://www.company.rt.ru/projects/IIoT/study_IDC.pdf/"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https://www.company.rt.ru/projects/IIoT/study_IDC.pdf/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 27.02.2019).</w:t>
      </w:r>
      <w:bookmarkEnd w:id="286"/>
    </w:p>
    <w:p w14:paraId="139E2FF2" w14:textId="28374A9C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87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8" w:name="_Ref3555266"/>
      <w:r>
        <w:rPr>
          <w:color w:val="000000"/>
          <w:szCs w:val="28"/>
        </w:rPr>
        <w:t>Барсков</w:t>
      </w:r>
      <w:r w:rsidR="00025D81">
        <w:rPr>
          <w:color w:val="000000"/>
          <w:szCs w:val="28"/>
        </w:rPr>
        <w:t> А</w:t>
      </w:r>
      <w:r>
        <w:rPr>
          <w:color w:val="000000"/>
          <w:szCs w:val="28"/>
        </w:rPr>
        <w:t>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288"/>
      <w:r>
        <w:rPr>
          <w:color w:val="000000"/>
          <w:szCs w:val="28"/>
        </w:rPr>
        <w:t xml:space="preserve"> </w:t>
      </w:r>
    </w:p>
    <w:p w14:paraId="36A223F1" w14:textId="6FB4C481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8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0" w:name="_Ref3555243"/>
      <w:r>
        <w:rPr>
          <w:color w:val="000000"/>
          <w:szCs w:val="28"/>
        </w:rPr>
        <w:lastRenderedPageBreak/>
        <w:t>Барсков</w:t>
      </w:r>
      <w:r w:rsidR="00025D81">
        <w:rPr>
          <w:color w:val="000000"/>
          <w:szCs w:val="28"/>
        </w:rPr>
        <w:t> А</w:t>
      </w:r>
      <w:r>
        <w:rPr>
          <w:color w:val="000000"/>
          <w:szCs w:val="28"/>
        </w:rPr>
        <w:t>. IoT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290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29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2" w:name="_Ref3555290"/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  <w:bookmarkEnd w:id="292"/>
    </w:p>
    <w:p w14:paraId="248864B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293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4" w:name="_Ref3555321"/>
      <w:r w:rsidRPr="00553241">
        <w:rPr>
          <w:color w:val="000000"/>
          <w:szCs w:val="28"/>
          <w:lang w:val="en-US"/>
        </w:rPr>
        <w:t xml:space="preserve">P. Korambath, J. Wang, A. Kumar, J. Davis, R. Graybill, B. Schott, and M. Baldea, “A smart manufacturing use case: Furnace temperature balancing in steam methane reforming process via kepler workflows,” Procedia Comput. </w:t>
      </w:r>
      <w:r>
        <w:rPr>
          <w:color w:val="000000"/>
          <w:szCs w:val="28"/>
        </w:rPr>
        <w:t>Sci., vol. 80, pp. 680–689, 2016.</w:t>
      </w:r>
      <w:bookmarkEnd w:id="294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295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6" w:name="_Ref3555333"/>
      <w:r w:rsidRPr="00553241">
        <w:rPr>
          <w:color w:val="000000"/>
          <w:szCs w:val="28"/>
          <w:lang w:val="en-US"/>
        </w:rPr>
        <w:t>Mell, Peter and Grance, Timothy. The NIST Definition of Cloud Computing (</w:t>
      </w:r>
      <w:r>
        <w:rPr>
          <w:color w:val="000000"/>
          <w:szCs w:val="28"/>
        </w:rPr>
        <w:t>англ</w:t>
      </w:r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296"/>
    </w:p>
    <w:p w14:paraId="5533028C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297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8" w:name="_Ref3555345"/>
      <w:r w:rsidRPr="00553241">
        <w:rPr>
          <w:color w:val="000000"/>
          <w:szCs w:val="28"/>
          <w:lang w:val="en-US"/>
        </w:rPr>
        <w:t xml:space="preserve">Bar-Magen Numhauser, Jonathan (2012). Fog Computing introduction to a New Cloud Evolution. Escrituras silenciadas: paisaje como historiografía. Escrituras Silenciadas: Paisaje Como Historiografía / José Francisco Forniés Casals (Ed. Lit.), Paulina Numhauser (Ed. Lit.), Proceedings from the Cies Iii Congress, January 2012. </w:t>
      </w:r>
      <w:r>
        <w:rPr>
          <w:color w:val="000000"/>
          <w:szCs w:val="28"/>
        </w:rPr>
        <w:t>Spain: University of Alcala. pp. 111–126.</w:t>
      </w:r>
      <w:bookmarkEnd w:id="298"/>
    </w:p>
    <w:p w14:paraId="20F5AA9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29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00" w:name="_Ref3555375"/>
      <w:r>
        <w:rPr>
          <w:color w:val="000000"/>
          <w:szCs w:val="28"/>
        </w:rPr>
        <w:t>Azure Digital Twins Documentation. [Электронный ресурс] URL: https://docs.microsoft.com/en-us/azure/digital-twins/ (дата обращения 11.02.2019).</w:t>
      </w:r>
      <w:bookmarkEnd w:id="300"/>
      <w:r>
        <w:rPr>
          <w:color w:val="000000"/>
          <w:szCs w:val="28"/>
        </w:rPr>
        <w:t xml:space="preserve"> </w:t>
      </w:r>
    </w:p>
    <w:p w14:paraId="35DA9DBF" w14:textId="5DB8D88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0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02" w:name="_Ref3555397"/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302"/>
      <w:r>
        <w:rPr>
          <w:color w:val="000000"/>
          <w:szCs w:val="28"/>
        </w:rPr>
        <w:t xml:space="preserve"> </w:t>
      </w:r>
      <w:bookmarkStart w:id="303" w:name="_26in1rg" w:colFirst="0" w:colLast="0"/>
      <w:bookmarkEnd w:id="303"/>
    </w:p>
    <w:p w14:paraId="53E4AA0B" w14:textId="1264FE2A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0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305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306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307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portal</w:instrText>
      </w:r>
      <w:r w:rsidR="00A50643" w:rsidRPr="00B807BB">
        <w:rPr>
          <w:rStyle w:val="ac"/>
          <w:rPrChange w:id="308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azure</w:instrText>
      </w:r>
      <w:r w:rsidR="00A50643" w:rsidRPr="00B807BB">
        <w:rPr>
          <w:rStyle w:val="ac"/>
          <w:rPrChange w:id="309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310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8F034F">
        <w:rPr>
          <w:rStyle w:val="ac"/>
        </w:rPr>
        <w:t>://</w:t>
      </w:r>
      <w:r w:rsidRPr="008F034F">
        <w:rPr>
          <w:rStyle w:val="ac"/>
          <w:lang w:val="en-US"/>
        </w:rPr>
        <w:t>portal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azure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8F034F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1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12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313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314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315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aws</w:instrText>
      </w:r>
      <w:r w:rsidR="00A50643" w:rsidRPr="00B807BB">
        <w:rPr>
          <w:rStyle w:val="ac"/>
          <w:rPrChange w:id="316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amazon</w:instrText>
      </w:r>
      <w:r w:rsidR="00A50643" w:rsidRPr="00B807BB">
        <w:rPr>
          <w:rStyle w:val="ac"/>
          <w:rPrChange w:id="317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318" w:author="Rostislav Bobin" w:date="2019-04-05T11:02:00Z">
            <w:rPr>
              <w:rStyle w:val="ac"/>
              <w:lang w:val="en-US"/>
            </w:rPr>
          </w:rPrChange>
        </w:rPr>
        <w:instrText>/</w:instrText>
      </w:r>
      <w:r w:rsidR="00A50643">
        <w:rPr>
          <w:rStyle w:val="ac"/>
          <w:lang w:val="en-US"/>
        </w:rPr>
        <w:instrText>console</w:instrText>
      </w:r>
      <w:r w:rsidR="00A50643" w:rsidRPr="00B807BB">
        <w:rPr>
          <w:rStyle w:val="ac"/>
          <w:rPrChange w:id="319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725A86">
        <w:rPr>
          <w:rStyle w:val="ac"/>
        </w:rPr>
        <w:t>://</w:t>
      </w:r>
      <w:r w:rsidRPr="008F034F">
        <w:rPr>
          <w:rStyle w:val="ac"/>
          <w:lang w:val="en-US"/>
        </w:rPr>
        <w:t>aws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amazon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725A86">
        <w:rPr>
          <w:rStyle w:val="ac"/>
        </w:rPr>
        <w:t>/</w:t>
      </w:r>
      <w:r w:rsidRPr="008F034F">
        <w:rPr>
          <w:rStyle w:val="ac"/>
          <w:lang w:val="en-US"/>
        </w:rPr>
        <w:t>console</w:t>
      </w:r>
      <w:r w:rsidRPr="00725A86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312"/>
      <w:r w:rsidRPr="00725A86">
        <w:t xml:space="preserve"> </w:t>
      </w:r>
    </w:p>
    <w:p w14:paraId="6EDA6D12" w14:textId="69A91F85" w:rsidR="009A15E8" w:rsidRPr="009A15E8" w:rsidRDefault="009A15E8">
      <w:pPr>
        <w:pStyle w:val="ab"/>
        <w:numPr>
          <w:ilvl w:val="0"/>
          <w:numId w:val="3"/>
        </w:numPr>
        <w:spacing w:line="360" w:lineRule="auto"/>
        <w:jc w:val="both"/>
        <w:pPrChange w:id="320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321" w:name="_Ref3555213"/>
      <w:r>
        <w:rPr>
          <w:lang w:val="en-US"/>
        </w:rPr>
        <w:lastRenderedPageBreak/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321"/>
      <w:r w:rsidRPr="009A15E8">
        <w:t xml:space="preserve"> </w:t>
      </w:r>
    </w:p>
    <w:p w14:paraId="2D2C3DC4" w14:textId="16D61CEA" w:rsidR="009A15E8" w:rsidRDefault="009A15E8">
      <w:pPr>
        <w:pStyle w:val="ab"/>
        <w:numPr>
          <w:ilvl w:val="0"/>
          <w:numId w:val="3"/>
        </w:numPr>
        <w:spacing w:line="360" w:lineRule="auto"/>
        <w:jc w:val="both"/>
        <w:rPr>
          <w:ins w:id="322" w:author="Rostislav Bobin" w:date="2019-04-05T11:23:00Z"/>
        </w:rPr>
        <w:pPrChange w:id="323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324" w:name="_Ref3555386"/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324"/>
      <w:r w:rsidRPr="009A15E8">
        <w:t xml:space="preserve"> </w:t>
      </w:r>
    </w:p>
    <w:p w14:paraId="58A15D63" w14:textId="0B1AE8A2" w:rsidR="00950490" w:rsidDel="00A50643" w:rsidRDefault="00AC5BF1">
      <w:pPr>
        <w:pStyle w:val="ab"/>
        <w:numPr>
          <w:ilvl w:val="0"/>
          <w:numId w:val="3"/>
        </w:numPr>
        <w:spacing w:line="360" w:lineRule="auto"/>
        <w:jc w:val="both"/>
        <w:rPr>
          <w:del w:id="325" w:author="Rostislav Bobin" w:date="2019-04-05T13:11:00Z"/>
        </w:rPr>
        <w:pPrChange w:id="326" w:author="Rostislav Bobin" w:date="2019-04-05T13:11:00Z">
          <w:pPr>
            <w:widowControl w:val="0"/>
            <w:ind w:firstLine="0"/>
          </w:pPr>
        </w:pPrChange>
      </w:pPr>
      <w:bookmarkStart w:id="327" w:name="_Ref5355911"/>
      <w:ins w:id="328" w:author="Rostislav Bobin" w:date="2019-04-05T11:24:00Z">
        <w:r w:rsidRPr="00AC5BF1">
          <w:rPr>
            <w:lang w:val="en-US"/>
            <w:rPrChange w:id="329" w:author="Rostislav Bobin" w:date="2019-04-05T11:24:00Z">
              <w:rPr/>
            </w:rPrChange>
          </w:rPr>
          <w:t>SmartMeter Energy Consumption Data in London Households</w:t>
        </w:r>
        <w:r>
          <w:rPr>
            <w:lang w:val="en-US"/>
          </w:rPr>
          <w:t xml:space="preserve">. </w:t>
        </w:r>
        <w:r w:rsidRPr="00AC5BF1">
          <w:rPr>
            <w:rPrChange w:id="330" w:author="Rostislav Bobin" w:date="2019-04-05T11:24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5BF1">
          <w:rPr>
            <w:rPrChange w:id="331" w:author="Rostislav Bobin" w:date="2019-04-05T11:24:00Z">
              <w:rPr>
                <w:lang w:val="en-US"/>
              </w:rPr>
            </w:rPrChange>
          </w:rPr>
          <w:t xml:space="preserve">] </w:t>
        </w:r>
      </w:ins>
      <w:ins w:id="332" w:author="Rostislav Bobin" w:date="2019-04-05T11:23:00Z">
        <w:r w:rsidR="00950490">
          <w:rPr>
            <w:lang w:val="en-US"/>
          </w:rPr>
          <w:t>URL</w:t>
        </w:r>
        <w:r w:rsidR="00950490" w:rsidRPr="00AC5BF1">
          <w:rPr>
            <w:rPrChange w:id="333" w:author="Rostislav Bobin" w:date="2019-04-05T11:24:00Z">
              <w:rPr>
                <w:lang w:val="en-US"/>
              </w:rPr>
            </w:rPrChange>
          </w:rPr>
          <w:t xml:space="preserve">: </w:t>
        </w:r>
        <w:r w:rsidR="00950490" w:rsidRPr="00950490">
          <w:rPr>
            <w:lang w:val="en-US"/>
          </w:rPr>
          <w:t>https</w:t>
        </w:r>
        <w:r w:rsidR="00950490" w:rsidRPr="00AC5BF1">
          <w:rPr>
            <w:rPrChange w:id="334" w:author="Rostislav Bobin" w:date="2019-04-05T11:24:00Z">
              <w:rPr>
                <w:lang w:val="en-US"/>
              </w:rPr>
            </w:rPrChange>
          </w:rPr>
          <w:t>://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335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london</w:t>
        </w:r>
        <w:r w:rsidR="00950490" w:rsidRPr="00AC5BF1">
          <w:rPr>
            <w:rPrChange w:id="336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gov</w:t>
        </w:r>
        <w:r w:rsidR="00950490" w:rsidRPr="00AC5BF1">
          <w:rPr>
            <w:rPrChange w:id="337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uk</w:t>
        </w:r>
        <w:r w:rsidR="00950490" w:rsidRPr="00AC5BF1">
          <w:rPr>
            <w:rPrChange w:id="338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dataset</w:t>
        </w:r>
        <w:r w:rsidR="00950490" w:rsidRPr="00AC5BF1">
          <w:rPr>
            <w:rPrChange w:id="339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smartmeter</w:t>
        </w:r>
        <w:r w:rsidR="00950490" w:rsidRPr="00AC5BF1">
          <w:rPr>
            <w:rPrChange w:id="340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energy</w:t>
        </w:r>
        <w:r w:rsidR="00950490" w:rsidRPr="00AC5BF1">
          <w:rPr>
            <w:rPrChange w:id="341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use</w:t>
        </w:r>
        <w:r w:rsidR="00950490" w:rsidRPr="00AC5BF1">
          <w:rPr>
            <w:rPrChange w:id="342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343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in</w:t>
        </w:r>
        <w:r w:rsidR="00950490" w:rsidRPr="00AC5BF1">
          <w:rPr>
            <w:rPrChange w:id="344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london</w:t>
        </w:r>
        <w:r w:rsidR="00950490" w:rsidRPr="00AC5BF1">
          <w:rPr>
            <w:rPrChange w:id="345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households</w:t>
        </w:r>
        <w:r w:rsidR="00950490" w:rsidRPr="00AC5BF1">
          <w:rPr>
            <w:rPrChange w:id="346" w:author="Rostislav Bobin" w:date="2019-04-05T11:24:00Z">
              <w:rPr>
                <w:lang w:val="en-US"/>
              </w:rPr>
            </w:rPrChange>
          </w:rPr>
          <w:t>/ (</w:t>
        </w:r>
        <w:r w:rsidR="00950490">
          <w:t>дата</w:t>
        </w:r>
        <w:r w:rsidR="00950490" w:rsidRPr="00AC5BF1">
          <w:t xml:space="preserve"> </w:t>
        </w:r>
        <w:r w:rsidR="00950490">
          <w:t>обращения</w:t>
        </w:r>
        <w:r w:rsidR="00950490" w:rsidRPr="00AC5BF1">
          <w:t xml:space="preserve"> 27.03.2019</w:t>
        </w:r>
        <w:r w:rsidR="00950490" w:rsidRPr="00AC5BF1">
          <w:rPr>
            <w:rPrChange w:id="347" w:author="Rostislav Bobin" w:date="2019-04-05T11:24:00Z">
              <w:rPr>
                <w:lang w:val="en-US"/>
              </w:rPr>
            </w:rPrChange>
          </w:rPr>
          <w:t>)</w:t>
        </w:r>
      </w:ins>
      <w:ins w:id="348" w:author="Rostislav Bobin" w:date="2019-04-05T11:24:00Z">
        <w:r w:rsidR="00950490" w:rsidRPr="00AC5BF1">
          <w:t>.</w:t>
        </w:r>
      </w:ins>
      <w:bookmarkEnd w:id="327"/>
    </w:p>
    <w:p w14:paraId="772D42C8" w14:textId="77777777" w:rsidR="00A50643" w:rsidRPr="00AC5BF1" w:rsidRDefault="00A50643">
      <w:pPr>
        <w:pStyle w:val="ab"/>
        <w:numPr>
          <w:ilvl w:val="0"/>
          <w:numId w:val="3"/>
        </w:numPr>
        <w:spacing w:line="360" w:lineRule="auto"/>
        <w:jc w:val="both"/>
        <w:rPr>
          <w:ins w:id="349" w:author="Rostislav Bobin" w:date="2019-04-05T13:11:00Z"/>
        </w:rPr>
        <w:pPrChange w:id="350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</w:p>
    <w:p w14:paraId="5B1E549C" w14:textId="13AC4EFF" w:rsidR="00A50643" w:rsidRDefault="008C0807">
      <w:pPr>
        <w:pStyle w:val="ab"/>
        <w:numPr>
          <w:ilvl w:val="0"/>
          <w:numId w:val="3"/>
        </w:numPr>
        <w:spacing w:line="360" w:lineRule="auto"/>
        <w:jc w:val="both"/>
        <w:rPr>
          <w:ins w:id="351" w:author="Rostislav Bobin" w:date="2019-04-12T15:02:00Z"/>
          <w:lang w:val="en-US"/>
        </w:rPr>
        <w:pPrChange w:id="352" w:author="Rostislav Bobin" w:date="2019-04-18T13:44:00Z">
          <w:pPr>
            <w:widowControl w:val="0"/>
            <w:ind w:firstLine="0"/>
          </w:pPr>
        </w:pPrChange>
      </w:pPr>
      <w:bookmarkStart w:id="353" w:name="_Ref5362346"/>
      <w:ins w:id="354" w:author="Rostislav Bobin" w:date="2019-04-05T13:09:00Z">
        <w:r w:rsidRPr="00A50643">
          <w:rPr>
            <w:lang w:val="en-US"/>
          </w:rPr>
          <w:t>K. Rose, S. Eldridge, L. Chapin</w:t>
        </w:r>
        <w:r w:rsidRPr="00A50643">
          <w:rPr>
            <w:lang w:val="en-US"/>
            <w:rPrChange w:id="355" w:author="Rostislav Bobin" w:date="2019-04-05T13:11:00Z">
              <w:rPr/>
            </w:rPrChange>
          </w:rPr>
          <w:t xml:space="preserve"> The internet of things: an overview </w:t>
        </w:r>
        <w:r w:rsidRPr="00A50643">
          <w:rPr>
            <w:lang w:val="en-US"/>
          </w:rPr>
          <w:t xml:space="preserve">Internet </w:t>
        </w:r>
        <w:r w:rsidRPr="00A50643">
          <w:rPr>
            <w:lang w:val="en-US"/>
            <w:rPrChange w:id="356" w:author="Rostislav Bobin" w:date="2019-04-05T13:11:00Z">
              <w:rPr/>
            </w:rPrChange>
          </w:rPr>
          <w:t>Soc. (2015), p. 7</w:t>
        </w:r>
      </w:ins>
      <w:ins w:id="357" w:author="Rostislav Bobin" w:date="2019-04-05T13:10:00Z">
        <w:r w:rsidRPr="00A50643">
          <w:rPr>
            <w:lang w:val="en-US"/>
            <w:rPrChange w:id="358" w:author="Rostislav Bobin" w:date="2019-04-05T13:11:00Z">
              <w:rPr/>
            </w:rPrChange>
          </w:rPr>
          <w:t>.</w:t>
        </w:r>
      </w:ins>
      <w:bookmarkEnd w:id="353"/>
    </w:p>
    <w:p w14:paraId="3463C6E5" w14:textId="333FF54D" w:rsidR="00ED59E6" w:rsidRDefault="00ED59E6">
      <w:pPr>
        <w:pStyle w:val="ab"/>
        <w:numPr>
          <w:ilvl w:val="0"/>
          <w:numId w:val="3"/>
        </w:numPr>
        <w:spacing w:line="360" w:lineRule="auto"/>
        <w:jc w:val="both"/>
        <w:rPr>
          <w:ins w:id="359" w:author="Rostislav Bobin" w:date="2019-04-18T13:44:00Z"/>
        </w:rPr>
        <w:pPrChange w:id="360" w:author="Rostislav Bobin" w:date="2019-04-18T13:44:00Z">
          <w:pPr>
            <w:widowControl w:val="0"/>
            <w:ind w:firstLine="0"/>
          </w:pPr>
        </w:pPrChange>
      </w:pPr>
      <w:bookmarkStart w:id="361" w:name="_Ref5974083"/>
      <w:ins w:id="362" w:author="Rostislav Bobin" w:date="2019-04-12T15:02:00Z">
        <w:r w:rsidRPr="00ED59E6">
          <w:t>Основные сведения об объектных моделях и пространственном интеллектуальном графе в Digital Twins</w:t>
        </w:r>
        <w:r>
          <w:t>.</w:t>
        </w:r>
      </w:ins>
      <w:ins w:id="363" w:author="Rostislav Bobin" w:date="2019-04-12T15:03:00Z">
        <w:r w:rsidRPr="00ED59E6">
          <w:rPr>
            <w:rPrChange w:id="364" w:author="Rostislav Bobin" w:date="2019-04-12T15:03:00Z">
              <w:rPr>
                <w:lang w:val="en-US"/>
              </w:rPr>
            </w:rPrChange>
          </w:rPr>
          <w:t xml:space="preserve"> </w:t>
        </w:r>
      </w:ins>
      <w:ins w:id="365" w:author="Rostislav Bobin" w:date="2019-04-12T15:02:00Z">
        <w:r w:rsidRPr="00ED59E6">
          <w:rPr>
            <w:rPrChange w:id="366" w:author="Rostislav Bobin" w:date="2019-04-12T15:02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ED59E6">
          <w:rPr>
            <w:rPrChange w:id="367" w:author="Rostislav Bobin" w:date="2019-04-12T15:0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ED59E6">
          <w:rPr>
            <w:rPrChange w:id="368" w:author="Rostislav Bobin" w:date="2019-04-12T15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ED59E6">
          <w:rPr>
            <w:rPrChange w:id="369" w:author="Rostislav Bobin" w:date="2019-04-12T15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ED59E6">
          <w:rPr>
            <w:rPrChange w:id="370" w:author="Rostislav Bobin" w:date="2019-04-12T15:02:00Z">
              <w:rPr>
                <w:lang w:val="en-US"/>
              </w:rPr>
            </w:rPrChange>
          </w:rPr>
          <w:instrText xml:space="preserve"> "</w:instrText>
        </w:r>
        <w:r w:rsidRPr="00ED59E6">
          <w:rPr>
            <w:lang w:val="en-US"/>
          </w:rPr>
          <w:instrText>https</w:instrText>
        </w:r>
        <w:r w:rsidRPr="00ED59E6">
          <w:rPr>
            <w:rPrChange w:id="371" w:author="Rostislav Bobin" w:date="2019-04-12T15:02:00Z">
              <w:rPr>
                <w:lang w:val="en-US"/>
              </w:rPr>
            </w:rPrChange>
          </w:rPr>
          <w:instrText>://</w:instrText>
        </w:r>
        <w:r w:rsidRPr="00ED59E6">
          <w:rPr>
            <w:lang w:val="en-US"/>
          </w:rPr>
          <w:instrText>docs</w:instrText>
        </w:r>
        <w:r w:rsidRPr="00ED59E6">
          <w:rPr>
            <w:rPrChange w:id="372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microsoft</w:instrText>
        </w:r>
        <w:r w:rsidRPr="00ED59E6">
          <w:rPr>
            <w:rPrChange w:id="373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com</w:instrText>
        </w:r>
        <w:r w:rsidRPr="00ED59E6">
          <w:rPr>
            <w:rPrChange w:id="374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ru</w:instrText>
        </w:r>
        <w:r w:rsidRPr="00ED59E6">
          <w:rPr>
            <w:rPrChange w:id="375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ru</w:instrText>
        </w:r>
        <w:r w:rsidRPr="00ED59E6">
          <w:rPr>
            <w:rPrChange w:id="376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azure</w:instrText>
        </w:r>
        <w:r w:rsidRPr="00ED59E6">
          <w:rPr>
            <w:rPrChange w:id="377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digital</w:instrText>
        </w:r>
        <w:r w:rsidRPr="00ED59E6">
          <w:rPr>
            <w:rPrChange w:id="378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twins</w:instrText>
        </w:r>
        <w:r w:rsidRPr="00ED59E6">
          <w:rPr>
            <w:rPrChange w:id="379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concepts</w:instrText>
        </w:r>
        <w:r w:rsidRPr="00ED59E6">
          <w:rPr>
            <w:rPrChange w:id="380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objectmodel</w:instrText>
        </w:r>
        <w:r w:rsidRPr="00ED59E6">
          <w:rPr>
            <w:rPrChange w:id="381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spatialgraph</w:instrText>
        </w:r>
        <w:r w:rsidRPr="00ED59E6">
          <w:rPr>
            <w:rPrChange w:id="382" w:author="Rostislav Bobin" w:date="2019-04-12T15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FA3850">
          <w:rPr>
            <w:rStyle w:val="ac"/>
            <w:lang w:val="en-US"/>
          </w:rPr>
          <w:t>https</w:t>
        </w:r>
        <w:r w:rsidRPr="00ED59E6">
          <w:rPr>
            <w:rStyle w:val="ac"/>
            <w:rPrChange w:id="383" w:author="Rostislav Bobin" w:date="2019-04-12T15:02:00Z">
              <w:rPr>
                <w:rStyle w:val="ac"/>
                <w:lang w:val="en-US"/>
              </w:rPr>
            </w:rPrChange>
          </w:rPr>
          <w:t>://</w:t>
        </w:r>
        <w:r w:rsidRPr="00FA3850">
          <w:rPr>
            <w:rStyle w:val="ac"/>
            <w:lang w:val="en-US"/>
          </w:rPr>
          <w:t>docs</w:t>
        </w:r>
        <w:r w:rsidRPr="00ED59E6">
          <w:rPr>
            <w:rStyle w:val="ac"/>
            <w:rPrChange w:id="384" w:author="Rostislav Bobin" w:date="2019-04-12T15:02:00Z">
              <w:rPr>
                <w:rStyle w:val="ac"/>
                <w:lang w:val="en-US"/>
              </w:rPr>
            </w:rPrChange>
          </w:rPr>
          <w:t>.</w:t>
        </w:r>
        <w:r w:rsidRPr="00FA3850">
          <w:rPr>
            <w:rStyle w:val="ac"/>
            <w:lang w:val="en-US"/>
          </w:rPr>
          <w:t>microsoft</w:t>
        </w:r>
        <w:r w:rsidRPr="00ED59E6">
          <w:rPr>
            <w:rStyle w:val="ac"/>
            <w:rPrChange w:id="385" w:author="Rostislav Bobin" w:date="2019-04-12T15:02:00Z">
              <w:rPr>
                <w:rStyle w:val="ac"/>
                <w:lang w:val="en-US"/>
              </w:rPr>
            </w:rPrChange>
          </w:rPr>
          <w:t>.</w:t>
        </w:r>
        <w:r w:rsidRPr="00FA3850">
          <w:rPr>
            <w:rStyle w:val="ac"/>
            <w:lang w:val="en-US"/>
          </w:rPr>
          <w:t>com</w:t>
        </w:r>
        <w:r w:rsidRPr="00ED59E6">
          <w:rPr>
            <w:rStyle w:val="ac"/>
            <w:rPrChange w:id="386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ru</w:t>
        </w:r>
        <w:r w:rsidRPr="00ED59E6">
          <w:rPr>
            <w:rStyle w:val="ac"/>
            <w:rPrChange w:id="387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ru</w:t>
        </w:r>
        <w:r w:rsidRPr="00ED59E6">
          <w:rPr>
            <w:rStyle w:val="ac"/>
            <w:rPrChange w:id="388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azure</w:t>
        </w:r>
        <w:r w:rsidRPr="00ED59E6">
          <w:rPr>
            <w:rStyle w:val="ac"/>
            <w:rPrChange w:id="389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digital</w:t>
        </w:r>
        <w:r w:rsidRPr="00ED59E6">
          <w:rPr>
            <w:rStyle w:val="ac"/>
            <w:rPrChange w:id="390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twins</w:t>
        </w:r>
        <w:r w:rsidRPr="00ED59E6">
          <w:rPr>
            <w:rStyle w:val="ac"/>
            <w:rPrChange w:id="391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concepts</w:t>
        </w:r>
        <w:r w:rsidRPr="00ED59E6">
          <w:rPr>
            <w:rStyle w:val="ac"/>
            <w:rPrChange w:id="392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objectmodel</w:t>
        </w:r>
        <w:r w:rsidRPr="00ED59E6">
          <w:rPr>
            <w:rStyle w:val="ac"/>
            <w:rPrChange w:id="393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spatialgraph</w:t>
        </w:r>
        <w:r w:rsidRPr="00ED59E6">
          <w:rPr>
            <w:rStyle w:val="ac"/>
            <w:rPrChange w:id="394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ED59E6">
          <w:rPr>
            <w:rPrChange w:id="395" w:author="Rostislav Bobin" w:date="2019-04-12T15:02:00Z">
              <w:rPr>
                <w:lang w:val="en-US"/>
              </w:rPr>
            </w:rPrChange>
          </w:rPr>
          <w:t xml:space="preserve"> (</w:t>
        </w:r>
        <w:r>
          <w:t>дата обращения 28.03.2019</w:t>
        </w:r>
        <w:r w:rsidRPr="00ED59E6">
          <w:rPr>
            <w:rPrChange w:id="396" w:author="Rostislav Bobin" w:date="2019-04-12T15:02:00Z">
              <w:rPr>
                <w:lang w:val="en-US"/>
              </w:rPr>
            </w:rPrChange>
          </w:rPr>
          <w:t>)</w:t>
        </w:r>
        <w:r>
          <w:t>.</w:t>
        </w:r>
      </w:ins>
      <w:bookmarkEnd w:id="361"/>
    </w:p>
    <w:p w14:paraId="30242924" w14:textId="260EB928" w:rsidR="00794F46" w:rsidRDefault="00794F46">
      <w:pPr>
        <w:pStyle w:val="ab"/>
        <w:numPr>
          <w:ilvl w:val="0"/>
          <w:numId w:val="3"/>
        </w:numPr>
        <w:spacing w:line="360" w:lineRule="auto"/>
        <w:jc w:val="both"/>
        <w:rPr>
          <w:ins w:id="397" w:author="Rostislav Bobin" w:date="2019-04-19T09:10:00Z"/>
          <w:lang w:val="en-US"/>
        </w:rPr>
        <w:pPrChange w:id="398" w:author="Rostislav Bobin" w:date="2019-04-18T13:52:00Z">
          <w:pPr>
            <w:widowControl w:val="0"/>
            <w:ind w:firstLine="0"/>
          </w:pPr>
        </w:pPrChange>
      </w:pPr>
      <w:bookmarkStart w:id="399" w:name="_Ref6488017"/>
      <w:ins w:id="400" w:author="Rostislav Bobin" w:date="2019-04-18T13:52:00Z">
        <w:r w:rsidRPr="00794F46">
          <w:rPr>
            <w:lang w:val="en-US"/>
          </w:rPr>
          <w:t>F. Bonomi, R. Milito, J. Zhu, and S. Addepalli, “Fog Computing and Its Role in the Internet of Things,” in Proceedings of ACM MCC,</w:t>
        </w:r>
        <w:r>
          <w:rPr>
            <w:lang w:val="en-US"/>
          </w:rPr>
          <w:t xml:space="preserve"> </w:t>
        </w:r>
        <w:r w:rsidRPr="00794F46">
          <w:rPr>
            <w:lang w:val="en-US"/>
          </w:rPr>
          <w:t>2012, pp. 13–16.</w:t>
        </w:r>
      </w:ins>
      <w:bookmarkEnd w:id="399"/>
    </w:p>
    <w:p w14:paraId="11CD7952" w14:textId="4EC04E13" w:rsidR="00F954D1" w:rsidRPr="0085346D" w:rsidRDefault="00F954D1">
      <w:pPr>
        <w:pStyle w:val="ab"/>
        <w:numPr>
          <w:ilvl w:val="0"/>
          <w:numId w:val="3"/>
        </w:numPr>
        <w:spacing w:line="360" w:lineRule="auto"/>
        <w:jc w:val="both"/>
        <w:rPr>
          <w:ins w:id="401" w:author="Rostislav Bobin" w:date="2019-04-19T09:50:00Z"/>
        </w:rPr>
        <w:pPrChange w:id="402" w:author="Rostislav Bobin" w:date="2019-04-18T13:52:00Z">
          <w:pPr>
            <w:widowControl w:val="0"/>
            <w:ind w:firstLine="0"/>
          </w:pPr>
        </w:pPrChange>
      </w:pPr>
      <w:bookmarkStart w:id="403" w:name="_Ref6557837"/>
      <w:ins w:id="404" w:author="Rostislav Bobin" w:date="2019-04-19T09:11:00Z">
        <w:r>
          <w:rPr>
            <w:lang w:val="en-US"/>
          </w:rPr>
          <w:t>Low</w:t>
        </w:r>
        <w:r w:rsidRPr="000C2CA8">
          <w:rPr>
            <w:rPrChange w:id="405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Carbon</w:t>
        </w:r>
        <w:r w:rsidRPr="000C2CA8">
          <w:rPr>
            <w:rPrChange w:id="406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London</w:t>
        </w:r>
        <w:r w:rsidRPr="000C2CA8">
          <w:rPr>
            <w:rPrChange w:id="407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webpage</w:t>
        </w:r>
      </w:ins>
      <w:ins w:id="408" w:author="Rostislav Bobin" w:date="2019-04-19T09:51:00Z">
        <w:r w:rsidR="005A316B" w:rsidRPr="000C2CA8">
          <w:rPr>
            <w:rPrChange w:id="409" w:author="Gleb Radchenko" w:date="2019-04-26T14:10:00Z">
              <w:rPr>
                <w:lang w:val="en-US"/>
              </w:rPr>
            </w:rPrChange>
          </w:rPr>
          <w:t>.</w:t>
        </w:r>
      </w:ins>
      <w:ins w:id="410" w:author="Rostislav Bobin" w:date="2019-04-19T09:11:00Z">
        <w:r w:rsidRPr="000C2CA8">
          <w:rPr>
            <w:rPrChange w:id="411" w:author="Gleb Radchenko" w:date="2019-04-26T14:10:00Z">
              <w:rPr>
                <w:lang w:val="en-US"/>
              </w:rPr>
            </w:rPrChange>
          </w:rPr>
          <w:t xml:space="preserve"> </w:t>
        </w:r>
      </w:ins>
      <w:ins w:id="412" w:author="Rostislav Bobin" w:date="2019-04-19T09:10:00Z">
        <w:r w:rsidRPr="000C2CA8">
          <w:rPr>
            <w:rPrChange w:id="413" w:author="Gleb Radchenko" w:date="2019-04-26T14:10:00Z">
              <w:rPr>
                <w:lang w:val="en-US"/>
              </w:rPr>
            </w:rPrChange>
          </w:rPr>
          <w:t>[</w:t>
        </w:r>
        <w:r>
          <w:t>Электронный</w:t>
        </w:r>
        <w:r w:rsidRPr="000C2CA8">
          <w:t xml:space="preserve"> </w:t>
        </w:r>
        <w:r>
          <w:t>ресурс</w:t>
        </w:r>
        <w:r w:rsidRPr="000C2CA8">
          <w:rPr>
            <w:rPrChange w:id="414" w:author="Gleb Radchenko" w:date="2019-04-26T14:10:00Z">
              <w:rPr>
                <w:lang w:val="en-US"/>
              </w:rPr>
            </w:rPrChange>
          </w:rPr>
          <w:t>]</w:t>
        </w:r>
        <w:r w:rsidRPr="000C2CA8">
          <w:t xml:space="preserve"> </w:t>
        </w:r>
        <w:r>
          <w:rPr>
            <w:lang w:val="en-US"/>
          </w:rPr>
          <w:t>URL</w:t>
        </w:r>
        <w:r w:rsidRPr="000C2CA8">
          <w:rPr>
            <w:rPrChange w:id="415" w:author="Gleb Radchenko" w:date="2019-04-26T14:10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0C2CA8">
          <w:rPr>
            <w:rPrChange w:id="416" w:author="Gleb Radchenko" w:date="2019-04-26T14:10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0C2CA8">
          <w:rPr>
            <w:rPrChange w:id="417" w:author="Gleb Radchenko" w:date="2019-04-26T14:10:00Z">
              <w:rPr>
                <w:lang w:val="en-US"/>
              </w:rPr>
            </w:rPrChange>
          </w:rPr>
          <w:instrText xml:space="preserve"> "</w:instrText>
        </w:r>
        <w:r w:rsidRPr="00F954D1">
          <w:rPr>
            <w:lang w:val="en-US"/>
          </w:rPr>
          <w:instrText>http</w:instrText>
        </w:r>
        <w:r w:rsidRPr="000C2CA8">
          <w:rPr>
            <w:rPrChange w:id="418" w:author="Gleb Radchenko" w:date="2019-04-26T14:10:00Z">
              <w:rPr>
                <w:lang w:val="en-US"/>
              </w:rPr>
            </w:rPrChange>
          </w:rPr>
          <w:instrText>://</w:instrText>
        </w:r>
        <w:r w:rsidRPr="00F954D1">
          <w:rPr>
            <w:lang w:val="en-US"/>
          </w:rPr>
          <w:instrText>innovation</w:instrText>
        </w:r>
        <w:r w:rsidRPr="000C2CA8">
          <w:rPr>
            <w:rPrChange w:id="419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ukpowernetworks</w:instrText>
        </w:r>
        <w:r w:rsidRPr="000C2CA8">
          <w:rPr>
            <w:rPrChange w:id="420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co</w:instrText>
        </w:r>
        <w:r w:rsidRPr="000C2CA8">
          <w:rPr>
            <w:rPrChange w:id="421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</w:instrText>
        </w:r>
        <w:r w:rsidRPr="000C2CA8">
          <w:rPr>
            <w:rPrChange w:id="422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innovation</w:instrText>
        </w:r>
        <w:r w:rsidRPr="000C2CA8">
          <w:rPr>
            <w:rPrChange w:id="423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en</w:instrText>
        </w:r>
        <w:r w:rsidRPr="000C2CA8">
          <w:rPr>
            <w:rPrChange w:id="424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Projects</w:instrText>
        </w:r>
        <w:r w:rsidRPr="000C2CA8">
          <w:rPr>
            <w:rPrChange w:id="425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tier</w:instrText>
        </w:r>
        <w:r w:rsidRPr="000C2CA8">
          <w:rPr>
            <w:rPrChange w:id="426" w:author="Gleb Radchenko" w:date="2019-04-26T14:10:00Z">
              <w:rPr>
                <w:lang w:val="en-US"/>
              </w:rPr>
            </w:rPrChange>
          </w:rPr>
          <w:instrText>-2-</w:instrText>
        </w:r>
        <w:r w:rsidRPr="00F954D1">
          <w:rPr>
            <w:lang w:val="en-US"/>
          </w:rPr>
          <w:instrText>projects</w:instrText>
        </w:r>
        <w:r w:rsidRPr="000C2CA8">
          <w:rPr>
            <w:rPrChange w:id="427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Low</w:instrText>
        </w:r>
        <w:r w:rsidRPr="000C2CA8">
          <w:rPr>
            <w:rPrChange w:id="428" w:author="Gleb Radchenko" w:date="2019-04-26T14:10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Carbon</w:instrText>
        </w:r>
        <w:r w:rsidRPr="000C2CA8">
          <w:rPr>
            <w:rPrChange w:id="429" w:author="Gleb Radchenko" w:date="2019-04-26T14:10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London</w:instrText>
        </w:r>
        <w:r w:rsidRPr="000C2CA8">
          <w:rPr>
            <w:rPrChange w:id="430" w:author="Gleb Radchenko" w:date="2019-04-26T14:10:00Z">
              <w:rPr>
                <w:lang w:val="en-US"/>
              </w:rPr>
            </w:rPrChange>
          </w:rPr>
          <w:instrText>-(</w:instrText>
        </w:r>
        <w:r w:rsidRPr="00F954D1">
          <w:rPr>
            <w:lang w:val="en-US"/>
          </w:rPr>
          <w:instrText>LCL</w:instrText>
        </w:r>
        <w:r w:rsidRPr="000C2CA8">
          <w:rPr>
            <w:rPrChange w:id="431" w:author="Gleb Radchenko" w:date="2019-04-26T14:10:00Z">
              <w:rPr>
                <w:lang w:val="en-US"/>
              </w:rPr>
            </w:rPrChange>
          </w:rPr>
          <w:instrText xml:space="preserve">)/"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</w:t>
        </w:r>
        <w:r w:rsidRPr="005A316B">
          <w:rPr>
            <w:rStyle w:val="ac"/>
            <w:rPrChange w:id="432" w:author="Rostislav Bobin" w:date="2019-04-19T09:51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innovation</w:t>
        </w:r>
        <w:r w:rsidRPr="005A316B">
          <w:rPr>
            <w:rStyle w:val="ac"/>
            <w:rPrChange w:id="433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ukpowernetworks</w:t>
        </w:r>
        <w:r w:rsidRPr="005A316B">
          <w:rPr>
            <w:rStyle w:val="ac"/>
            <w:rPrChange w:id="434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</w:t>
        </w:r>
        <w:r w:rsidRPr="005A316B">
          <w:rPr>
            <w:rStyle w:val="ac"/>
            <w:rPrChange w:id="435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uk</w:t>
        </w:r>
        <w:r w:rsidRPr="005A316B">
          <w:rPr>
            <w:rStyle w:val="ac"/>
            <w:rPrChange w:id="436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innovation</w:t>
        </w:r>
        <w:r w:rsidRPr="005A316B">
          <w:rPr>
            <w:rStyle w:val="ac"/>
            <w:rPrChange w:id="437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en</w:t>
        </w:r>
        <w:r w:rsidRPr="005A316B">
          <w:rPr>
            <w:rStyle w:val="ac"/>
            <w:rPrChange w:id="438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Projects</w:t>
        </w:r>
        <w:r w:rsidRPr="005A316B">
          <w:rPr>
            <w:rStyle w:val="ac"/>
            <w:rPrChange w:id="439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tier</w:t>
        </w:r>
        <w:r w:rsidRPr="005A316B">
          <w:rPr>
            <w:rStyle w:val="ac"/>
            <w:rPrChange w:id="440" w:author="Rostislav Bobin" w:date="2019-04-19T09:51:00Z">
              <w:rPr>
                <w:lang w:val="en-US"/>
              </w:rPr>
            </w:rPrChange>
          </w:rPr>
          <w:t>-2-</w:t>
        </w:r>
        <w:r w:rsidRPr="00591F78">
          <w:rPr>
            <w:rStyle w:val="ac"/>
            <w:lang w:val="en-US"/>
          </w:rPr>
          <w:t>projects</w:t>
        </w:r>
        <w:r w:rsidRPr="005A316B">
          <w:rPr>
            <w:rStyle w:val="ac"/>
            <w:rPrChange w:id="441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Low</w:t>
        </w:r>
        <w:r w:rsidRPr="005A316B">
          <w:rPr>
            <w:rStyle w:val="ac"/>
            <w:rPrChange w:id="442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Carbon</w:t>
        </w:r>
        <w:r w:rsidRPr="005A316B">
          <w:rPr>
            <w:rStyle w:val="ac"/>
            <w:rPrChange w:id="443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London</w:t>
        </w:r>
        <w:r w:rsidRPr="005A316B">
          <w:rPr>
            <w:rStyle w:val="ac"/>
            <w:rPrChange w:id="444" w:author="Rostislav Bobin" w:date="2019-04-19T09:51:00Z">
              <w:rPr>
                <w:lang w:val="en-US"/>
              </w:rPr>
            </w:rPrChange>
          </w:rPr>
          <w:t>-(</w:t>
        </w:r>
        <w:r w:rsidRPr="00591F78">
          <w:rPr>
            <w:rStyle w:val="ac"/>
            <w:lang w:val="en-US"/>
          </w:rPr>
          <w:t>LCL</w:t>
        </w:r>
        <w:r w:rsidRPr="005A316B">
          <w:rPr>
            <w:rStyle w:val="ac"/>
            <w:rPrChange w:id="445" w:author="Rostislav Bobin" w:date="2019-04-19T09:51:00Z">
              <w:rPr>
                <w:lang w:val="en-US"/>
              </w:rPr>
            </w:rPrChange>
          </w:rPr>
          <w:t>)/</w:t>
        </w:r>
        <w:r>
          <w:rPr>
            <w:lang w:val="en-US"/>
          </w:rPr>
          <w:fldChar w:fldCharType="end"/>
        </w:r>
        <w:r w:rsidRPr="000C2CA8">
          <w:rPr>
            <w:rPrChange w:id="446" w:author="Gleb Radchenko" w:date="2019-04-26T14:10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0C2CA8">
          <w:t xml:space="preserve"> </w:t>
        </w:r>
        <w:r>
          <w:t>обращения</w:t>
        </w:r>
        <w:r w:rsidRPr="000C2CA8">
          <w:t xml:space="preserve"> 16.04.2019</w:t>
        </w:r>
        <w:r w:rsidRPr="000C2CA8">
          <w:rPr>
            <w:rPrChange w:id="447" w:author="Gleb Radchenko" w:date="2019-04-26T14:10:00Z">
              <w:rPr>
                <w:lang w:val="en-US"/>
              </w:rPr>
            </w:rPrChange>
          </w:rPr>
          <w:t>)</w:t>
        </w:r>
      </w:ins>
      <w:ins w:id="448" w:author="Rostislav Bobin" w:date="2019-04-19T09:11:00Z">
        <w:r w:rsidRPr="000C2CA8">
          <w:t>.</w:t>
        </w:r>
      </w:ins>
      <w:bookmarkEnd w:id="403"/>
    </w:p>
    <w:p w14:paraId="318D4608" w14:textId="2D5B247E" w:rsidR="005A316B" w:rsidRDefault="005A316B">
      <w:pPr>
        <w:pStyle w:val="ab"/>
        <w:numPr>
          <w:ilvl w:val="0"/>
          <w:numId w:val="3"/>
        </w:numPr>
        <w:spacing w:line="360" w:lineRule="auto"/>
        <w:jc w:val="both"/>
        <w:rPr>
          <w:ins w:id="449" w:author="Rostislav Bobin" w:date="2019-04-19T09:51:00Z"/>
        </w:rPr>
        <w:pPrChange w:id="450" w:author="Rostislav Bobin" w:date="2019-04-18T13:52:00Z">
          <w:pPr>
            <w:widowControl w:val="0"/>
            <w:ind w:firstLine="0"/>
          </w:pPr>
        </w:pPrChange>
      </w:pPr>
      <w:bookmarkStart w:id="451" w:name="_Ref6559934"/>
      <w:ins w:id="452" w:author="Rostislav Bobin" w:date="2019-04-19T09:50:00Z">
        <w:r>
          <w:rPr>
            <w:lang w:val="en-US"/>
          </w:rPr>
          <w:t>Azure</w:t>
        </w:r>
        <w:r w:rsidRPr="000C2CA8">
          <w:rPr>
            <w:rPrChange w:id="453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0C2CA8">
          <w:rPr>
            <w:rPrChange w:id="454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Hub</w:t>
        </w:r>
        <w:r w:rsidRPr="000C2CA8">
          <w:rPr>
            <w:rPrChange w:id="455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Documentation</w:t>
        </w:r>
      </w:ins>
      <w:ins w:id="456" w:author="Rostislav Bobin" w:date="2019-04-19T09:51:00Z">
        <w:r w:rsidRPr="000C2CA8">
          <w:rPr>
            <w:rPrChange w:id="457" w:author="Gleb Radchenko" w:date="2019-04-26T14:10:00Z">
              <w:rPr>
                <w:lang w:val="en-US"/>
              </w:rPr>
            </w:rPrChange>
          </w:rPr>
          <w:t>.</w:t>
        </w:r>
      </w:ins>
      <w:ins w:id="458" w:author="Rostislav Bobin" w:date="2019-04-19T09:50:00Z">
        <w:r w:rsidRPr="000C2CA8">
          <w:rPr>
            <w:rPrChange w:id="459" w:author="Gleb Radchenko" w:date="2019-04-26T14:10:00Z">
              <w:rPr>
                <w:lang w:val="en-US"/>
              </w:rPr>
            </w:rPrChange>
          </w:rPr>
          <w:t xml:space="preserve"> </w:t>
        </w:r>
        <w:r w:rsidRPr="005A316B">
          <w:rPr>
            <w:rPrChange w:id="460" w:author="Rostislav Bobin" w:date="2019-04-19T09:51:00Z">
              <w:rPr>
                <w:lang w:val="en-US"/>
              </w:rPr>
            </w:rPrChange>
          </w:rPr>
          <w:t>[</w:t>
        </w:r>
      </w:ins>
      <w:ins w:id="461" w:author="Rostislav Bobin" w:date="2019-04-19T09:51:00Z">
        <w:r>
          <w:t>Электронный</w:t>
        </w:r>
        <w:r w:rsidRPr="005A316B">
          <w:t xml:space="preserve"> </w:t>
        </w:r>
        <w:r>
          <w:t>ресурс</w:t>
        </w:r>
      </w:ins>
      <w:ins w:id="462" w:author="Rostislav Bobin" w:date="2019-04-19T09:50:00Z">
        <w:r w:rsidRPr="005A316B">
          <w:rPr>
            <w:rPrChange w:id="463" w:author="Rostislav Bobin" w:date="2019-04-19T09:51:00Z">
              <w:rPr>
                <w:lang w:val="en-US"/>
              </w:rPr>
            </w:rPrChange>
          </w:rPr>
          <w:t>]</w:t>
        </w:r>
      </w:ins>
      <w:ins w:id="464" w:author="Rostislav Bobin" w:date="2019-04-19T09:51:00Z">
        <w:r w:rsidRPr="005A316B">
          <w:t xml:space="preserve"> </w:t>
        </w:r>
        <w:r>
          <w:rPr>
            <w:lang w:val="en-US"/>
          </w:rPr>
          <w:t>URL</w:t>
        </w:r>
        <w:r w:rsidRPr="005A316B">
          <w:rPr>
            <w:rPrChange w:id="465" w:author="Rostislav Bobin" w:date="2019-04-19T09:51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466" w:author="Rostislav Bobin" w:date="2019-04-19T09:51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467" w:author="Rostislav Bobin" w:date="2019-04-19T09:51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468" w:author="Rostislav Bobin" w:date="2019-04-19T09:51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docs</w:instrText>
        </w:r>
        <w:r w:rsidRPr="005A316B">
          <w:rPr>
            <w:rPrChange w:id="469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470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471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472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473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474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iot</w:instrText>
        </w:r>
        <w:r w:rsidRPr="005A316B">
          <w:rPr>
            <w:rPrChange w:id="475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</w:instrText>
        </w:r>
        <w:r w:rsidRPr="005A316B">
          <w:rPr>
            <w:rPrChange w:id="476" w:author="Rostislav Bobin" w:date="2019-04-19T09:51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5A316B">
          <w:rPr>
            <w:rStyle w:val="ac"/>
            <w:rPrChange w:id="477" w:author="Rostislav Bobin" w:date="2019-04-19T09:51:00Z">
              <w:rPr>
                <w:rStyle w:val="ac"/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docs</w:t>
        </w:r>
        <w:r w:rsidRPr="005A316B">
          <w:rPr>
            <w:rStyle w:val="ac"/>
            <w:rPrChange w:id="478" w:author="Rostislav Bobin" w:date="2019-04-19T09:51:00Z">
              <w:rPr>
                <w:rStyle w:val="ac"/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microsoft</w:t>
        </w:r>
        <w:r w:rsidRPr="005A316B">
          <w:rPr>
            <w:rStyle w:val="ac"/>
            <w:rPrChange w:id="479" w:author="Rostislav Bobin" w:date="2019-04-19T09:51:00Z">
              <w:rPr>
                <w:rStyle w:val="ac"/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com</w:t>
        </w:r>
        <w:r w:rsidRPr="005A316B">
          <w:rPr>
            <w:rStyle w:val="ac"/>
            <w:rPrChange w:id="480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ru</w:t>
        </w:r>
        <w:r w:rsidRPr="005A316B">
          <w:rPr>
            <w:rStyle w:val="ac"/>
            <w:rPrChange w:id="481" w:author="Rostislav Bobin" w:date="2019-04-19T09:51:00Z">
              <w:rPr>
                <w:rStyle w:val="ac"/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ru</w:t>
        </w:r>
        <w:r w:rsidRPr="005A316B">
          <w:rPr>
            <w:rStyle w:val="ac"/>
            <w:rPrChange w:id="482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azure</w:t>
        </w:r>
        <w:r w:rsidRPr="005A316B">
          <w:rPr>
            <w:rStyle w:val="ac"/>
            <w:rPrChange w:id="483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iot</w:t>
        </w:r>
        <w:r w:rsidRPr="005A316B">
          <w:rPr>
            <w:rStyle w:val="ac"/>
            <w:rPrChange w:id="484" w:author="Rostislav Bobin" w:date="2019-04-19T09:51:00Z">
              <w:rPr>
                <w:rStyle w:val="ac"/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hub</w:t>
        </w:r>
        <w:r w:rsidRPr="005A316B">
          <w:rPr>
            <w:rStyle w:val="ac"/>
            <w:rPrChange w:id="485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486" w:author="Rostislav Bobin" w:date="2019-04-19T09:51:00Z">
              <w:rPr>
                <w:lang w:val="en-US"/>
              </w:rPr>
            </w:rPrChange>
          </w:rPr>
          <w:t xml:space="preserve"> (</w:t>
        </w:r>
        <w:r w:rsidRPr="005A316B">
          <w:t>дата обращения 16.04.2019).</w:t>
        </w:r>
        <w:bookmarkEnd w:id="451"/>
      </w:ins>
    </w:p>
    <w:p w14:paraId="13949693" w14:textId="77777777" w:rsidR="005A316B" w:rsidRPr="006D767F" w:rsidRDefault="005A316B" w:rsidP="005A316B">
      <w:pPr>
        <w:pStyle w:val="ab"/>
        <w:numPr>
          <w:ilvl w:val="0"/>
          <w:numId w:val="3"/>
        </w:numPr>
        <w:spacing w:line="360" w:lineRule="auto"/>
        <w:jc w:val="both"/>
        <w:rPr>
          <w:ins w:id="487" w:author="Rostislav Bobin" w:date="2019-04-19T09:52:00Z"/>
        </w:rPr>
      </w:pPr>
      <w:bookmarkStart w:id="488" w:name="_Ref6560022"/>
      <w:ins w:id="489" w:author="Rostislav Bobin" w:date="2019-04-19T09:52:00Z">
        <w:r>
          <w:rPr>
            <w:lang w:val="en-US"/>
          </w:rPr>
          <w:t>Azure</w:t>
        </w:r>
        <w:r w:rsidRPr="005A316B">
          <w:rPr>
            <w:rPrChange w:id="490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Event</w:t>
        </w:r>
        <w:r w:rsidRPr="005A316B">
          <w:rPr>
            <w:rPrChange w:id="491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Hubs</w:t>
        </w:r>
        <w:r w:rsidRPr="005A316B">
          <w:rPr>
            <w:rPrChange w:id="492" w:author="Rostislav Bobin" w:date="2019-04-19T09:52:00Z">
              <w:rPr>
                <w:lang w:val="en-US"/>
              </w:rPr>
            </w:rPrChange>
          </w:rPr>
          <w:t>. [</w:t>
        </w:r>
        <w:r>
          <w:t>Электронный ресурс</w:t>
        </w:r>
        <w:r w:rsidRPr="005A316B">
          <w:rPr>
            <w:rPrChange w:id="493" w:author="Rostislav Bobin" w:date="2019-04-19T09:5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5A316B">
          <w:rPr>
            <w:rPrChange w:id="494" w:author="Rostislav Bobin" w:date="2019-04-19T09:5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495" w:author="Rostislav Bobin" w:date="2019-04-19T09:5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496" w:author="Rostislav Bobin" w:date="2019-04-19T09:52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497" w:author="Rostislav Bobin" w:date="2019-04-19T09:52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498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499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500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501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502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services</w:instrText>
        </w:r>
        <w:r w:rsidRPr="005A316B">
          <w:rPr>
            <w:rPrChange w:id="503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event</w:instrText>
        </w:r>
        <w:r w:rsidRPr="005A316B">
          <w:rPr>
            <w:rPrChange w:id="504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hubs</w:instrText>
        </w:r>
        <w:r w:rsidRPr="005A316B">
          <w:rPr>
            <w:rPrChange w:id="505" w:author="Rostislav Bobin" w:date="2019-04-19T09:5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591F78">
          <w:rPr>
            <w:rStyle w:val="ac"/>
            <w:rPrChange w:id="506" w:author="Rostislav Bobin" w:date="2019-04-19T09:52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azure</w:t>
        </w:r>
        <w:r w:rsidRPr="00591F78">
          <w:rPr>
            <w:rStyle w:val="ac"/>
            <w:rPrChange w:id="507" w:author="Rostislav Bobin" w:date="2019-04-19T09:5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microsoft</w:t>
        </w:r>
        <w:r w:rsidRPr="00591F78">
          <w:rPr>
            <w:rStyle w:val="ac"/>
            <w:rPrChange w:id="508" w:author="Rostislav Bobin" w:date="2019-04-19T09:5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com</w:t>
        </w:r>
        <w:r w:rsidRPr="00591F78">
          <w:rPr>
            <w:rStyle w:val="ac"/>
            <w:rPrChange w:id="509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ru</w:t>
        </w:r>
        <w:r w:rsidRPr="00591F78">
          <w:rPr>
            <w:rStyle w:val="ac"/>
            <w:rPrChange w:id="510" w:author="Rostislav Bobin" w:date="2019-04-19T09:52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ru</w:t>
        </w:r>
        <w:r w:rsidRPr="00591F78">
          <w:rPr>
            <w:rStyle w:val="ac"/>
            <w:rPrChange w:id="511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services</w:t>
        </w:r>
        <w:r w:rsidRPr="00591F78">
          <w:rPr>
            <w:rStyle w:val="ac"/>
            <w:rPrChange w:id="512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event</w:t>
        </w:r>
        <w:r w:rsidRPr="00591F78">
          <w:rPr>
            <w:rStyle w:val="ac"/>
            <w:rPrChange w:id="513" w:author="Rostislav Bobin" w:date="2019-04-19T09:52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hubs</w:t>
        </w:r>
        <w:r w:rsidRPr="00591F78">
          <w:rPr>
            <w:rStyle w:val="ac"/>
            <w:rPrChange w:id="514" w:author="Rostislav Bobin" w:date="2019-04-19T09:52:00Z">
              <w:rPr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515" w:author="Rostislav Bobin" w:date="2019-04-19T09:52:00Z">
              <w:rPr>
                <w:lang w:val="en-US"/>
              </w:rPr>
            </w:rPrChange>
          </w:rPr>
          <w:t xml:space="preserve"> </w:t>
        </w:r>
        <w:r w:rsidRPr="006D767F">
          <w:t>(</w:t>
        </w:r>
        <w:r w:rsidRPr="005A316B">
          <w:t>дата обращения 16.04.2019).</w:t>
        </w:r>
        <w:bookmarkEnd w:id="488"/>
      </w:ins>
    </w:p>
    <w:p w14:paraId="1C93CE31" w14:textId="34CA0F4E" w:rsidR="005A316B" w:rsidRDefault="0035627F">
      <w:pPr>
        <w:pStyle w:val="ab"/>
        <w:numPr>
          <w:ilvl w:val="0"/>
          <w:numId w:val="3"/>
        </w:numPr>
        <w:spacing w:line="360" w:lineRule="auto"/>
        <w:jc w:val="both"/>
        <w:rPr>
          <w:ins w:id="516" w:author="Rostislav Bobin" w:date="2019-05-17T10:43:00Z"/>
        </w:rPr>
        <w:pPrChange w:id="517" w:author="Rostislav Bobin" w:date="2019-04-18T13:52:00Z">
          <w:pPr>
            <w:widowControl w:val="0"/>
            <w:ind w:firstLine="0"/>
          </w:pPr>
        </w:pPrChange>
      </w:pPr>
      <w:bookmarkStart w:id="518" w:name="_Ref6560609"/>
      <w:ins w:id="519" w:author="Rostislav Bobin" w:date="2019-04-19T10:02:00Z">
        <w:r w:rsidRPr="0035627F">
          <w:rPr>
            <w:lang w:val="en-US"/>
            <w:rPrChange w:id="520" w:author="Rostislav Bobin" w:date="2019-04-19T10:02:00Z">
              <w:rPr/>
            </w:rPrChange>
          </w:rPr>
          <w:t xml:space="preserve">Digital Twins Service Management APIs. </w:t>
        </w:r>
        <w:r w:rsidRPr="0035627F">
          <w:rPr>
            <w:rPrChange w:id="521" w:author="Rostislav Bobin" w:date="2019-04-19T10:02:00Z">
              <w:rPr>
                <w:lang w:val="en-US"/>
              </w:rPr>
            </w:rPrChange>
          </w:rPr>
          <w:t>[</w:t>
        </w:r>
        <w:r>
          <w:t>Электронный</w:t>
        </w:r>
        <w:r w:rsidRPr="0035627F">
          <w:t xml:space="preserve"> </w:t>
        </w:r>
        <w:r>
          <w:t>ресурс</w:t>
        </w:r>
        <w:r w:rsidRPr="0035627F">
          <w:rPr>
            <w:rPrChange w:id="522" w:author="Rostislav Bobin" w:date="2019-04-19T10:02:00Z">
              <w:rPr>
                <w:lang w:val="en-US"/>
              </w:rPr>
            </w:rPrChange>
          </w:rPr>
          <w:t>]</w:t>
        </w:r>
        <w:r w:rsidRPr="0035627F">
          <w:t xml:space="preserve"> </w:t>
        </w:r>
        <w:r>
          <w:rPr>
            <w:lang w:val="en-US"/>
          </w:rPr>
          <w:t>URL</w:t>
        </w:r>
        <w:r w:rsidRPr="0035627F">
          <w:rPr>
            <w:rPrChange w:id="523" w:author="Rostislav Bobin" w:date="2019-04-19T10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35627F">
          <w:rPr>
            <w:rPrChange w:id="524" w:author="Rostislav Bobin" w:date="2019-04-19T10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35627F">
          <w:rPr>
            <w:rPrChange w:id="525" w:author="Rostislav Bobin" w:date="2019-04-19T10:02:00Z">
              <w:rPr>
                <w:lang w:val="en-US"/>
              </w:rPr>
            </w:rPrChange>
          </w:rPr>
          <w:instrText xml:space="preserve"> "</w:instrText>
        </w:r>
        <w:r w:rsidRPr="0035627F">
          <w:rPr>
            <w:lang w:val="en-US"/>
          </w:rPr>
          <w:instrText>https</w:instrText>
        </w:r>
        <w:r w:rsidRPr="0035627F">
          <w:rPr>
            <w:rPrChange w:id="526" w:author="Rostislav Bobin" w:date="2019-04-19T10:02:00Z">
              <w:rPr>
                <w:lang w:val="en-US"/>
              </w:rPr>
            </w:rPrChange>
          </w:rPr>
          <w:instrText>://</w:instrText>
        </w:r>
        <w:r w:rsidRPr="0035627F">
          <w:rPr>
            <w:lang w:val="en-US"/>
          </w:rPr>
          <w:instrText>azuredigitaltwinsexample</w:instrText>
        </w:r>
        <w:r w:rsidRPr="0035627F">
          <w:rPr>
            <w:rPrChange w:id="527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northeurope</w:instrText>
        </w:r>
        <w:r w:rsidRPr="0035627F">
          <w:rPr>
            <w:rPrChange w:id="528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azuresmartspaces</w:instrText>
        </w:r>
        <w:r w:rsidRPr="0035627F">
          <w:rPr>
            <w:rPrChange w:id="529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net</w:instrText>
        </w:r>
        <w:r w:rsidRPr="0035627F">
          <w:rPr>
            <w:rPrChange w:id="530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management</w:instrText>
        </w:r>
        <w:r w:rsidRPr="0035627F">
          <w:rPr>
            <w:rPrChange w:id="531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swagger</w:instrText>
        </w:r>
        <w:r w:rsidRPr="0035627F">
          <w:rPr>
            <w:rPrChange w:id="532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ui</w:instrText>
        </w:r>
        <w:r w:rsidRPr="0035627F">
          <w:rPr>
            <w:rPrChange w:id="533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index</w:instrText>
        </w:r>
        <w:r w:rsidRPr="0035627F">
          <w:rPr>
            <w:rPrChange w:id="534" w:author="Rostislav Bobin" w:date="2019-04-19T10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35627F">
          <w:rPr>
            <w:rStyle w:val="ac"/>
            <w:rPrChange w:id="535" w:author="Rostislav Bobin" w:date="2019-04-19T10:02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azuredigitaltwinsexample</w:t>
        </w:r>
        <w:r w:rsidRPr="0035627F">
          <w:rPr>
            <w:rStyle w:val="ac"/>
            <w:rPrChange w:id="536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northeurope</w:t>
        </w:r>
        <w:r w:rsidRPr="0035627F">
          <w:rPr>
            <w:rStyle w:val="ac"/>
            <w:rPrChange w:id="537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azuresmartspaces</w:t>
        </w:r>
        <w:r w:rsidRPr="0035627F">
          <w:rPr>
            <w:rStyle w:val="ac"/>
            <w:rPrChange w:id="538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net</w:t>
        </w:r>
        <w:r w:rsidRPr="0035627F">
          <w:rPr>
            <w:rStyle w:val="ac"/>
            <w:rPrChange w:id="539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management</w:t>
        </w:r>
        <w:r w:rsidRPr="0035627F">
          <w:rPr>
            <w:rStyle w:val="ac"/>
            <w:rPrChange w:id="540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swagger</w:t>
        </w:r>
        <w:r w:rsidRPr="0035627F">
          <w:rPr>
            <w:rStyle w:val="ac"/>
            <w:rPrChange w:id="541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ui</w:t>
        </w:r>
        <w:r w:rsidRPr="0035627F">
          <w:rPr>
            <w:rStyle w:val="ac"/>
            <w:rPrChange w:id="542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index</w:t>
        </w:r>
        <w:r w:rsidRPr="0035627F">
          <w:rPr>
            <w:rStyle w:val="ac"/>
            <w:rPrChange w:id="543" w:author="Rostislav Bobin" w:date="2019-04-19T10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35627F">
          <w:rPr>
            <w:rPrChange w:id="544" w:author="Rostislav Bobin" w:date="2019-04-19T10:02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35627F">
          <w:t xml:space="preserve"> </w:t>
        </w:r>
        <w:r>
          <w:t>обращения</w:t>
        </w:r>
        <w:r w:rsidRPr="0035627F">
          <w:t xml:space="preserve"> 12.03.2019</w:t>
        </w:r>
        <w:r w:rsidRPr="0035627F">
          <w:rPr>
            <w:rPrChange w:id="545" w:author="Rostislav Bobin" w:date="2019-04-19T10:02:00Z">
              <w:rPr>
                <w:lang w:val="en-US"/>
              </w:rPr>
            </w:rPrChange>
          </w:rPr>
          <w:t>).</w:t>
        </w:r>
      </w:ins>
      <w:bookmarkEnd w:id="518"/>
    </w:p>
    <w:p w14:paraId="40139999" w14:textId="312728F4" w:rsidR="00AC21C3" w:rsidRDefault="00AC21C3">
      <w:pPr>
        <w:pStyle w:val="ab"/>
        <w:numPr>
          <w:ilvl w:val="0"/>
          <w:numId w:val="3"/>
        </w:numPr>
        <w:spacing w:line="360" w:lineRule="auto"/>
        <w:jc w:val="both"/>
        <w:rPr>
          <w:ins w:id="546" w:author="Rostislav Bobin" w:date="2019-05-17T11:36:00Z"/>
        </w:rPr>
        <w:pPrChange w:id="547" w:author="Rostislav Bobin" w:date="2019-04-18T13:52:00Z">
          <w:pPr>
            <w:widowControl w:val="0"/>
            <w:ind w:firstLine="0"/>
          </w:pPr>
        </w:pPrChange>
      </w:pPr>
      <w:bookmarkStart w:id="548" w:name="_Ref8983004"/>
      <w:ins w:id="549" w:author="Rostislav Bobin" w:date="2019-05-17T10:43:00Z">
        <w:r>
          <w:rPr>
            <w:lang w:val="en-US"/>
          </w:rPr>
          <w:lastRenderedPageBreak/>
          <w:t xml:space="preserve">Microsoft Azure </w:t>
        </w:r>
      </w:ins>
      <w:ins w:id="550" w:author="Rostislav Bobin" w:date="2019-05-17T10:44:00Z">
        <w:r>
          <w:rPr>
            <w:lang w:val="en-US"/>
          </w:rPr>
          <w:t xml:space="preserve">Digital Twins Graph Viewer Github page. </w:t>
        </w:r>
        <w:r w:rsidRPr="00AC21C3">
          <w:rPr>
            <w:rPrChange w:id="551" w:author="Rostislav Bobin" w:date="2019-05-17T10:45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21C3">
          <w:rPr>
            <w:rPrChange w:id="552" w:author="Rostislav Bobin" w:date="2019-05-17T10:45:00Z">
              <w:rPr>
                <w:lang w:val="en-US"/>
              </w:rPr>
            </w:rPrChange>
          </w:rPr>
          <w:t>]</w:t>
        </w:r>
      </w:ins>
      <w:ins w:id="553" w:author="Rostislav Bobin" w:date="2019-05-17T10:45:00Z">
        <w:r>
          <w:t xml:space="preserve"> </w:t>
        </w:r>
        <w:r>
          <w:rPr>
            <w:lang w:val="en-US"/>
          </w:rPr>
          <w:t>URL</w:t>
        </w:r>
        <w:r w:rsidRPr="00AC21C3">
          <w:rPr>
            <w:rPrChange w:id="554" w:author="Rostislav Bobin" w:date="2019-05-17T10:45:00Z">
              <w:rPr>
                <w:lang w:val="en-US"/>
              </w:rPr>
            </w:rPrChange>
          </w:rPr>
          <w:t xml:space="preserve">: </w:t>
        </w:r>
        <w:r>
          <w:fldChar w:fldCharType="begin"/>
        </w:r>
        <w:r>
          <w:instrText xml:space="preserve"> HYPERLINK "</w:instrText>
        </w:r>
        <w:r w:rsidRPr="00AC21C3">
          <w:rPr>
            <w:rPrChange w:id="555" w:author="Rostislav Bobin" w:date="2019-05-17T10:45:00Z">
              <w:rPr>
                <w:rStyle w:val="ac"/>
              </w:rPr>
            </w:rPrChange>
          </w:rPr>
          <w:instrText>https://github.com/Azure/azure-digital-twins-graph-viewer</w:instrText>
        </w:r>
        <w:r w:rsidRPr="00AC21C3">
          <w:rPr>
            <w:rPrChange w:id="556" w:author="Rostislav Bobin" w:date="2019-05-17T10:45:00Z">
              <w:rPr>
                <w:lang w:val="en-US"/>
              </w:rPr>
            </w:rPrChange>
          </w:rPr>
          <w:instrText>/</w:instrText>
        </w:r>
        <w:r>
          <w:instrText xml:space="preserve">" </w:instrText>
        </w:r>
        <w:r>
          <w:fldChar w:fldCharType="separate"/>
        </w:r>
        <w:r w:rsidRPr="008479DB">
          <w:rPr>
            <w:rStyle w:val="ac"/>
          </w:rPr>
          <w:t>https://github.com/Azure/azure-digital-twins-graph-viewer</w:t>
        </w:r>
        <w:r w:rsidRPr="00AC21C3">
          <w:rPr>
            <w:rStyle w:val="ac"/>
            <w:rPrChange w:id="557" w:author="Rostislav Bobin" w:date="2019-05-17T10:45:00Z">
              <w:rPr>
                <w:rStyle w:val="ac"/>
                <w:lang w:val="en-US"/>
              </w:rPr>
            </w:rPrChange>
          </w:rPr>
          <w:t>/</w:t>
        </w:r>
        <w:r>
          <w:fldChar w:fldCharType="end"/>
        </w:r>
        <w:r w:rsidRPr="00AC21C3">
          <w:rPr>
            <w:rPrChange w:id="558" w:author="Rostislav Bobin" w:date="2019-05-17T10:45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35627F">
          <w:t xml:space="preserve"> </w:t>
        </w:r>
        <w:r>
          <w:t>обращения 08</w:t>
        </w:r>
        <w:r w:rsidRPr="0035627F">
          <w:t>.03.2019</w:t>
        </w:r>
        <w:r w:rsidRPr="00AC21C3">
          <w:rPr>
            <w:rPrChange w:id="559" w:author="Rostislav Bobin" w:date="2019-05-17T10:45:00Z">
              <w:rPr>
                <w:lang w:val="en-US"/>
              </w:rPr>
            </w:rPrChange>
          </w:rPr>
          <w:t>).</w:t>
        </w:r>
      </w:ins>
      <w:bookmarkEnd w:id="548"/>
    </w:p>
    <w:p w14:paraId="7A2F2B9E" w14:textId="7413271A" w:rsidR="002423B6" w:rsidRDefault="002423B6">
      <w:pPr>
        <w:pStyle w:val="ab"/>
        <w:numPr>
          <w:ilvl w:val="0"/>
          <w:numId w:val="3"/>
        </w:numPr>
        <w:spacing w:line="360" w:lineRule="auto"/>
        <w:jc w:val="both"/>
        <w:rPr>
          <w:ins w:id="560" w:author="Rostislav Bobin" w:date="2019-05-17T11:37:00Z"/>
        </w:rPr>
        <w:pPrChange w:id="561" w:author="Rostislav Bobin" w:date="2019-04-18T13:52:00Z">
          <w:pPr>
            <w:widowControl w:val="0"/>
            <w:ind w:firstLine="0"/>
          </w:pPr>
        </w:pPrChange>
      </w:pPr>
      <w:bookmarkStart w:id="562" w:name="_Ref8985538"/>
      <w:ins w:id="563" w:author="Rostislav Bobin" w:date="2019-05-17T11:36:00Z">
        <w:r>
          <w:rPr>
            <w:lang w:val="en-US"/>
          </w:rPr>
          <w:t>AWS</w:t>
        </w:r>
        <w:r w:rsidRPr="00FB3A4A">
          <w:rPr>
            <w:rPrChange w:id="564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FB3A4A">
          <w:rPr>
            <w:rPrChange w:id="565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Core</w:t>
        </w:r>
        <w:r w:rsidRPr="00FB3A4A">
          <w:rPr>
            <w:rPrChange w:id="566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Features</w:t>
        </w:r>
        <w:r w:rsidRPr="00FB3A4A">
          <w:rPr>
            <w:rPrChange w:id="567" w:author="Rostislav Bobin" w:date="2019-05-20T08:04:00Z">
              <w:rPr>
                <w:lang w:val="en-US"/>
              </w:rPr>
            </w:rPrChange>
          </w:rPr>
          <w:t xml:space="preserve">. </w:t>
        </w:r>
        <w:r w:rsidRPr="002423B6">
          <w:rPr>
            <w:rPrChange w:id="568" w:author="Rostislav Bobin" w:date="2019-05-17T11:37:00Z">
              <w:rPr>
                <w:lang w:val="en-US"/>
              </w:rPr>
            </w:rPrChange>
          </w:rPr>
          <w:t>[</w:t>
        </w:r>
      </w:ins>
      <w:ins w:id="569" w:author="Rostislav Bobin" w:date="2019-05-17T11:37:00Z">
        <w:r>
          <w:t>Электронный</w:t>
        </w:r>
        <w:r w:rsidRPr="002423B6">
          <w:t xml:space="preserve"> </w:t>
        </w:r>
        <w:r>
          <w:t>ресурс</w:t>
        </w:r>
      </w:ins>
      <w:ins w:id="570" w:author="Rostislav Bobin" w:date="2019-05-17T11:36:00Z">
        <w:r w:rsidRPr="002423B6">
          <w:rPr>
            <w:rPrChange w:id="571" w:author="Rostislav Bobin" w:date="2019-05-17T11:37:00Z">
              <w:rPr>
                <w:lang w:val="en-US"/>
              </w:rPr>
            </w:rPrChange>
          </w:rPr>
          <w:t>]</w:t>
        </w:r>
      </w:ins>
      <w:ins w:id="572" w:author="Rostislav Bobin" w:date="2019-05-17T11:37:00Z">
        <w:r w:rsidRPr="002423B6">
          <w:t xml:space="preserve"> </w:t>
        </w:r>
        <w:r>
          <w:rPr>
            <w:lang w:val="en-US"/>
          </w:rPr>
          <w:t>URL</w:t>
        </w:r>
        <w:r w:rsidRPr="002423B6">
          <w:rPr>
            <w:rPrChange w:id="573" w:author="Rostislav Bobin" w:date="2019-05-17T11:37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2423B6">
          <w:rPr>
            <w:rPrChange w:id="574" w:author="Rostislav Bobin" w:date="2019-05-17T11:37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2423B6">
          <w:rPr>
            <w:rPrChange w:id="575" w:author="Rostislav Bobin" w:date="2019-05-17T11:37:00Z">
              <w:rPr>
                <w:lang w:val="en-US"/>
              </w:rPr>
            </w:rPrChange>
          </w:rPr>
          <w:instrText xml:space="preserve"> "</w:instrText>
        </w:r>
        <w:r w:rsidRPr="002423B6">
          <w:rPr>
            <w:lang w:val="en-US"/>
          </w:rPr>
          <w:instrText>https</w:instrText>
        </w:r>
        <w:r w:rsidRPr="002423B6">
          <w:rPr>
            <w:rPrChange w:id="576" w:author="Rostislav Bobin" w:date="2019-05-17T11:37:00Z">
              <w:rPr>
                <w:lang w:val="en-US"/>
              </w:rPr>
            </w:rPrChange>
          </w:rPr>
          <w:instrText>://</w:instrText>
        </w:r>
        <w:r w:rsidRPr="002423B6">
          <w:rPr>
            <w:lang w:val="en-US"/>
          </w:rPr>
          <w:instrText>aws</w:instrText>
        </w:r>
        <w:r w:rsidRPr="002423B6">
          <w:rPr>
            <w:rPrChange w:id="577" w:author="Rostislav Bobin" w:date="2019-05-17T11:37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amazon</w:instrText>
        </w:r>
        <w:r w:rsidRPr="002423B6">
          <w:rPr>
            <w:rPrChange w:id="578" w:author="Rostislav Bobin" w:date="2019-05-17T11:37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com</w:instrText>
        </w:r>
        <w:r w:rsidRPr="002423B6">
          <w:rPr>
            <w:rPrChange w:id="579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ru</w:instrText>
        </w:r>
        <w:r w:rsidRPr="002423B6">
          <w:rPr>
            <w:rPrChange w:id="580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iot</w:instrText>
        </w:r>
        <w:r w:rsidRPr="002423B6">
          <w:rPr>
            <w:rPrChange w:id="581" w:author="Rostislav Bobin" w:date="2019-05-17T11:37:00Z">
              <w:rPr>
                <w:lang w:val="en-US"/>
              </w:rPr>
            </w:rPrChange>
          </w:rPr>
          <w:instrText>-</w:instrText>
        </w:r>
        <w:r w:rsidRPr="002423B6">
          <w:rPr>
            <w:lang w:val="en-US"/>
          </w:rPr>
          <w:instrText>core</w:instrText>
        </w:r>
        <w:r w:rsidRPr="002423B6">
          <w:rPr>
            <w:rPrChange w:id="582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features</w:instrText>
        </w:r>
        <w:r w:rsidRPr="002423B6">
          <w:rPr>
            <w:rPrChange w:id="583" w:author="Rostislav Bobin" w:date="2019-05-17T11:37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8479DB">
          <w:rPr>
            <w:rStyle w:val="ac"/>
            <w:lang w:val="en-US"/>
          </w:rPr>
          <w:t>https</w:t>
        </w:r>
        <w:r w:rsidRPr="002423B6">
          <w:rPr>
            <w:rStyle w:val="ac"/>
            <w:rPrChange w:id="584" w:author="Rostislav Bobin" w:date="2019-05-17T11:37:00Z">
              <w:rPr>
                <w:rStyle w:val="ac"/>
                <w:lang w:val="en-US"/>
              </w:rPr>
            </w:rPrChange>
          </w:rPr>
          <w:t>://</w:t>
        </w:r>
        <w:r w:rsidRPr="008479DB">
          <w:rPr>
            <w:rStyle w:val="ac"/>
            <w:lang w:val="en-US"/>
          </w:rPr>
          <w:t>aws</w:t>
        </w:r>
        <w:r w:rsidRPr="002423B6">
          <w:rPr>
            <w:rStyle w:val="ac"/>
            <w:rPrChange w:id="585" w:author="Rostislav Bobin" w:date="2019-05-17T11:37:00Z">
              <w:rPr>
                <w:rStyle w:val="ac"/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amazon</w:t>
        </w:r>
        <w:r w:rsidRPr="002423B6">
          <w:rPr>
            <w:rStyle w:val="ac"/>
            <w:rPrChange w:id="586" w:author="Rostislav Bobin" w:date="2019-05-17T11:37:00Z">
              <w:rPr>
                <w:rStyle w:val="ac"/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com</w:t>
        </w:r>
        <w:r w:rsidRPr="002423B6">
          <w:rPr>
            <w:rStyle w:val="ac"/>
            <w:rPrChange w:id="587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ru</w:t>
        </w:r>
        <w:r w:rsidRPr="002423B6">
          <w:rPr>
            <w:rStyle w:val="ac"/>
            <w:rPrChange w:id="588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iot</w:t>
        </w:r>
        <w:r w:rsidRPr="002423B6">
          <w:rPr>
            <w:rStyle w:val="ac"/>
            <w:rPrChange w:id="589" w:author="Rostislav Bobin" w:date="2019-05-17T11:37:00Z">
              <w:rPr>
                <w:rStyle w:val="ac"/>
                <w:lang w:val="en-US"/>
              </w:rPr>
            </w:rPrChange>
          </w:rPr>
          <w:t>-</w:t>
        </w:r>
        <w:r w:rsidRPr="008479DB">
          <w:rPr>
            <w:rStyle w:val="ac"/>
            <w:lang w:val="en-US"/>
          </w:rPr>
          <w:t>core</w:t>
        </w:r>
        <w:r w:rsidRPr="002423B6">
          <w:rPr>
            <w:rStyle w:val="ac"/>
            <w:rPrChange w:id="590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features</w:t>
        </w:r>
        <w:r w:rsidRPr="002423B6">
          <w:rPr>
            <w:rStyle w:val="ac"/>
            <w:rPrChange w:id="591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2423B6">
          <w:rPr>
            <w:rPrChange w:id="592" w:author="Rostislav Bobin" w:date="2019-05-17T11:37:00Z">
              <w:rPr>
                <w:lang w:val="en-US"/>
              </w:rPr>
            </w:rPrChange>
          </w:rPr>
          <w:t xml:space="preserve"> (</w:t>
        </w:r>
        <w:r w:rsidRPr="002423B6">
          <w:t>дата обращ</w:t>
        </w:r>
        <w:r>
          <w:t>ения 18.04</w:t>
        </w:r>
        <w:r w:rsidRPr="002423B6">
          <w:t>.2019</w:t>
        </w:r>
        <w:r w:rsidRPr="002423B6">
          <w:rPr>
            <w:rPrChange w:id="593" w:author="Rostislav Bobin" w:date="2019-05-17T11:37:00Z">
              <w:rPr>
                <w:lang w:val="en-US"/>
              </w:rPr>
            </w:rPrChange>
          </w:rPr>
          <w:t>).</w:t>
        </w:r>
        <w:bookmarkEnd w:id="562"/>
      </w:ins>
    </w:p>
    <w:p w14:paraId="1DD0064F" w14:textId="2B97697B" w:rsidR="002423B6" w:rsidRDefault="002423B6">
      <w:pPr>
        <w:pStyle w:val="ab"/>
        <w:numPr>
          <w:ilvl w:val="0"/>
          <w:numId w:val="3"/>
        </w:numPr>
        <w:spacing w:line="360" w:lineRule="auto"/>
        <w:jc w:val="both"/>
        <w:pPrChange w:id="594" w:author="Rostislav Bobin" w:date="2019-04-18T13:52:00Z">
          <w:pPr>
            <w:widowControl w:val="0"/>
            <w:ind w:firstLine="0"/>
          </w:pPr>
        </w:pPrChange>
      </w:pPr>
      <w:bookmarkStart w:id="595" w:name="_Ref8985551"/>
      <w:ins w:id="596" w:author="Rostislav Bobin" w:date="2019-05-17T11:37:00Z">
        <w:r>
          <w:rPr>
            <w:lang w:val="en-US"/>
          </w:rPr>
          <w:t>AWS</w:t>
        </w:r>
        <w:r w:rsidRPr="00FB3A4A">
          <w:rPr>
            <w:rPrChange w:id="597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FB3A4A">
          <w:rPr>
            <w:rPrChange w:id="598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Greengrass</w:t>
        </w:r>
        <w:r w:rsidRPr="00FB3A4A">
          <w:rPr>
            <w:rPrChange w:id="599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Features</w:t>
        </w:r>
        <w:r w:rsidRPr="00FB3A4A">
          <w:rPr>
            <w:rPrChange w:id="600" w:author="Rostislav Bobin" w:date="2019-05-20T08:04:00Z">
              <w:rPr>
                <w:lang w:val="en-US"/>
              </w:rPr>
            </w:rPrChange>
          </w:rPr>
          <w:t xml:space="preserve">. </w:t>
        </w:r>
        <w:r w:rsidRPr="002423B6">
          <w:rPr>
            <w:rPrChange w:id="601" w:author="Rostislav Bobin" w:date="2019-05-17T11:38:00Z">
              <w:rPr>
                <w:lang w:val="en-US"/>
              </w:rPr>
            </w:rPrChange>
          </w:rPr>
          <w:t>[</w:t>
        </w:r>
        <w:r>
          <w:t>Электронный</w:t>
        </w:r>
        <w:r w:rsidRPr="002423B6">
          <w:t xml:space="preserve"> </w:t>
        </w:r>
        <w:r>
          <w:t>ресурс</w:t>
        </w:r>
        <w:r w:rsidRPr="002423B6">
          <w:rPr>
            <w:rPrChange w:id="602" w:author="Rostislav Bobin" w:date="2019-05-17T11:38:00Z">
              <w:rPr>
                <w:lang w:val="en-US"/>
              </w:rPr>
            </w:rPrChange>
          </w:rPr>
          <w:t>]</w:t>
        </w:r>
      </w:ins>
      <w:ins w:id="603" w:author="Rostislav Bobin" w:date="2019-05-17T11:38:00Z">
        <w:r>
          <w:t xml:space="preserve"> </w:t>
        </w:r>
        <w:r>
          <w:rPr>
            <w:lang w:val="en-US"/>
          </w:rPr>
          <w:t>URL</w:t>
        </w:r>
        <w:r w:rsidRPr="002423B6">
          <w:rPr>
            <w:rPrChange w:id="604" w:author="Rostislav Bobin" w:date="2019-05-17T11:38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2423B6">
          <w:rPr>
            <w:rPrChange w:id="605" w:author="Rostislav Bobin" w:date="2019-05-17T11:38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2423B6">
          <w:rPr>
            <w:rPrChange w:id="606" w:author="Rostislav Bobin" w:date="2019-05-17T11:38:00Z">
              <w:rPr>
                <w:lang w:val="en-US"/>
              </w:rPr>
            </w:rPrChange>
          </w:rPr>
          <w:instrText xml:space="preserve"> "</w:instrText>
        </w:r>
        <w:r w:rsidRPr="002423B6">
          <w:rPr>
            <w:lang w:val="en-US"/>
          </w:rPr>
          <w:instrText>https</w:instrText>
        </w:r>
        <w:r w:rsidRPr="002423B6">
          <w:rPr>
            <w:rPrChange w:id="607" w:author="Rostislav Bobin" w:date="2019-05-17T11:38:00Z">
              <w:rPr>
                <w:lang w:val="en-US"/>
              </w:rPr>
            </w:rPrChange>
          </w:rPr>
          <w:instrText>://</w:instrText>
        </w:r>
        <w:r w:rsidRPr="002423B6">
          <w:rPr>
            <w:lang w:val="en-US"/>
          </w:rPr>
          <w:instrText>aws</w:instrText>
        </w:r>
        <w:r w:rsidRPr="002423B6">
          <w:rPr>
            <w:rPrChange w:id="608" w:author="Rostislav Bobin" w:date="2019-05-17T11:38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amazon</w:instrText>
        </w:r>
        <w:r w:rsidRPr="002423B6">
          <w:rPr>
            <w:rPrChange w:id="609" w:author="Rostislav Bobin" w:date="2019-05-17T11:38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com</w:instrText>
        </w:r>
        <w:r w:rsidRPr="002423B6">
          <w:rPr>
            <w:rPrChange w:id="610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ru</w:instrText>
        </w:r>
        <w:r w:rsidRPr="002423B6">
          <w:rPr>
            <w:rPrChange w:id="611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greengrass</w:instrText>
        </w:r>
        <w:r w:rsidRPr="002423B6">
          <w:rPr>
            <w:rPrChange w:id="612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features</w:instrText>
        </w:r>
        <w:r w:rsidRPr="002423B6">
          <w:rPr>
            <w:rPrChange w:id="613" w:author="Rostislav Bobin" w:date="2019-05-17T11:38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8479DB">
          <w:rPr>
            <w:rStyle w:val="ac"/>
            <w:lang w:val="en-US"/>
          </w:rPr>
          <w:t>https</w:t>
        </w:r>
        <w:r w:rsidRPr="008479DB">
          <w:rPr>
            <w:rStyle w:val="ac"/>
            <w:rPrChange w:id="614" w:author="Rostislav Bobin" w:date="2019-05-17T11:38:00Z">
              <w:rPr>
                <w:lang w:val="en-US"/>
              </w:rPr>
            </w:rPrChange>
          </w:rPr>
          <w:t>://</w:t>
        </w:r>
        <w:r w:rsidRPr="008479DB">
          <w:rPr>
            <w:rStyle w:val="ac"/>
            <w:lang w:val="en-US"/>
          </w:rPr>
          <w:t>aws</w:t>
        </w:r>
        <w:r w:rsidRPr="008479DB">
          <w:rPr>
            <w:rStyle w:val="ac"/>
            <w:rPrChange w:id="615" w:author="Rostislav Bobin" w:date="2019-05-17T11:38:00Z">
              <w:rPr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amazon</w:t>
        </w:r>
        <w:r w:rsidRPr="008479DB">
          <w:rPr>
            <w:rStyle w:val="ac"/>
            <w:rPrChange w:id="616" w:author="Rostislav Bobin" w:date="2019-05-17T11:38:00Z">
              <w:rPr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com</w:t>
        </w:r>
        <w:r w:rsidRPr="008479DB">
          <w:rPr>
            <w:rStyle w:val="ac"/>
            <w:rPrChange w:id="617" w:author="Rostislav Bobin" w:date="2019-05-17T11:38:00Z">
              <w:rPr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ru</w:t>
        </w:r>
        <w:r w:rsidRPr="008479DB">
          <w:rPr>
            <w:rStyle w:val="ac"/>
            <w:rPrChange w:id="618" w:author="Rostislav Bobin" w:date="2019-05-17T11:38:00Z">
              <w:rPr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greengrass</w:t>
        </w:r>
        <w:r w:rsidRPr="008479DB">
          <w:rPr>
            <w:rStyle w:val="ac"/>
            <w:rPrChange w:id="619" w:author="Rostislav Bobin" w:date="2019-05-17T11:38:00Z">
              <w:rPr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features</w:t>
        </w:r>
        <w:r w:rsidRPr="008479DB">
          <w:rPr>
            <w:rStyle w:val="ac"/>
            <w:rPrChange w:id="620" w:author="Rostislav Bobin" w:date="2019-05-17T11:38:00Z">
              <w:rPr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2423B6">
          <w:rPr>
            <w:rPrChange w:id="621" w:author="Rostislav Bobin" w:date="2019-05-17T11:38:00Z">
              <w:rPr>
                <w:lang w:val="en-US"/>
              </w:rPr>
            </w:rPrChange>
          </w:rPr>
          <w:t xml:space="preserve"> (</w:t>
        </w:r>
        <w:r w:rsidRPr="002423B6">
          <w:t>дата обращения 18.04.2019</w:t>
        </w:r>
        <w:r w:rsidRPr="002423B6">
          <w:rPr>
            <w:rPrChange w:id="622" w:author="Rostislav Bobin" w:date="2019-05-17T11:38:00Z">
              <w:rPr>
                <w:lang w:val="en-US"/>
              </w:rPr>
            </w:rPrChange>
          </w:rPr>
          <w:t>).</w:t>
        </w:r>
      </w:ins>
      <w:bookmarkEnd w:id="595"/>
    </w:p>
    <w:p w14:paraId="2E7643EA" w14:textId="21395EF8" w:rsidR="00455A2A" w:rsidRDefault="00455A2A" w:rsidP="00455A2A">
      <w:pPr>
        <w:pStyle w:val="ab"/>
        <w:numPr>
          <w:ilvl w:val="0"/>
          <w:numId w:val="3"/>
        </w:numPr>
        <w:spacing w:line="360" w:lineRule="auto"/>
        <w:jc w:val="both"/>
      </w:pPr>
      <w:bookmarkStart w:id="623" w:name="_Ref9245952"/>
      <w:r>
        <w:t xml:space="preserve">Центры событий </w:t>
      </w:r>
      <w:r>
        <w:rPr>
          <w:lang w:val="en-US"/>
        </w:rPr>
        <w:t>Microsoft</w:t>
      </w:r>
      <w:r w:rsidRPr="00455A2A">
        <w:t xml:space="preserve"> </w:t>
      </w:r>
      <w:r>
        <w:rPr>
          <w:lang w:val="en-US"/>
        </w:rPr>
        <w:t>Azure</w:t>
      </w:r>
      <w:r w:rsidRPr="00455A2A">
        <w:t xml:space="preserve">. </w:t>
      </w:r>
      <w:r>
        <w:t xml:space="preserve">Документация. </w:t>
      </w:r>
      <w:r w:rsidRPr="00455A2A">
        <w:t>[</w:t>
      </w:r>
      <w:r>
        <w:t>Электронный ресурс</w:t>
      </w:r>
      <w:r w:rsidRPr="00455A2A">
        <w:t>]</w:t>
      </w:r>
      <w:r>
        <w:t xml:space="preserve"> </w:t>
      </w:r>
      <w:r>
        <w:rPr>
          <w:lang w:val="en-US"/>
        </w:rPr>
        <w:t>URL</w:t>
      </w:r>
      <w:r w:rsidRPr="00455A2A">
        <w:t xml:space="preserve">: </w:t>
      </w:r>
      <w:hyperlink r:id="rId15" w:history="1">
        <w:r w:rsidRPr="007C0919">
          <w:rPr>
            <w:rStyle w:val="ac"/>
            <w:lang w:val="en-US"/>
          </w:rPr>
          <w:t>https</w:t>
        </w:r>
        <w:r w:rsidRPr="007C0919">
          <w:rPr>
            <w:rStyle w:val="ac"/>
          </w:rPr>
          <w:t>://</w:t>
        </w:r>
        <w:r w:rsidRPr="007C0919">
          <w:rPr>
            <w:rStyle w:val="ac"/>
            <w:lang w:val="en-US"/>
          </w:rPr>
          <w:t>docs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microsoft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azure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event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hubs</w:t>
        </w:r>
        <w:r w:rsidRPr="007C0919">
          <w:rPr>
            <w:rStyle w:val="ac"/>
          </w:rPr>
          <w:t>/</w:t>
        </w:r>
      </w:hyperlink>
      <w:r w:rsidRPr="00455A2A">
        <w:t xml:space="preserve"> </w:t>
      </w:r>
      <w:r>
        <w:t>(дата обращения 19</w:t>
      </w:r>
      <w:r w:rsidRPr="00455A2A">
        <w:t>.04.2019).</w:t>
      </w:r>
      <w:bookmarkEnd w:id="623"/>
    </w:p>
    <w:p w14:paraId="4294DAE3" w14:textId="5053AB4E" w:rsidR="00581ACE" w:rsidRDefault="00581ACE" w:rsidP="00581ACE">
      <w:pPr>
        <w:pStyle w:val="ab"/>
        <w:numPr>
          <w:ilvl w:val="0"/>
          <w:numId w:val="3"/>
        </w:numPr>
        <w:spacing w:line="360" w:lineRule="auto"/>
        <w:jc w:val="both"/>
      </w:pPr>
      <w:bookmarkStart w:id="624" w:name="_Ref9246260"/>
      <w:r w:rsidRPr="00581ACE">
        <w:t>Авторизация доступа к веб-приложениям Azure Active Directory с помощью потока предоставления кода OAuth 2.0. [</w:t>
      </w:r>
      <w:r>
        <w:t>Электронный ресурс</w:t>
      </w:r>
      <w:r w:rsidRPr="00581ACE">
        <w:t>]</w:t>
      </w:r>
      <w:r>
        <w:t xml:space="preserve"> </w:t>
      </w:r>
      <w:r>
        <w:rPr>
          <w:lang w:val="en-US"/>
        </w:rPr>
        <w:t>URL</w:t>
      </w:r>
      <w:r w:rsidRPr="00581ACE">
        <w:t xml:space="preserve">: </w:t>
      </w:r>
      <w:hyperlink r:id="rId16" w:history="1">
        <w:r w:rsidRPr="007C0919">
          <w:rPr>
            <w:rStyle w:val="ac"/>
            <w:lang w:val="en-US"/>
          </w:rPr>
          <w:t>https</w:t>
        </w:r>
        <w:r w:rsidRPr="007C0919">
          <w:rPr>
            <w:rStyle w:val="ac"/>
          </w:rPr>
          <w:t>://</w:t>
        </w:r>
        <w:r w:rsidRPr="007C0919">
          <w:rPr>
            <w:rStyle w:val="ac"/>
            <w:lang w:val="en-US"/>
          </w:rPr>
          <w:t>docs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microsoft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azure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active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directory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develop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v</w:t>
        </w:r>
        <w:r w:rsidRPr="007C0919">
          <w:rPr>
            <w:rStyle w:val="ac"/>
          </w:rPr>
          <w:t>1-</w:t>
        </w:r>
        <w:r w:rsidRPr="007C0919">
          <w:rPr>
            <w:rStyle w:val="ac"/>
            <w:lang w:val="en-US"/>
          </w:rPr>
          <w:t>protocols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oauth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code</w:t>
        </w:r>
        <w:r w:rsidRPr="00581ACE">
          <w:rPr>
            <w:rStyle w:val="ac"/>
          </w:rPr>
          <w:t>/</w:t>
        </w:r>
      </w:hyperlink>
      <w:r w:rsidRPr="00581ACE">
        <w:t xml:space="preserve"> (дата обращения 19.04.2019).</w:t>
      </w:r>
      <w:bookmarkEnd w:id="624"/>
    </w:p>
    <w:p w14:paraId="32FACB44" w14:textId="11D67360" w:rsidR="00CF3347" w:rsidRDefault="00CF3347" w:rsidP="00CF3347">
      <w:pPr>
        <w:pStyle w:val="ab"/>
        <w:numPr>
          <w:ilvl w:val="0"/>
          <w:numId w:val="3"/>
        </w:numPr>
        <w:spacing w:line="360" w:lineRule="auto"/>
        <w:jc w:val="both"/>
      </w:pPr>
      <w:bookmarkStart w:id="625" w:name="_Ref9249155"/>
      <w:r>
        <w:t xml:space="preserve">Документация </w:t>
      </w:r>
      <w:r>
        <w:rPr>
          <w:lang w:val="en-US"/>
        </w:rPr>
        <w:t>Azure</w:t>
      </w:r>
      <w:r w:rsidRPr="00CF3347">
        <w:t xml:space="preserve"> </w:t>
      </w:r>
      <w:r>
        <w:rPr>
          <w:lang w:val="en-US"/>
        </w:rPr>
        <w:t>Active</w:t>
      </w:r>
      <w:r w:rsidRPr="00CF3347">
        <w:t xml:space="preserve"> </w:t>
      </w:r>
      <w:r>
        <w:rPr>
          <w:lang w:val="en-US"/>
        </w:rPr>
        <w:t>Directory</w:t>
      </w:r>
      <w:r w:rsidRPr="00CF3347">
        <w:t>. [</w:t>
      </w:r>
      <w:r>
        <w:t>Электронный ресурс</w:t>
      </w:r>
      <w:r w:rsidRPr="00CF3347">
        <w:t>]</w:t>
      </w:r>
      <w:r>
        <w:t xml:space="preserve"> </w:t>
      </w:r>
      <w:r>
        <w:rPr>
          <w:lang w:val="en-US"/>
        </w:rPr>
        <w:t>URL</w:t>
      </w:r>
      <w:r w:rsidRPr="00CF3347">
        <w:t xml:space="preserve">: </w:t>
      </w:r>
      <w:hyperlink r:id="rId17" w:history="1">
        <w:r w:rsidRPr="007C0919">
          <w:rPr>
            <w:rStyle w:val="ac"/>
            <w:lang w:val="en-US"/>
          </w:rPr>
          <w:t>https</w:t>
        </w:r>
        <w:r w:rsidRPr="007C0919">
          <w:rPr>
            <w:rStyle w:val="ac"/>
          </w:rPr>
          <w:t>://</w:t>
        </w:r>
        <w:r w:rsidRPr="007C0919">
          <w:rPr>
            <w:rStyle w:val="ac"/>
            <w:lang w:val="en-US"/>
          </w:rPr>
          <w:t>docs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microsoft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azure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active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directory</w:t>
        </w:r>
        <w:r w:rsidRPr="007C0919">
          <w:rPr>
            <w:rStyle w:val="ac"/>
          </w:rPr>
          <w:t>/</w:t>
        </w:r>
      </w:hyperlink>
      <w:r w:rsidRPr="00CF3347">
        <w:t xml:space="preserve"> (</w:t>
      </w:r>
      <w:r>
        <w:t>дата обращения 16.03.2019</w:t>
      </w:r>
      <w:r w:rsidRPr="00CF3347">
        <w:t>)</w:t>
      </w:r>
      <w:r>
        <w:t>.</w:t>
      </w:r>
      <w:bookmarkEnd w:id="625"/>
    </w:p>
    <w:p w14:paraId="0491575D" w14:textId="59F0ED9F" w:rsidR="00601C79" w:rsidRDefault="00601C79" w:rsidP="00CF3347">
      <w:pPr>
        <w:pStyle w:val="ab"/>
        <w:numPr>
          <w:ilvl w:val="0"/>
          <w:numId w:val="3"/>
        </w:numPr>
        <w:spacing w:line="360" w:lineRule="auto"/>
        <w:jc w:val="both"/>
      </w:pPr>
      <w:bookmarkStart w:id="626" w:name="_Ref9254486"/>
      <w:r>
        <w:t xml:space="preserve">Документация по центру Интернета вещей. </w:t>
      </w:r>
      <w:r w:rsidRPr="00CF3347">
        <w:t>[</w:t>
      </w:r>
      <w:r>
        <w:t>Электронный ресурс</w:t>
      </w:r>
      <w:r w:rsidRPr="00CF3347">
        <w:t>]</w:t>
      </w:r>
      <w:r>
        <w:t xml:space="preserve"> </w:t>
      </w:r>
      <w:r>
        <w:rPr>
          <w:lang w:val="en-US"/>
        </w:rPr>
        <w:t>URL</w:t>
      </w:r>
      <w:r w:rsidRPr="00CF3347">
        <w:t xml:space="preserve">: </w:t>
      </w:r>
      <w:hyperlink r:id="rId18" w:history="1">
        <w:r>
          <w:rPr>
            <w:rStyle w:val="ac"/>
          </w:rPr>
          <w:t>https://docs.microsoft.com/ru-ru/azure/iot-hub/</w:t>
        </w:r>
      </w:hyperlink>
      <w:r w:rsidRPr="00CF3347">
        <w:t xml:space="preserve"> (</w:t>
      </w:r>
      <w:r>
        <w:t>дата обращения 18</w:t>
      </w:r>
      <w:r>
        <w:t>.03.2019</w:t>
      </w:r>
      <w:r w:rsidRPr="00CF3347">
        <w:t>)</w:t>
      </w:r>
      <w:r>
        <w:t>.</w:t>
      </w:r>
      <w:bookmarkEnd w:id="626"/>
    </w:p>
    <w:p w14:paraId="4F3AAD78" w14:textId="4FF6B5BC" w:rsidR="00367FC0" w:rsidRPr="002423B6" w:rsidRDefault="00367FC0" w:rsidP="00367FC0">
      <w:pPr>
        <w:pStyle w:val="ab"/>
        <w:numPr>
          <w:ilvl w:val="0"/>
          <w:numId w:val="3"/>
        </w:numPr>
        <w:spacing w:line="360" w:lineRule="auto"/>
        <w:jc w:val="both"/>
        <w:rPr>
          <w:ins w:id="627" w:author="Rostislav Bobin" w:date="2019-04-05T13:10:00Z"/>
        </w:rPr>
      </w:pPr>
      <w:bookmarkStart w:id="628" w:name="_Ref9332564"/>
      <w:r>
        <w:rPr>
          <w:lang w:val="en-US"/>
        </w:rPr>
        <w:t>Postman</w:t>
      </w:r>
      <w:r w:rsidRPr="00367FC0">
        <w:t xml:space="preserve"> </w:t>
      </w:r>
      <w:r>
        <w:rPr>
          <w:lang w:val="en-US"/>
        </w:rPr>
        <w:t>API</w:t>
      </w:r>
      <w:r w:rsidRPr="00367FC0">
        <w:t xml:space="preserve"> </w:t>
      </w:r>
      <w:r>
        <w:rPr>
          <w:lang w:val="en-US"/>
        </w:rPr>
        <w:t>Requests</w:t>
      </w:r>
      <w:r w:rsidRPr="00367FC0">
        <w:t>. [</w:t>
      </w:r>
      <w:r>
        <w:t>Электронный ресурс</w:t>
      </w:r>
      <w:r w:rsidRPr="00367FC0">
        <w:t>]</w:t>
      </w:r>
      <w:r>
        <w:t xml:space="preserve"> </w:t>
      </w:r>
      <w:r>
        <w:rPr>
          <w:lang w:val="en-US"/>
        </w:rPr>
        <w:t>URL</w:t>
      </w:r>
      <w:r w:rsidRPr="00367FC0">
        <w:t xml:space="preserve">: </w:t>
      </w:r>
      <w:hyperlink r:id="rId19" w:history="1">
        <w:r w:rsidRPr="007C0919">
          <w:rPr>
            <w:rStyle w:val="ac"/>
            <w:lang w:val="en-US"/>
          </w:rPr>
          <w:t>https</w:t>
        </w:r>
        <w:r w:rsidRPr="00367FC0">
          <w:rPr>
            <w:rStyle w:val="ac"/>
          </w:rPr>
          <w:t>://</w:t>
        </w:r>
        <w:r w:rsidRPr="007C0919">
          <w:rPr>
            <w:rStyle w:val="ac"/>
            <w:lang w:val="en-US"/>
          </w:rPr>
          <w:t>learning</w:t>
        </w:r>
        <w:r w:rsidRPr="00367FC0">
          <w:rPr>
            <w:rStyle w:val="ac"/>
          </w:rPr>
          <w:t>.</w:t>
        </w:r>
        <w:r w:rsidRPr="007C0919">
          <w:rPr>
            <w:rStyle w:val="ac"/>
            <w:lang w:val="en-US"/>
          </w:rPr>
          <w:t>getpostman</w:t>
        </w:r>
        <w:r w:rsidRPr="00367FC0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docs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postman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sending</w:t>
        </w:r>
        <w:r w:rsidRPr="00367FC0">
          <w:rPr>
            <w:rStyle w:val="ac"/>
          </w:rPr>
          <w:t>_</w:t>
        </w:r>
        <w:r w:rsidRPr="007C0919">
          <w:rPr>
            <w:rStyle w:val="ac"/>
            <w:lang w:val="en-US"/>
          </w:rPr>
          <w:t>api</w:t>
        </w:r>
        <w:r w:rsidRPr="00367FC0">
          <w:rPr>
            <w:rStyle w:val="ac"/>
          </w:rPr>
          <w:t>_</w:t>
        </w:r>
        <w:r w:rsidRPr="007C0919">
          <w:rPr>
            <w:rStyle w:val="ac"/>
            <w:lang w:val="en-US"/>
          </w:rPr>
          <w:t>requests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requests</w:t>
        </w:r>
        <w:r w:rsidRPr="00367FC0">
          <w:rPr>
            <w:rStyle w:val="ac"/>
          </w:rPr>
          <w:t>/</w:t>
        </w:r>
      </w:hyperlink>
      <w:r w:rsidRPr="00367FC0">
        <w:t xml:space="preserve"> (</w:t>
      </w:r>
      <w:r>
        <w:t>дата обращения 07.04.2019</w:t>
      </w:r>
      <w:r w:rsidRPr="00367FC0">
        <w:t>).</w:t>
      </w:r>
      <w:bookmarkEnd w:id="628"/>
    </w:p>
    <w:p w14:paraId="05E7896C" w14:textId="77777777" w:rsidR="008C0807" w:rsidRPr="002423B6" w:rsidRDefault="008C0807">
      <w:pPr>
        <w:widowControl w:val="0"/>
        <w:ind w:firstLine="0"/>
      </w:pPr>
    </w:p>
    <w:p w14:paraId="6ED0C919" w14:textId="77777777" w:rsidR="00785A9B" w:rsidRPr="002423B6" w:rsidRDefault="00BF3B59">
      <w:pPr>
        <w:widowControl w:val="0"/>
        <w:spacing w:after="160" w:line="259" w:lineRule="auto"/>
        <w:ind w:firstLine="0"/>
        <w:jc w:val="left"/>
        <w:rPr>
          <w:b/>
          <w:smallCaps/>
        </w:rPr>
      </w:pPr>
      <w:r w:rsidRPr="002423B6">
        <w:br w:type="page"/>
      </w:r>
    </w:p>
    <w:p w14:paraId="5ABFBDEA" w14:textId="77777777" w:rsidR="00785A9B" w:rsidRPr="00455A2A" w:rsidRDefault="00BF3B59" w:rsidP="00CE5927">
      <w:pPr>
        <w:pStyle w:val="1"/>
        <w:widowControl w:val="0"/>
        <w:numPr>
          <w:ilvl w:val="0"/>
          <w:numId w:val="0"/>
        </w:numPr>
        <w:rPr>
          <w:ins w:id="629" w:author="Rostislav Bobin" w:date="2019-05-17T12:41:00Z"/>
          <w:rPrChange w:id="630" w:author="Rostislav Bobin" w:date="2019-05-17T12:41:00Z">
            <w:rPr>
              <w:ins w:id="631" w:author="Rostislav Bobin" w:date="2019-05-17T12:41:00Z"/>
            </w:rPr>
          </w:rPrChange>
        </w:rPr>
      </w:pPr>
      <w:bookmarkStart w:id="632" w:name="_Toc9242714"/>
      <w:r>
        <w:lastRenderedPageBreak/>
        <w:t>ПРИЛОЖЕНИЯ</w:t>
      </w:r>
      <w:bookmarkEnd w:id="632"/>
    </w:p>
    <w:p w14:paraId="532939BE" w14:textId="77777777" w:rsidR="00445709" w:rsidRDefault="00445709" w:rsidP="00445709">
      <w:pPr>
        <w:widowControl w:val="0"/>
        <w:ind w:firstLine="0"/>
        <w:rPr>
          <w:ins w:id="633" w:author="Rostislav Bobin" w:date="2019-05-17T12:41:00Z"/>
        </w:rPr>
      </w:pPr>
      <w:bookmarkStart w:id="634" w:name="_Toc483920466"/>
      <w:bookmarkStart w:id="635" w:name="_Toc9242715"/>
      <w:ins w:id="636" w:author="Rostislav Bobin" w:date="2019-05-17T12:41:00Z">
        <w:r>
          <w:rPr>
            <w:rStyle w:val="20"/>
          </w:rPr>
          <w:t>Приложение 1</w:t>
        </w:r>
        <w:bookmarkEnd w:id="634"/>
        <w:bookmarkEnd w:id="635"/>
      </w:ins>
    </w:p>
    <w:p w14:paraId="6F990264" w14:textId="77777777" w:rsidR="00445709" w:rsidRDefault="00445709" w:rsidP="00445709">
      <w:pPr>
        <w:widowControl w:val="0"/>
        <w:ind w:firstLine="0"/>
        <w:rPr>
          <w:ins w:id="637" w:author="Rostislav Bobin" w:date="2019-05-17T12:41:00Z"/>
        </w:rPr>
      </w:pPr>
      <w:ins w:id="638" w:author="Rostislav Bobin" w:date="2019-05-17T12:41:00Z">
        <w:r>
          <w:t>Спецификация вариантов использования</w:t>
        </w:r>
      </w:ins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45709" w14:paraId="2C98B074" w14:textId="77777777" w:rsidTr="00445709">
        <w:trPr>
          <w:ins w:id="639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A465" w14:textId="4617085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40" w:author="Rostislav Bobin" w:date="2019-05-17T12:41:00Z"/>
                <w:b/>
              </w:rPr>
            </w:pPr>
            <w:ins w:id="641" w:author="Rostislav Bobin" w:date="2019-05-17T12:41:00Z">
              <w:r>
                <w:rPr>
                  <w:i/>
                  <w:lang w:val="en-US"/>
                </w:rPr>
                <w:t>UseCase</w:t>
              </w:r>
              <w:r w:rsidRPr="00455A2A">
                <w:rPr>
                  <w:i/>
                </w:rPr>
                <w:t>:</w:t>
              </w:r>
              <w:r w:rsidRPr="00455A2A">
                <w:rPr>
                  <w:b/>
                </w:rPr>
                <w:t xml:space="preserve"> </w:t>
              </w:r>
            </w:ins>
            <w:ins w:id="642" w:author="Rostislav Bobin" w:date="2019-05-17T12:42:00Z">
              <w:r>
                <w:t>Добавить источник данных</w:t>
              </w:r>
            </w:ins>
          </w:p>
        </w:tc>
      </w:tr>
      <w:tr w:rsidR="00445709" w14:paraId="7AF6A513" w14:textId="77777777" w:rsidTr="00445709">
        <w:trPr>
          <w:ins w:id="643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0BFB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44" w:author="Rostislav Bobin" w:date="2019-05-17T12:41:00Z"/>
              </w:rPr>
            </w:pPr>
            <w:ins w:id="645" w:author="Rostislav Bobin" w:date="2019-05-17T12:41:00Z">
              <w:r>
                <w:rPr>
                  <w:i/>
                  <w:lang w:val="en-US"/>
                </w:rPr>
                <w:t>ID</w:t>
              </w:r>
              <w:r w:rsidRPr="00455A2A">
                <w:rPr>
                  <w:i/>
                </w:rPr>
                <w:t>:</w:t>
              </w:r>
              <w:r w:rsidRPr="00455A2A">
                <w:t xml:space="preserve"> </w:t>
              </w:r>
              <w:r>
                <w:t>1</w:t>
              </w:r>
            </w:ins>
          </w:p>
        </w:tc>
      </w:tr>
      <w:tr w:rsidR="00445709" w14:paraId="07B248DF" w14:textId="77777777" w:rsidTr="00445709">
        <w:trPr>
          <w:ins w:id="64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C4B5" w14:textId="476E75D8" w:rsidR="00445709" w:rsidRP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47" w:author="Rostislav Bobin" w:date="2019-05-17T12:41:00Z"/>
              </w:rPr>
            </w:pPr>
            <w:ins w:id="648" w:author="Rostislav Bobin" w:date="2019-05-17T12:41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649" w:author="Rostislav Bobin" w:date="2019-05-17T12:45:00Z">
              <w:r>
                <w:t xml:space="preserve">выполнить </w:t>
              </w:r>
            </w:ins>
            <w:r w:rsidR="00CE5927">
              <w:t xml:space="preserve">запрос </w:t>
            </w:r>
            <w:r w:rsidR="00CE5927">
              <w:rPr>
                <w:lang w:val="en-US"/>
              </w:rPr>
              <w:t>HTTP</w:t>
            </w:r>
            <w:r w:rsidR="00CE5927" w:rsidRPr="00CE5927">
              <w:t xml:space="preserve"> </w:t>
            </w:r>
            <w:r w:rsidR="00CE5927">
              <w:rPr>
                <w:lang w:val="en-US"/>
              </w:rPr>
              <w:t>POST</w:t>
            </w:r>
            <w:ins w:id="650" w:author="Rostislav Bobin" w:date="2019-05-17T12:45:00Z">
              <w:r>
                <w:t xml:space="preserve">, инициирующий создание нового устройства с одним подключенным сенсором в </w:t>
              </w:r>
            </w:ins>
            <w:r w:rsidR="00CE5927">
              <w:t>выбранном</w:t>
            </w:r>
            <w:ins w:id="651" w:author="Rostislav Bobin" w:date="2019-05-17T12:45:00Z">
              <w:r>
                <w:t xml:space="preserve"> </w:t>
              </w:r>
            </w:ins>
            <w:r w:rsidR="00CE5927">
              <w:t>помещении</w:t>
            </w:r>
          </w:p>
        </w:tc>
      </w:tr>
      <w:tr w:rsidR="00445709" w14:paraId="34EA216C" w14:textId="77777777" w:rsidTr="00445709">
        <w:trPr>
          <w:ins w:id="652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42D1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53" w:author="Rostislav Bobin" w:date="2019-05-17T12:41:00Z"/>
              </w:rPr>
            </w:pPr>
            <w:ins w:id="654" w:author="Rostislav Bobin" w:date="2019-05-17T12:41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1</w:t>
              </w:r>
            </w:ins>
          </w:p>
        </w:tc>
      </w:tr>
      <w:tr w:rsidR="00445709" w14:paraId="44D5EA1B" w14:textId="77777777" w:rsidTr="00445709">
        <w:trPr>
          <w:ins w:id="655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E961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56" w:author="Rostislav Bobin" w:date="2019-05-17T12:41:00Z"/>
                <w:i/>
                <w:lang w:val="en-US"/>
              </w:rPr>
            </w:pPr>
            <w:ins w:id="657" w:author="Rostislav Bobin" w:date="2019-05-17T12:41:00Z">
              <w:r>
                <w:rPr>
                  <w:i/>
                </w:rPr>
                <w:t xml:space="preserve">Второстепенные актеры: </w:t>
              </w:r>
              <w:r>
                <w:rPr>
                  <w:lang w:val="en-US"/>
                </w:rPr>
                <w:t>-</w:t>
              </w:r>
            </w:ins>
          </w:p>
        </w:tc>
      </w:tr>
      <w:tr w:rsidR="00445709" w14:paraId="02BE3451" w14:textId="77777777" w:rsidTr="00445709">
        <w:trPr>
          <w:ins w:id="658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ECAB" w14:textId="5D5239CE" w:rsidR="00445709" w:rsidRPr="00A55290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59" w:author="Rostislav Bobin" w:date="2019-05-17T12:41:00Z"/>
              </w:rPr>
            </w:pPr>
            <w:ins w:id="660" w:author="Rostislav Bobin" w:date="2019-05-17T12:41:00Z">
              <w:r w:rsidRPr="00E45719">
                <w:rPr>
                  <w:i/>
                </w:rPr>
                <w:t>Предусловия:</w:t>
              </w:r>
            </w:ins>
            <w:r w:rsidR="00A55290">
              <w:t xml:space="preserve"> а</w:t>
            </w:r>
            <w:r w:rsidR="003031C0" w:rsidRPr="00A55290">
              <w:t>дминистратор</w:t>
            </w:r>
            <w:r w:rsidR="007D59AE" w:rsidRPr="00A55290">
              <w:t xml:space="preserve"> предоставил идентификатор помещения, в котором требуется создать источник данных</w:t>
            </w:r>
          </w:p>
        </w:tc>
      </w:tr>
      <w:tr w:rsidR="00445709" w14:paraId="3FEFD9B4" w14:textId="77777777" w:rsidTr="00445709">
        <w:trPr>
          <w:ins w:id="661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B2E2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</w:pPr>
            <w:ins w:id="662" w:author="Rostislav Bobin" w:date="2019-05-17T12:41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01806F6F" w14:textId="4F432286" w:rsidR="00445709" w:rsidRDefault="00445709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  <w:rPr>
                <w:ins w:id="663" w:author="Rostislav Bobin" w:date="2019-05-17T12:41:00Z"/>
              </w:rPr>
            </w:pPr>
            <w:ins w:id="664" w:author="Rostislav Bobin" w:date="2019-05-17T12:46:00Z">
              <w:r>
                <w:t xml:space="preserve">Выполнить </w:t>
              </w:r>
            </w:ins>
            <w:r w:rsidR="007D59AE">
              <w:rPr>
                <w:lang w:val="en-US"/>
              </w:rPr>
              <w:t>POST</w:t>
            </w:r>
            <w:r w:rsidR="007D59AE" w:rsidRPr="007D59AE">
              <w:t>-</w:t>
            </w:r>
            <w:ins w:id="665" w:author="Rostislav Bobin" w:date="2019-05-17T12:46:00Z">
              <w:r>
                <w:t>запрос</w:t>
              </w:r>
            </w:ins>
            <w:r w:rsidR="00CE5927">
              <w:t xml:space="preserve"> к </w:t>
            </w:r>
            <w:r w:rsidR="007D59AE">
              <w:rPr>
                <w:lang w:val="en-US"/>
              </w:rPr>
              <w:t>Web</w:t>
            </w:r>
            <w:r w:rsidR="007D59AE" w:rsidRPr="007D59AE">
              <w:t xml:space="preserve"> </w:t>
            </w:r>
            <w:r w:rsidR="007D59AE">
              <w:rPr>
                <w:lang w:val="en-US"/>
              </w:rPr>
              <w:t>API</w:t>
            </w:r>
            <w:r w:rsidR="007D59AE" w:rsidRPr="007D59AE">
              <w:t xml:space="preserve"> </w:t>
            </w:r>
            <w:r w:rsidR="007D59AE">
              <w:rPr>
                <w:lang w:val="en-US"/>
              </w:rPr>
              <w:t>Digital</w:t>
            </w:r>
            <w:r w:rsidR="007D59AE" w:rsidRPr="007D59AE">
              <w:t xml:space="preserve"> </w:t>
            </w:r>
            <w:r w:rsidR="007D59AE">
              <w:rPr>
                <w:lang w:val="en-US"/>
              </w:rPr>
              <w:t>Twins</w:t>
            </w:r>
            <w:r w:rsidR="007D59AE">
              <w:t xml:space="preserve">, инициирующий создание устройства в помещении с предоставленным </w:t>
            </w:r>
            <w:r w:rsidR="007D59AE" w:rsidRPr="007D59AE">
              <w:t>идентификатором</w:t>
            </w:r>
          </w:p>
          <w:p w14:paraId="373FABF3" w14:textId="669AB8F6" w:rsidR="00445709" w:rsidRDefault="00445709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</w:pPr>
            <w:ins w:id="666" w:author="Rostislav Bobin" w:date="2019-05-17T12:41:00Z">
              <w:r>
                <w:t xml:space="preserve">Получить </w:t>
              </w:r>
            </w:ins>
            <w:r w:rsidR="007D59AE">
              <w:t xml:space="preserve">от сервера </w:t>
            </w:r>
            <w:ins w:id="667" w:author="Rostislav Bobin" w:date="2019-05-17T12:41:00Z">
              <w:r>
                <w:t>ответ</w:t>
              </w:r>
            </w:ins>
            <w:r w:rsidR="007D59AE">
              <w:t xml:space="preserve"> формата </w:t>
            </w:r>
            <w:r w:rsidR="007D59AE">
              <w:rPr>
                <w:lang w:val="en-US"/>
              </w:rPr>
              <w:t>JSON</w:t>
            </w:r>
            <w:r w:rsidR="007D59AE">
              <w:t>, десериализовать его</w:t>
            </w:r>
          </w:p>
          <w:p w14:paraId="32630147" w14:textId="21E11984" w:rsidR="007D59AE" w:rsidRDefault="007D59AE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  <w:rPr>
                <w:ins w:id="668" w:author="Rostislav Bobin" w:date="2019-05-17T12:41:00Z"/>
              </w:rPr>
            </w:pPr>
            <w:ins w:id="669" w:author="Rostislav Bobin" w:date="2019-05-17T13:05:00Z">
              <w:r>
                <w:t xml:space="preserve">Внести </w:t>
              </w:r>
            </w:ins>
            <w:r>
              <w:t>идентификатор созданного устройства</w:t>
            </w:r>
            <w:ins w:id="670" w:author="Rostislav Bobin" w:date="2019-05-17T13:05:00Z">
              <w:r>
                <w:t xml:space="preserve"> в базу данных</w:t>
              </w:r>
            </w:ins>
          </w:p>
          <w:p w14:paraId="20B44CB7" w14:textId="0A19046B" w:rsidR="00AE38CB" w:rsidRPr="007D59AE" w:rsidRDefault="00445709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  <w:rPr>
                <w:ins w:id="671" w:author="Rostislav Bobin" w:date="2019-05-17T12:41:00Z"/>
              </w:rPr>
            </w:pPr>
            <w:ins w:id="672" w:author="Rostislav Bobin" w:date="2019-05-17T12:46:00Z">
              <w:r>
                <w:t xml:space="preserve">Вернуть </w:t>
              </w:r>
            </w:ins>
            <w:r w:rsidR="003031C0">
              <w:t>администратору</w:t>
            </w:r>
            <w:ins w:id="673" w:author="Rostislav Bobin" w:date="2019-05-17T12:46:00Z">
              <w:r>
                <w:t xml:space="preserve"> </w:t>
              </w:r>
            </w:ins>
            <w:r w:rsidR="007D59AE" w:rsidRPr="007D59AE">
              <w:t>идентификаторы</w:t>
            </w:r>
            <w:ins w:id="674" w:author="Rostislav Bobin" w:date="2019-05-17T12:46:00Z">
              <w:r w:rsidRPr="00445709">
                <w:rPr>
                  <w:rPrChange w:id="675" w:author="Rostislav Bobin" w:date="2019-05-17T12:47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сенсора и устройс</w:t>
              </w:r>
            </w:ins>
            <w:ins w:id="676" w:author="Rostislav Bobin" w:date="2019-05-17T13:04:00Z">
              <w:r w:rsidR="00AE38CB">
                <w:t>т</w:t>
              </w:r>
            </w:ins>
            <w:ins w:id="677" w:author="Rostislav Bobin" w:date="2019-05-17T12:46:00Z">
              <w:r>
                <w:t>ва</w:t>
              </w:r>
            </w:ins>
          </w:p>
        </w:tc>
      </w:tr>
      <w:tr w:rsidR="00445709" w14:paraId="0ED037D5" w14:textId="77777777" w:rsidTr="00445709">
        <w:trPr>
          <w:ins w:id="678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A455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79" w:author="Rostislav Bobin" w:date="2019-05-17T12:41:00Z"/>
              </w:rPr>
            </w:pPr>
            <w:ins w:id="680" w:author="Rostislav Bobin" w:date="2019-05-17T12:41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004011F4" w14:textId="77777777" w:rsidTr="00445709">
        <w:trPr>
          <w:ins w:id="681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B008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82" w:author="Rostislav Bobin" w:date="2019-05-17T12:41:00Z"/>
              </w:rPr>
            </w:pPr>
            <w:ins w:id="683" w:author="Rostislav Bobin" w:date="2019-05-17T12:41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445709" w14:paraId="7B0310E5" w14:textId="77777777" w:rsidTr="00445709">
        <w:trPr>
          <w:ins w:id="684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7876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85" w:author="Rostislav Bobin" w:date="2019-05-17T12:41:00Z"/>
                <w:i/>
              </w:rPr>
            </w:pPr>
          </w:p>
        </w:tc>
      </w:tr>
      <w:tr w:rsidR="00445709" w14:paraId="48987C4D" w14:textId="77777777" w:rsidTr="00445709">
        <w:trPr>
          <w:ins w:id="68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1B1A" w14:textId="0473498D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87" w:author="Rostislav Bobin" w:date="2019-05-17T12:41:00Z"/>
                <w:b/>
              </w:rPr>
            </w:pPr>
            <w:ins w:id="688" w:author="Rostislav Bobin" w:date="2019-05-17T12:41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  <w:r>
                <w:t>Добавить пользователя</w:t>
              </w:r>
            </w:ins>
          </w:p>
        </w:tc>
      </w:tr>
      <w:tr w:rsidR="00445709" w14:paraId="2A1BE36F" w14:textId="77777777" w:rsidTr="00445709">
        <w:trPr>
          <w:ins w:id="689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773B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90" w:author="Rostislav Bobin" w:date="2019-05-17T12:41:00Z"/>
              </w:rPr>
            </w:pPr>
            <w:ins w:id="691" w:author="Rostislav Bobin" w:date="2019-05-17T12:41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  <w:r>
                <w:t>2</w:t>
              </w:r>
            </w:ins>
          </w:p>
        </w:tc>
      </w:tr>
      <w:tr w:rsidR="00445709" w14:paraId="54F5EEBC" w14:textId="77777777" w:rsidTr="00445709">
        <w:trPr>
          <w:ins w:id="692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DA5E" w14:textId="1CD9EDBD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93" w:author="Rostislav Bobin" w:date="2019-05-17T12:41:00Z"/>
              </w:rPr>
            </w:pPr>
            <w:ins w:id="694" w:author="Rostislav Bobin" w:date="2019-05-17T12:41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695" w:author="Rostislav Bobin" w:date="2019-05-17T12:45:00Z">
              <w:r w:rsidR="007D59AE">
                <w:t xml:space="preserve">выполнить </w:t>
              </w:r>
            </w:ins>
            <w:r w:rsidR="007D59AE">
              <w:t xml:space="preserve">запрос </w:t>
            </w:r>
            <w:r w:rsidR="007D59AE">
              <w:rPr>
                <w:lang w:val="en-US"/>
              </w:rPr>
              <w:t>HTTP</w:t>
            </w:r>
            <w:r w:rsidR="007D59AE" w:rsidRPr="00CE5927">
              <w:t xml:space="preserve"> </w:t>
            </w:r>
            <w:r w:rsidR="007D59AE">
              <w:rPr>
                <w:lang w:val="en-US"/>
              </w:rPr>
              <w:t>POST</w:t>
            </w:r>
            <w:ins w:id="696" w:author="Rostislav Bobin" w:date="2019-05-17T12:45:00Z">
              <w:r w:rsidR="007D59AE">
                <w:t xml:space="preserve">, инициирующий создание нового </w:t>
              </w:r>
            </w:ins>
            <w:r w:rsidR="003031C0">
              <w:t>пользователя</w:t>
            </w:r>
          </w:p>
        </w:tc>
      </w:tr>
      <w:tr w:rsidR="00445709" w14:paraId="6ACD184D" w14:textId="77777777" w:rsidTr="00445709">
        <w:trPr>
          <w:ins w:id="697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910A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98" w:author="Rostislav Bobin" w:date="2019-05-17T12:41:00Z"/>
              </w:rPr>
            </w:pPr>
            <w:ins w:id="699" w:author="Rostislav Bobin" w:date="2019-05-17T12:41:00Z">
              <w:r>
                <w:rPr>
                  <w:i/>
                </w:rPr>
                <w:lastRenderedPageBreak/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1</w:t>
              </w:r>
            </w:ins>
          </w:p>
        </w:tc>
      </w:tr>
      <w:tr w:rsidR="00445709" w14:paraId="455648CD" w14:textId="77777777" w:rsidTr="00445709">
        <w:trPr>
          <w:ins w:id="700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42EC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01" w:author="Rostislav Bobin" w:date="2019-05-17T12:41:00Z"/>
                <w:i/>
                <w:lang w:val="en-US"/>
              </w:rPr>
            </w:pPr>
            <w:ins w:id="702" w:author="Rostislav Bobin" w:date="2019-05-17T12:41:00Z">
              <w:r>
                <w:rPr>
                  <w:i/>
                </w:rPr>
                <w:t xml:space="preserve">Второстепенные актеры: </w:t>
              </w:r>
              <w:r>
                <w:rPr>
                  <w:lang w:val="en-US"/>
                </w:rPr>
                <w:t>-</w:t>
              </w:r>
            </w:ins>
          </w:p>
        </w:tc>
      </w:tr>
      <w:tr w:rsidR="00445709" w14:paraId="4E0C3A66" w14:textId="77777777" w:rsidTr="00445709">
        <w:trPr>
          <w:ins w:id="703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BDFC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04" w:author="Rostislav Bobin" w:date="2019-05-17T12:41:00Z"/>
              </w:rPr>
            </w:pPr>
            <w:ins w:id="705" w:author="Rostislav Bobin" w:date="2019-05-17T12:41:00Z">
              <w:r>
                <w:rPr>
                  <w:i/>
                </w:rPr>
                <w:t>Предусловия:</w:t>
              </w:r>
              <w:r>
                <w:t xml:space="preserve"> -</w:t>
              </w:r>
            </w:ins>
          </w:p>
        </w:tc>
      </w:tr>
      <w:tr w:rsidR="00445709" w14:paraId="5CCA01A0" w14:textId="77777777" w:rsidTr="00445709">
        <w:trPr>
          <w:ins w:id="70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2A54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</w:pPr>
            <w:ins w:id="707" w:author="Rostislav Bobin" w:date="2019-05-17T12:41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1FCD70CF" w14:textId="4212CA75" w:rsid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  <w:rPr>
                <w:ins w:id="708" w:author="Rostislav Bobin" w:date="2019-05-17T12:41:00Z"/>
              </w:rPr>
            </w:pPr>
            <w:ins w:id="709" w:author="Rostislav Bobin" w:date="2019-05-17T12:46:00Z">
              <w:r>
                <w:t xml:space="preserve">Выполнить </w:t>
              </w:r>
            </w:ins>
            <w:r>
              <w:rPr>
                <w:lang w:val="en-US"/>
              </w:rPr>
              <w:t>POST</w:t>
            </w:r>
            <w:r w:rsidRPr="007D59AE">
              <w:t>-</w:t>
            </w:r>
            <w:ins w:id="710" w:author="Rostislav Bobin" w:date="2019-05-17T12:46:00Z">
              <w:r>
                <w:t>запрос</w:t>
              </w:r>
            </w:ins>
            <w:r>
              <w:t xml:space="preserve"> к </w:t>
            </w:r>
            <w:r>
              <w:rPr>
                <w:lang w:val="en-US"/>
              </w:rPr>
              <w:t>Web</w:t>
            </w:r>
            <w:r w:rsidRPr="007D59AE">
              <w:t xml:space="preserve"> </w:t>
            </w:r>
            <w:r>
              <w:rPr>
                <w:lang w:val="en-US"/>
              </w:rPr>
              <w:t>API</w:t>
            </w:r>
            <w:r w:rsidRPr="007D59AE">
              <w:t xml:space="preserve"> </w:t>
            </w:r>
            <w:r>
              <w:rPr>
                <w:lang w:val="en-US"/>
              </w:rPr>
              <w:t>Digital</w:t>
            </w:r>
            <w:r w:rsidRPr="007D59AE">
              <w:t xml:space="preserve"> </w:t>
            </w:r>
            <w:r>
              <w:rPr>
                <w:lang w:val="en-US"/>
              </w:rPr>
              <w:t>Twins</w:t>
            </w:r>
            <w:r>
              <w:t>, инициирующий создание нового помещения</w:t>
            </w:r>
          </w:p>
          <w:p w14:paraId="276D7BDC" w14:textId="77777777" w:rsid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</w:pPr>
            <w:ins w:id="711" w:author="Rostislav Bobin" w:date="2019-05-17T12:41:00Z">
              <w:r>
                <w:t xml:space="preserve">Получить </w:t>
              </w:r>
            </w:ins>
            <w:r>
              <w:t xml:space="preserve">от сервера </w:t>
            </w:r>
            <w:ins w:id="712" w:author="Rostislav Bobin" w:date="2019-05-17T12:41:00Z">
              <w:r>
                <w:t>ответ</w:t>
              </w:r>
            </w:ins>
            <w:r>
              <w:t xml:space="preserve"> формата </w:t>
            </w:r>
            <w:r>
              <w:rPr>
                <w:lang w:val="en-US"/>
              </w:rPr>
              <w:t>JSON</w:t>
            </w:r>
            <w:r>
              <w:t>, десериализовать его</w:t>
            </w:r>
          </w:p>
          <w:p w14:paraId="66E69B89" w14:textId="11E5AE37" w:rsidR="003031C0" w:rsidRP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</w:pPr>
            <w:r>
              <w:t>Сгенерировать пароль для входа нового пользователя в систему</w:t>
            </w:r>
          </w:p>
          <w:p w14:paraId="335934F2" w14:textId="77777777" w:rsid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</w:pPr>
            <w:ins w:id="713" w:author="Rostislav Bobin" w:date="2019-05-17T13:05:00Z">
              <w:r>
                <w:t>Внести в базу данных</w:t>
              </w:r>
            </w:ins>
            <w:r>
              <w:t xml:space="preserve"> идентификатор созданного помещения и пароль для входа</w:t>
            </w:r>
          </w:p>
          <w:p w14:paraId="6A04FF7B" w14:textId="50DE619C" w:rsidR="00AE38CB" w:rsidRP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  <w:rPr>
                <w:ins w:id="714" w:author="Rostislav Bobin" w:date="2019-05-17T12:41:00Z"/>
              </w:rPr>
            </w:pPr>
            <w:r>
              <w:t>Вернуть администратору</w:t>
            </w:r>
            <w:ins w:id="715" w:author="Rostislav Bobin" w:date="2019-05-17T13:05:00Z">
              <w:r>
                <w:t xml:space="preserve"> </w:t>
              </w:r>
            </w:ins>
            <w:r>
              <w:t>идентификатор созданного помещения и пароль для входа нового пользователя</w:t>
            </w:r>
          </w:p>
        </w:tc>
      </w:tr>
      <w:tr w:rsidR="00445709" w14:paraId="2D5E6CD5" w14:textId="77777777" w:rsidTr="00445709">
        <w:trPr>
          <w:ins w:id="71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3F33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17" w:author="Rostislav Bobin" w:date="2019-05-17T12:41:00Z"/>
              </w:rPr>
            </w:pPr>
            <w:ins w:id="718" w:author="Rostislav Bobin" w:date="2019-05-17T12:41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0608AEF4" w14:textId="77777777" w:rsidTr="00445709">
        <w:trPr>
          <w:ins w:id="719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F109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20" w:author="Rostislav Bobin" w:date="2019-05-17T12:41:00Z"/>
              </w:rPr>
            </w:pPr>
            <w:ins w:id="721" w:author="Rostislav Bobin" w:date="2019-05-17T12:41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445709" w14:paraId="446F55E5" w14:textId="77777777" w:rsidTr="00445709">
        <w:trPr>
          <w:ins w:id="722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176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23" w:author="Rostislav Bobin" w:date="2019-05-17T12:41:00Z"/>
                <w:i/>
              </w:rPr>
            </w:pPr>
          </w:p>
        </w:tc>
      </w:tr>
      <w:tr w:rsidR="00445709" w14:paraId="6737670A" w14:textId="77777777" w:rsidTr="00445709">
        <w:trPr>
          <w:ins w:id="724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53F" w14:textId="2C0462EF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25" w:author="Rostislav Bobin" w:date="2019-05-17T12:43:00Z"/>
                <w:i/>
              </w:rPr>
            </w:pPr>
            <w:ins w:id="726" w:author="Rostislav Bobin" w:date="2019-05-17T12:43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  <w:r>
                <w:rPr>
                  <w:szCs w:val="28"/>
                </w:rPr>
                <w:t>Оповестить пользователя о неэффективном энергопотреблении</w:t>
              </w:r>
            </w:ins>
          </w:p>
        </w:tc>
      </w:tr>
      <w:tr w:rsidR="00445709" w14:paraId="55B5EFDF" w14:textId="77777777" w:rsidTr="00445709">
        <w:trPr>
          <w:ins w:id="72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190D" w14:textId="64A67C8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28" w:author="Rostislav Bobin" w:date="2019-05-17T12:43:00Z"/>
                <w:i/>
                <w:lang w:val="en-US"/>
              </w:rPr>
            </w:pPr>
            <w:ins w:id="729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</w:ins>
            <w:r w:rsidR="003031C0">
              <w:t>3</w:t>
            </w:r>
          </w:p>
        </w:tc>
      </w:tr>
      <w:tr w:rsidR="00445709" w14:paraId="339314BD" w14:textId="77777777" w:rsidTr="00445709">
        <w:trPr>
          <w:ins w:id="730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FA24" w14:textId="16F04391" w:rsidR="00445709" w:rsidRP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31" w:author="Rostislav Bobin" w:date="2019-05-17T12:43:00Z"/>
                <w:i/>
                <w:rPrChange w:id="732" w:author="Rostislav Bobin" w:date="2019-05-17T12:43:00Z">
                  <w:rPr>
                    <w:ins w:id="733" w:author="Rostislav Bobin" w:date="2019-05-17T12:43:00Z"/>
                    <w:i/>
                    <w:lang w:val="en-US"/>
                  </w:rPr>
                </w:rPrChange>
              </w:rPr>
            </w:pPr>
            <w:ins w:id="734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r w:rsidR="00A55290">
              <w:t>п</w:t>
            </w:r>
            <w:ins w:id="735" w:author="Rostislav Bobin" w:date="2019-05-17T12:48:00Z">
              <w:r>
                <w:t xml:space="preserve">ри достижении заранее определенных условий, уведомить </w:t>
              </w:r>
            </w:ins>
            <w:r w:rsidR="003031C0">
              <w:t>пользователя</w:t>
            </w:r>
            <w:ins w:id="736" w:author="Rostislav Bobin" w:date="2019-05-17T12:48:00Z">
              <w:r>
                <w:t xml:space="preserve"> системы</w:t>
              </w:r>
            </w:ins>
            <w:r w:rsidR="003031C0">
              <w:t xml:space="preserve"> и администратора</w:t>
            </w:r>
            <w:ins w:id="737" w:author="Rostislav Bobin" w:date="2019-05-17T12:48:00Z">
              <w:r>
                <w:t xml:space="preserve"> о неэффективном энергопотреблении в одном из помещений</w:t>
              </w:r>
            </w:ins>
          </w:p>
        </w:tc>
      </w:tr>
      <w:tr w:rsidR="00445709" w14:paraId="541E935F" w14:textId="77777777" w:rsidTr="00445709">
        <w:trPr>
          <w:ins w:id="738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2288" w14:textId="340886C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39" w:author="Rostislav Bobin" w:date="2019-05-17T12:43:00Z"/>
                <w:i/>
              </w:rPr>
            </w:pPr>
            <w:ins w:id="740" w:author="Rostislav Bobin" w:date="2019-05-17T12:43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250377E9" w14:textId="77777777" w:rsidTr="00445709">
        <w:trPr>
          <w:ins w:id="74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88C4" w14:textId="111BDBAC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42" w:author="Rostislav Bobin" w:date="2019-05-17T12:43:00Z"/>
                <w:i/>
              </w:rPr>
            </w:pPr>
            <w:ins w:id="743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4608582D" w14:textId="77777777" w:rsidTr="00445709">
        <w:trPr>
          <w:ins w:id="744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F980" w14:textId="33E249DE" w:rsidR="00445709" w:rsidRPr="00A55290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45" w:author="Rostislav Bobin" w:date="2019-05-17T12:43:00Z"/>
              </w:rPr>
            </w:pPr>
            <w:ins w:id="746" w:author="Rostislav Bobin" w:date="2019-05-17T12:43:00Z">
              <w:r w:rsidRPr="00E45719">
                <w:rPr>
                  <w:i/>
                </w:rPr>
                <w:t>Предусловия:</w:t>
              </w:r>
              <w:r w:rsidRPr="00E45719">
                <w:t xml:space="preserve"> </w:t>
              </w:r>
            </w:ins>
            <w:r w:rsidR="00A55290" w:rsidRPr="00A55290">
              <w:t>н</w:t>
            </w:r>
            <w:r w:rsidR="003031C0" w:rsidRPr="00A55290">
              <w:t xml:space="preserve">а этапе обработки данных, полученных с устройств, было выявлено, что текущие значения расхода электроэнергии в одном из помещений превышают рекомендуемые </w:t>
            </w:r>
          </w:p>
        </w:tc>
      </w:tr>
      <w:tr w:rsidR="00445709" w14:paraId="5E6F5CB4" w14:textId="77777777" w:rsidTr="00445709">
        <w:trPr>
          <w:ins w:id="74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40F3" w14:textId="2778DAB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48" w:author="Rostislav Bobin" w:date="2019-05-17T12:43:00Z"/>
              </w:rPr>
            </w:pPr>
            <w:ins w:id="749" w:author="Rostislav Bobin" w:date="2019-05-17T12:43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551D41BA" w14:textId="61950EF6" w:rsidR="00AE38CB" w:rsidRPr="00445709" w:rsidRDefault="00E45719" w:rsidP="00A55290">
            <w:pPr>
              <w:pStyle w:val="ab"/>
              <w:widowControl w:val="0"/>
              <w:numPr>
                <w:ilvl w:val="0"/>
                <w:numId w:val="23"/>
              </w:numPr>
              <w:tabs>
                <w:tab w:val="left" w:pos="547"/>
              </w:tabs>
              <w:spacing w:line="360" w:lineRule="auto"/>
              <w:rPr>
                <w:ins w:id="750" w:author="Rostislav Bobin" w:date="2019-05-17T12:43:00Z"/>
                <w:i/>
                <w:rPrChange w:id="751" w:author="Rostislav Bobin" w:date="2019-05-17T12:49:00Z">
                  <w:rPr>
                    <w:ins w:id="752" w:author="Rostislav Bobin" w:date="2019-05-17T12:43:00Z"/>
                  </w:rPr>
                </w:rPrChange>
              </w:rPr>
              <w:pPrChange w:id="753" w:author="Rostislav Bobin" w:date="2019-05-17T12:49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r>
              <w:lastRenderedPageBreak/>
              <w:t>А</w:t>
            </w:r>
            <w:ins w:id="754" w:author="Rostislav Bobin" w:date="2019-05-17T13:01:00Z">
              <w:r w:rsidR="00AE38CB">
                <w:t>ктивировать событие, отп</w:t>
              </w:r>
            </w:ins>
            <w:ins w:id="755" w:author="Rostislav Bobin" w:date="2019-05-17T13:02:00Z">
              <w:r w:rsidR="00AE38CB">
                <w:t>р</w:t>
              </w:r>
            </w:ins>
            <w:ins w:id="756" w:author="Rostislav Bobin" w:date="2019-05-17T13:01:00Z">
              <w:r w:rsidR="00AE38CB">
                <w:t xml:space="preserve">авляющее </w:t>
              </w:r>
              <w:r w:rsidR="00AE38CB">
                <w:rPr>
                  <w:lang w:val="en-US"/>
                </w:rPr>
                <w:t>email</w:t>
              </w:r>
              <w:r w:rsidR="00AE38CB" w:rsidRPr="00AE38CB">
                <w:rPr>
                  <w:rPrChange w:id="757" w:author="Rostislav Bobin" w:date="2019-05-17T13:01:00Z">
                    <w:rPr>
                      <w:lang w:val="en-US"/>
                    </w:rPr>
                  </w:rPrChange>
                </w:rPr>
                <w:t>-</w:t>
              </w:r>
              <w:r w:rsidR="00AE38CB">
                <w:t>сообщени</w:t>
              </w:r>
            </w:ins>
            <w:r>
              <w:t>я</w:t>
            </w:r>
            <w:ins w:id="758" w:author="Rostislav Bobin" w:date="2019-05-17T13:02:00Z">
              <w:r w:rsidR="00AE38CB">
                <w:t xml:space="preserve"> администратору системы</w:t>
              </w:r>
            </w:ins>
            <w:r>
              <w:t xml:space="preserve"> и владельцу выявленного помещения</w:t>
            </w:r>
          </w:p>
        </w:tc>
      </w:tr>
      <w:tr w:rsidR="00445709" w14:paraId="519025AD" w14:textId="77777777" w:rsidTr="00445709">
        <w:trPr>
          <w:ins w:id="759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6E3F" w14:textId="22023FEE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60" w:author="Rostislav Bobin" w:date="2019-05-17T12:43:00Z"/>
                <w:i/>
              </w:rPr>
            </w:pPr>
            <w:ins w:id="761" w:author="Rostislav Bobin" w:date="2019-05-17T12:43:00Z">
              <w:r>
                <w:rPr>
                  <w:i/>
                </w:rPr>
                <w:lastRenderedPageBreak/>
                <w:t>Постусловия:</w:t>
              </w:r>
              <w:r>
                <w:t xml:space="preserve"> -</w:t>
              </w:r>
            </w:ins>
          </w:p>
        </w:tc>
      </w:tr>
      <w:tr w:rsidR="00445709" w14:paraId="4C944857" w14:textId="77777777" w:rsidTr="00445709">
        <w:trPr>
          <w:ins w:id="76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B60A" w14:textId="6FA81FF9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63" w:author="Rostislav Bobin" w:date="2019-05-17T12:43:00Z"/>
                <w:i/>
              </w:rPr>
            </w:pPr>
            <w:ins w:id="764" w:author="Rostislav Bobin" w:date="2019-05-17T12:43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A55290" w14:paraId="5798E87A" w14:textId="77777777" w:rsidTr="0044570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1F97" w14:textId="77777777" w:rsidR="00A55290" w:rsidRDefault="00A55290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/>
              </w:rPr>
            </w:pPr>
          </w:p>
        </w:tc>
      </w:tr>
      <w:tr w:rsidR="00445709" w14:paraId="1C0A5C63" w14:textId="77777777" w:rsidTr="00445709">
        <w:trPr>
          <w:ins w:id="76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096C" w14:textId="53F300F2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66" w:author="Rostislav Bobin" w:date="2019-05-17T12:43:00Z"/>
                <w:i/>
              </w:rPr>
            </w:pPr>
            <w:ins w:id="767" w:author="Rostislav Bobin" w:date="2019-05-17T12:43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</w:ins>
            <w:ins w:id="768" w:author="Rostislav Bobin" w:date="2019-05-17T12:44:00Z">
              <w:r>
                <w:rPr>
                  <w:szCs w:val="28"/>
                </w:rPr>
                <w:t>Посмотреть среднее энергопотребление за промежуток</w:t>
              </w:r>
            </w:ins>
          </w:p>
        </w:tc>
      </w:tr>
      <w:tr w:rsidR="00445709" w14:paraId="615059C2" w14:textId="77777777" w:rsidTr="00445709">
        <w:trPr>
          <w:ins w:id="769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7646" w14:textId="3AFF06C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70" w:author="Rostislav Bobin" w:date="2019-05-17T12:43:00Z"/>
                <w:i/>
                <w:lang w:val="en-US"/>
              </w:rPr>
            </w:pPr>
            <w:ins w:id="771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</w:ins>
            <w:r w:rsidR="00E45719">
              <w:t>4</w:t>
            </w:r>
          </w:p>
        </w:tc>
      </w:tr>
      <w:tr w:rsidR="00445709" w14:paraId="375843BB" w14:textId="77777777" w:rsidTr="00445709">
        <w:trPr>
          <w:ins w:id="77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C0B2" w14:textId="214FC57D" w:rsidR="00445709" w:rsidRPr="00AE38CB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73" w:author="Rostislav Bobin" w:date="2019-05-17T12:43:00Z"/>
                <w:i/>
                <w:rPrChange w:id="774" w:author="Rostislav Bobin" w:date="2019-05-17T13:03:00Z">
                  <w:rPr>
                    <w:ins w:id="775" w:author="Rostislav Bobin" w:date="2019-05-17T12:43:00Z"/>
                    <w:i/>
                    <w:lang w:val="en-US"/>
                  </w:rPr>
                </w:rPrChange>
              </w:rPr>
            </w:pPr>
            <w:ins w:id="776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r w:rsidR="00E45719">
              <w:t>предоставить пользователю информацию о среднем энергопотреблении в выбранном помещении</w:t>
            </w:r>
          </w:p>
        </w:tc>
      </w:tr>
      <w:tr w:rsidR="00445709" w14:paraId="0724A45D" w14:textId="77777777" w:rsidTr="00445709">
        <w:trPr>
          <w:ins w:id="77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CC9F" w14:textId="23C24AE5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78" w:author="Rostislav Bobin" w:date="2019-05-17T12:43:00Z"/>
                <w:i/>
              </w:rPr>
            </w:pPr>
            <w:ins w:id="779" w:author="Rostislav Bobin" w:date="2019-05-17T12:43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5477BD1C" w14:textId="77777777" w:rsidTr="00445709">
        <w:trPr>
          <w:ins w:id="780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C6D6" w14:textId="109EABF3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81" w:author="Rostislav Bobin" w:date="2019-05-17T12:43:00Z"/>
                <w:i/>
              </w:rPr>
            </w:pPr>
            <w:ins w:id="782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6D18341F" w14:textId="77777777" w:rsidTr="00445709">
        <w:trPr>
          <w:ins w:id="783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D676" w14:textId="283DB6F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84" w:author="Rostislav Bobin" w:date="2019-05-17T12:43:00Z"/>
                <w:i/>
              </w:rPr>
            </w:pPr>
            <w:ins w:id="785" w:author="Rostislav Bobin" w:date="2019-05-17T12:43:00Z">
              <w:r>
                <w:rPr>
                  <w:i/>
                </w:rPr>
                <w:t>Предусловия:</w:t>
              </w:r>
              <w:r>
                <w:t xml:space="preserve"> </w:t>
              </w:r>
            </w:ins>
            <w:r w:rsidR="00A55290">
              <w:t>пользователь системы выбрал помещение и интересующий его промежуток времени для получения информации о среднем энергопотреблении</w:t>
            </w:r>
          </w:p>
        </w:tc>
      </w:tr>
      <w:tr w:rsidR="00445709" w14:paraId="0F750BBE" w14:textId="77777777" w:rsidTr="00445709">
        <w:trPr>
          <w:ins w:id="786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50FD" w14:textId="412072A2" w:rsidR="00E45719" w:rsidRPr="00E4571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</w:pPr>
            <w:ins w:id="787" w:author="Rostislav Bobin" w:date="2019-05-17T12:43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46D8D3D3" w14:textId="0A47561D" w:rsidR="00E45719" w:rsidRDefault="00E45719" w:rsidP="00A55290">
            <w:pPr>
              <w:widowControl w:val="0"/>
              <w:numPr>
                <w:ilvl w:val="0"/>
                <w:numId w:val="31"/>
              </w:numPr>
              <w:tabs>
                <w:tab w:val="left" w:pos="547"/>
              </w:tabs>
              <w:spacing w:line="360" w:lineRule="auto"/>
              <w:jc w:val="left"/>
              <w:rPr>
                <w:ins w:id="788" w:author="Rostislav Bobin" w:date="2019-05-17T12:41:00Z"/>
              </w:rPr>
            </w:pPr>
            <w:ins w:id="789" w:author="Rostislav Bobin" w:date="2019-05-17T12:46:00Z">
              <w:r>
                <w:t>Выполнить</w:t>
              </w:r>
            </w:ins>
            <w:r>
              <w:t xml:space="preserve"> </w:t>
            </w:r>
            <w:ins w:id="790" w:author="Rostislav Bobin" w:date="2019-05-17T12:46:00Z">
              <w:r>
                <w:t>запрос</w:t>
              </w:r>
            </w:ins>
            <w:r w:rsidRPr="00E45719">
              <w:t xml:space="preserve"> </w:t>
            </w:r>
            <w:r>
              <w:rPr>
                <w:lang w:val="en-US"/>
              </w:rPr>
              <w:t>HTTP</w:t>
            </w:r>
            <w:r w:rsidRPr="00E4571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к </w:t>
            </w:r>
            <w:r>
              <w:rPr>
                <w:lang w:val="en-US"/>
              </w:rPr>
              <w:t>Web</w:t>
            </w:r>
            <w:r w:rsidRPr="007D59AE">
              <w:t xml:space="preserve"> </w:t>
            </w:r>
            <w:r>
              <w:rPr>
                <w:lang w:val="en-US"/>
              </w:rPr>
              <w:t>API</w:t>
            </w:r>
            <w:r w:rsidRPr="007D59AE">
              <w:t xml:space="preserve"> </w:t>
            </w:r>
            <w:r>
              <w:rPr>
                <w:lang w:val="en-US"/>
              </w:rPr>
              <w:t>Digital</w:t>
            </w:r>
            <w:r w:rsidRPr="007D59AE">
              <w:t xml:space="preserve"> </w:t>
            </w:r>
            <w:r>
              <w:rPr>
                <w:lang w:val="en-US"/>
              </w:rPr>
              <w:t>Twins</w:t>
            </w:r>
            <w:r>
              <w:t xml:space="preserve"> </w:t>
            </w:r>
            <w:r w:rsidR="00A55290">
              <w:t xml:space="preserve">для получения выбранного в зависимости от промежутка времени количества значений </w:t>
            </w:r>
            <w:r w:rsidR="00A55290">
              <w:rPr>
                <w:lang w:val="en-US"/>
              </w:rPr>
              <w:t>HistoricalValues</w:t>
            </w:r>
            <w:r w:rsidR="00A55290" w:rsidRPr="00A55290">
              <w:t xml:space="preserve"> </w:t>
            </w:r>
            <w:r w:rsidR="00A55290">
              <w:t xml:space="preserve">компонента </w:t>
            </w:r>
            <w:r>
              <w:rPr>
                <w:lang w:val="en-US"/>
              </w:rPr>
              <w:t>Sensor</w:t>
            </w:r>
            <w:r w:rsidR="00A55290">
              <w:t>, принадлежащего выбранному помещению</w:t>
            </w:r>
          </w:p>
          <w:p w14:paraId="002B1298" w14:textId="6DBF521A" w:rsidR="00AE38CB" w:rsidRPr="00AE38CB" w:rsidRDefault="00A55290" w:rsidP="00A55290">
            <w:pPr>
              <w:pStyle w:val="ab"/>
              <w:widowControl w:val="0"/>
              <w:numPr>
                <w:ilvl w:val="0"/>
                <w:numId w:val="31"/>
              </w:numPr>
              <w:tabs>
                <w:tab w:val="left" w:pos="547"/>
              </w:tabs>
              <w:spacing w:line="360" w:lineRule="auto"/>
              <w:rPr>
                <w:ins w:id="791" w:author="Rostislav Bobin" w:date="2019-05-17T12:43:00Z"/>
                <w:rPrChange w:id="792" w:author="Rostislav Bobin" w:date="2019-05-17T13:03:00Z">
                  <w:rPr>
                    <w:ins w:id="793" w:author="Rostislav Bobin" w:date="2019-05-17T12:43:00Z"/>
                    <w:i/>
                  </w:rPr>
                </w:rPrChange>
              </w:rPr>
              <w:pPrChange w:id="794" w:author="Rostislav Bobin" w:date="2019-05-17T13:03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r>
              <w:t xml:space="preserve">Вернуть пользователю среднее значение </w:t>
            </w:r>
            <w:r>
              <w:rPr>
                <w:lang w:val="en-US"/>
              </w:rPr>
              <w:t>HistoricalValue</w:t>
            </w:r>
            <w:r>
              <w:t xml:space="preserve"> компонента</w:t>
            </w:r>
            <w:r w:rsidRPr="00A55290">
              <w:t xml:space="preserve"> </w:t>
            </w:r>
            <w:r>
              <w:rPr>
                <w:lang w:val="en-US"/>
              </w:rPr>
              <w:t>Sensor</w:t>
            </w:r>
            <w:r w:rsidRPr="00A55290">
              <w:t xml:space="preserve"> </w:t>
            </w:r>
            <w:r>
              <w:t>на заданном промежутке времени</w:t>
            </w:r>
          </w:p>
        </w:tc>
      </w:tr>
      <w:tr w:rsidR="00445709" w14:paraId="0EB77793" w14:textId="77777777" w:rsidTr="00445709">
        <w:trPr>
          <w:ins w:id="79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61EB" w14:textId="2F72F7FA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96" w:author="Rostislav Bobin" w:date="2019-05-17T12:43:00Z"/>
                <w:i/>
              </w:rPr>
            </w:pPr>
            <w:ins w:id="797" w:author="Rostislav Bobin" w:date="2019-05-17T12:43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244F96AD" w14:textId="77777777" w:rsidTr="00445709">
        <w:trPr>
          <w:ins w:id="798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4C79" w14:textId="259D7E2D" w:rsidR="00A55290" w:rsidRPr="00A55290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99" w:author="Rostislav Bobin" w:date="2019-05-17T12:43:00Z"/>
              </w:rPr>
            </w:pPr>
            <w:ins w:id="800" w:author="Rostislav Bobin" w:date="2019-05-17T12:43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A55290" w14:paraId="2631445F" w14:textId="77777777" w:rsidTr="0044570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B714" w14:textId="77777777" w:rsidR="00A55290" w:rsidRDefault="00A55290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/>
              </w:rPr>
            </w:pPr>
          </w:p>
        </w:tc>
      </w:tr>
      <w:tr w:rsidR="00445709" w14:paraId="6775B1B5" w14:textId="77777777" w:rsidTr="00445709">
        <w:trPr>
          <w:ins w:id="80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DF8B" w14:textId="29A93DF3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02" w:author="Rostislav Bobin" w:date="2019-05-17T12:43:00Z"/>
                <w:i/>
              </w:rPr>
            </w:pPr>
            <w:ins w:id="803" w:author="Rostislav Bobin" w:date="2019-05-17T12:43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</w:ins>
            <w:ins w:id="804" w:author="Rostislav Bobin" w:date="2019-05-17T12:44:00Z">
              <w:r>
                <w:rPr>
                  <w:szCs w:val="28"/>
                </w:rPr>
                <w:t xml:space="preserve">Посмотреть текущее энергопотребление </w:t>
              </w:r>
            </w:ins>
          </w:p>
        </w:tc>
      </w:tr>
      <w:tr w:rsidR="00445709" w14:paraId="45ACC28A" w14:textId="77777777" w:rsidTr="00445709">
        <w:trPr>
          <w:ins w:id="80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83F3" w14:textId="50602A40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06" w:author="Rostislav Bobin" w:date="2019-05-17T12:43:00Z"/>
                <w:i/>
                <w:lang w:val="en-US"/>
              </w:rPr>
            </w:pPr>
            <w:ins w:id="807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</w:ins>
            <w:r w:rsidR="00A55290">
              <w:t>5</w:t>
            </w:r>
          </w:p>
        </w:tc>
      </w:tr>
      <w:tr w:rsidR="00445709" w14:paraId="53485329" w14:textId="77777777" w:rsidTr="00445709">
        <w:trPr>
          <w:ins w:id="808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30AF" w14:textId="64BE1F14" w:rsidR="00445709" w:rsidRP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09" w:author="Rostislav Bobin" w:date="2019-05-17T12:43:00Z"/>
                <w:i/>
                <w:rPrChange w:id="810" w:author="Rostislav Bobin" w:date="2019-05-17T12:43:00Z">
                  <w:rPr>
                    <w:ins w:id="811" w:author="Rostislav Bobin" w:date="2019-05-17T12:43:00Z"/>
                    <w:i/>
                    <w:lang w:val="en-US"/>
                  </w:rPr>
                </w:rPrChange>
              </w:rPr>
            </w:pPr>
            <w:ins w:id="812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r w:rsidR="00A55290">
              <w:t>предоставить пользователю информацию о текущем энергопотреблении в выбранном помещении</w:t>
            </w:r>
          </w:p>
        </w:tc>
      </w:tr>
      <w:tr w:rsidR="00445709" w14:paraId="3109749B" w14:textId="77777777" w:rsidTr="00445709">
        <w:trPr>
          <w:ins w:id="813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DA17" w14:textId="52CB2664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14" w:author="Rostislav Bobin" w:date="2019-05-17T12:43:00Z"/>
                <w:i/>
              </w:rPr>
            </w:pPr>
            <w:ins w:id="815" w:author="Rostislav Bobin" w:date="2019-05-17T12:43:00Z">
              <w:r>
                <w:rPr>
                  <w:i/>
                </w:rPr>
                <w:lastRenderedPageBreak/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39AEC44A" w14:textId="77777777" w:rsidTr="00445709">
        <w:trPr>
          <w:ins w:id="816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A89F" w14:textId="00AD0D59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17" w:author="Rostislav Bobin" w:date="2019-05-17T12:43:00Z"/>
                <w:i/>
              </w:rPr>
            </w:pPr>
            <w:ins w:id="818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09B8C775" w14:textId="77777777" w:rsidTr="00445709">
        <w:trPr>
          <w:ins w:id="819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E93E" w14:textId="651E7B06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20" w:author="Rostislav Bobin" w:date="2019-05-17T12:43:00Z"/>
                <w:i/>
              </w:rPr>
            </w:pPr>
            <w:ins w:id="821" w:author="Rostislav Bobin" w:date="2019-05-17T12:43:00Z">
              <w:r>
                <w:rPr>
                  <w:i/>
                </w:rPr>
                <w:t>Предусловия:</w:t>
              </w:r>
              <w:r>
                <w:t xml:space="preserve"> </w:t>
              </w:r>
            </w:ins>
            <w:r w:rsidR="00A55290">
              <w:t>пользователь системы выбрал помещение для получения информации о текущем энергопотреблении</w:t>
            </w:r>
          </w:p>
        </w:tc>
      </w:tr>
      <w:tr w:rsidR="00445709" w14:paraId="10A9829E" w14:textId="77777777" w:rsidTr="00445709">
        <w:trPr>
          <w:ins w:id="82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9661" w14:textId="77777777" w:rsidR="00445709" w:rsidRPr="00AE38CB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23" w:author="Rostislav Bobin" w:date="2019-05-17T12:43:00Z"/>
                <w:lang w:val="en-US"/>
                <w:rPrChange w:id="824" w:author="Rostislav Bobin" w:date="2019-05-17T13:04:00Z">
                  <w:rPr>
                    <w:ins w:id="825" w:author="Rostislav Bobin" w:date="2019-05-17T12:43:00Z"/>
                  </w:rPr>
                </w:rPrChange>
              </w:rPr>
            </w:pPr>
            <w:ins w:id="826" w:author="Rostislav Bobin" w:date="2019-05-17T12:43:00Z">
              <w:r w:rsidRPr="00AE38CB">
                <w:rPr>
                  <w:rPrChange w:id="827" w:author="Rostislav Bobin" w:date="2019-05-17T13:04:00Z">
                    <w:rPr>
                      <w:i/>
                    </w:rPr>
                  </w:rPrChange>
                </w:rPr>
                <w:t>Основной поток:</w:t>
              </w:r>
              <w:r w:rsidRPr="00AE38CB">
                <w:t xml:space="preserve"> </w:t>
              </w:r>
            </w:ins>
          </w:p>
          <w:p w14:paraId="13BD7413" w14:textId="0F59532A" w:rsidR="00A55290" w:rsidRPr="00A55290" w:rsidRDefault="00A55290" w:rsidP="00A55290">
            <w:pPr>
              <w:pStyle w:val="ab"/>
              <w:widowControl w:val="0"/>
              <w:numPr>
                <w:ilvl w:val="3"/>
                <w:numId w:val="24"/>
              </w:numPr>
              <w:tabs>
                <w:tab w:val="left" w:pos="547"/>
              </w:tabs>
              <w:spacing w:line="360" w:lineRule="auto"/>
            </w:pPr>
            <w:r>
              <w:t>Выполнить</w:t>
            </w:r>
            <w:r w:rsidRPr="00A55290">
              <w:t xml:space="preserve"> </w:t>
            </w:r>
            <w:r>
              <w:t>запрос</w:t>
            </w:r>
            <w:r w:rsidRPr="00A55290">
              <w:t xml:space="preserve"> </w:t>
            </w:r>
            <w:r w:rsidRPr="00A55290">
              <w:rPr>
                <w:lang w:val="en-US"/>
              </w:rPr>
              <w:t>HTTP</w:t>
            </w:r>
            <w:r w:rsidRPr="00A55290">
              <w:t xml:space="preserve"> </w:t>
            </w:r>
            <w:r w:rsidRPr="00A55290">
              <w:rPr>
                <w:lang w:val="en-US"/>
              </w:rPr>
              <w:t>GET</w:t>
            </w:r>
            <w:r w:rsidRPr="00A55290">
              <w:t xml:space="preserve"> </w:t>
            </w:r>
            <w:r>
              <w:t>к</w:t>
            </w:r>
            <w:r w:rsidRPr="00A55290">
              <w:t xml:space="preserve"> </w:t>
            </w:r>
            <w:r w:rsidRPr="00A55290">
              <w:rPr>
                <w:lang w:val="en-US"/>
              </w:rPr>
              <w:t>Web</w:t>
            </w:r>
            <w:r w:rsidRPr="00A55290">
              <w:t xml:space="preserve"> </w:t>
            </w:r>
            <w:r w:rsidRPr="00A55290">
              <w:rPr>
                <w:lang w:val="en-US"/>
              </w:rPr>
              <w:t>API</w:t>
            </w:r>
            <w:r w:rsidRPr="00A55290">
              <w:t xml:space="preserve"> </w:t>
            </w:r>
            <w:r w:rsidRPr="00A55290">
              <w:rPr>
                <w:lang w:val="en-US"/>
              </w:rPr>
              <w:t>Digital</w:t>
            </w:r>
            <w:r w:rsidRPr="00A55290">
              <w:t xml:space="preserve"> </w:t>
            </w:r>
            <w:r w:rsidRPr="00A55290">
              <w:rPr>
                <w:lang w:val="en-US"/>
              </w:rPr>
              <w:t>Twins</w:t>
            </w:r>
            <w:r w:rsidRPr="00A55290">
              <w:t xml:space="preserve"> </w:t>
            </w:r>
            <w:r>
              <w:t>для</w:t>
            </w:r>
            <w:r w:rsidRPr="00A55290">
              <w:t xml:space="preserve"> </w:t>
            </w:r>
            <w:r>
              <w:t>получения</w:t>
            </w:r>
            <w:r w:rsidRPr="00A55290">
              <w:t xml:space="preserve"> </w:t>
            </w:r>
            <w:r>
              <w:t>значения</w:t>
            </w:r>
            <w:r w:rsidRPr="00A55290">
              <w:t xml:space="preserve"> </w:t>
            </w:r>
            <w:r>
              <w:rPr>
                <w:lang w:val="en-US"/>
              </w:rPr>
              <w:t>Value</w:t>
            </w:r>
            <w:r w:rsidRPr="00A55290">
              <w:t xml:space="preserve"> </w:t>
            </w:r>
            <w:r>
              <w:t>компонента</w:t>
            </w:r>
            <w:r w:rsidRPr="00A55290">
              <w:t xml:space="preserve"> </w:t>
            </w:r>
            <w:r w:rsidRPr="00A55290">
              <w:rPr>
                <w:lang w:val="en-US"/>
              </w:rPr>
              <w:t>Sensor</w:t>
            </w:r>
            <w:r>
              <w:t>, принадлежащего выбранному помещению</w:t>
            </w:r>
          </w:p>
          <w:p w14:paraId="6C83A04C" w14:textId="1A94B524" w:rsidR="00445709" w:rsidRPr="00AE38CB" w:rsidRDefault="00A55290" w:rsidP="00A55290">
            <w:pPr>
              <w:pStyle w:val="ab"/>
              <w:widowControl w:val="0"/>
              <w:numPr>
                <w:ilvl w:val="3"/>
                <w:numId w:val="24"/>
              </w:numPr>
              <w:tabs>
                <w:tab w:val="left" w:pos="547"/>
              </w:tabs>
              <w:spacing w:line="360" w:lineRule="auto"/>
              <w:rPr>
                <w:ins w:id="828" w:author="Rostislav Bobin" w:date="2019-05-17T12:43:00Z"/>
                <w:rPrChange w:id="829" w:author="Rostislav Bobin" w:date="2019-05-17T13:04:00Z">
                  <w:rPr>
                    <w:ins w:id="830" w:author="Rostislav Bobin" w:date="2019-05-17T12:43:00Z"/>
                    <w:i/>
                  </w:rPr>
                </w:rPrChange>
              </w:rPr>
              <w:pPrChange w:id="831" w:author="Rostislav Bobin" w:date="2019-05-17T13:04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r>
              <w:t xml:space="preserve">Вернуть пользователю текущее значение </w:t>
            </w:r>
            <w:r>
              <w:rPr>
                <w:lang w:val="en-US"/>
              </w:rPr>
              <w:t>Value</w:t>
            </w:r>
            <w:r>
              <w:t xml:space="preserve"> компонента </w:t>
            </w:r>
            <w:r>
              <w:rPr>
                <w:lang w:val="en-US"/>
              </w:rPr>
              <w:t>Sensor</w:t>
            </w:r>
            <w:r>
              <w:t xml:space="preserve"> </w:t>
            </w:r>
          </w:p>
        </w:tc>
      </w:tr>
      <w:tr w:rsidR="00445709" w14:paraId="59A427FE" w14:textId="77777777" w:rsidTr="00445709">
        <w:trPr>
          <w:ins w:id="83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656F" w14:textId="099F1ED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33" w:author="Rostislav Bobin" w:date="2019-05-17T12:43:00Z"/>
                <w:i/>
              </w:rPr>
            </w:pPr>
            <w:ins w:id="834" w:author="Rostislav Bobin" w:date="2019-05-17T12:43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3E6F0787" w14:textId="77777777" w:rsidTr="00445709">
        <w:trPr>
          <w:ins w:id="83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4F6E" w14:textId="4480945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36" w:author="Rostislav Bobin" w:date="2019-05-17T12:43:00Z"/>
                <w:i/>
              </w:rPr>
            </w:pPr>
            <w:ins w:id="837" w:author="Rostislav Bobin" w:date="2019-05-17T12:43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</w:tbl>
    <w:p w14:paraId="0E141364" w14:textId="77777777" w:rsidR="00445709" w:rsidRDefault="00445709" w:rsidP="00445709">
      <w:pPr>
        <w:widowControl w:val="0"/>
        <w:ind w:firstLine="0"/>
        <w:rPr>
          <w:ins w:id="838" w:author="Rostislav Bobin" w:date="2019-05-17T12:41:00Z"/>
          <w:b/>
        </w:rPr>
      </w:pPr>
    </w:p>
    <w:p w14:paraId="3338A651" w14:textId="77777777" w:rsidR="00445709" w:rsidRDefault="00445709" w:rsidP="00445709">
      <w:pPr>
        <w:widowControl w:val="0"/>
        <w:spacing w:after="160" w:line="256" w:lineRule="auto"/>
        <w:ind w:firstLine="0"/>
        <w:jc w:val="left"/>
        <w:rPr>
          <w:ins w:id="839" w:author="Rostislav Bobin" w:date="2019-05-17T12:41:00Z"/>
        </w:rPr>
      </w:pPr>
      <w:ins w:id="840" w:author="Rostislav Bobin" w:date="2019-05-17T12:41:00Z">
        <w:r>
          <w:br w:type="page"/>
        </w:r>
      </w:ins>
    </w:p>
    <w:p w14:paraId="1F5133BD" w14:textId="77777777" w:rsidR="00445709" w:rsidRDefault="00445709" w:rsidP="00445709">
      <w:pPr>
        <w:widowControl w:val="0"/>
        <w:ind w:firstLine="0"/>
        <w:jc w:val="left"/>
        <w:rPr>
          <w:ins w:id="841" w:author="Rostislav Bobin" w:date="2019-05-17T12:41:00Z"/>
          <w:rStyle w:val="20"/>
        </w:rPr>
      </w:pPr>
      <w:bookmarkStart w:id="842" w:name="_Toc483920467"/>
      <w:bookmarkStart w:id="843" w:name="_Toc9242716"/>
      <w:ins w:id="844" w:author="Rostislav Bobin" w:date="2019-05-17T12:41:00Z">
        <w:r>
          <w:rPr>
            <w:rStyle w:val="20"/>
          </w:rPr>
          <w:lastRenderedPageBreak/>
          <w:t>Приложение 2</w:t>
        </w:r>
        <w:bookmarkEnd w:id="842"/>
        <w:bookmarkEnd w:id="843"/>
      </w:ins>
    </w:p>
    <w:p w14:paraId="746C7E09" w14:textId="650E1A76" w:rsidR="00445709" w:rsidRPr="00445709" w:rsidRDefault="00445709">
      <w:pPr>
        <w:ind w:firstLine="0"/>
        <w:rPr>
          <w:rPrChange w:id="845" w:author="Rostislav Bobin" w:date="2019-05-17T12:41:00Z">
            <w:rPr>
              <w:lang w:val="en-US"/>
            </w:rPr>
          </w:rPrChange>
        </w:rPr>
        <w:pPrChange w:id="846" w:author="Rostislav Bobin" w:date="2019-05-17T12:41:00Z">
          <w:pPr>
            <w:pStyle w:val="1"/>
            <w:widowControl w:val="0"/>
          </w:pPr>
        </w:pPrChange>
      </w:pPr>
      <w:ins w:id="847" w:author="Rostislav Bobin" w:date="2019-05-17T12:41:00Z">
        <w:r>
          <w:t>Листинг</w:t>
        </w:r>
        <w:r w:rsidRPr="00445709">
          <w:rPr>
            <w:lang w:val="en-US"/>
            <w:rPrChange w:id="848" w:author="Rostislav Bobin" w:date="2019-05-17T12:41:00Z">
              <w:rPr>
                <w:b w:val="0"/>
                <w:bCs w:val="0"/>
              </w:rPr>
            </w:rPrChange>
          </w:rPr>
          <w:t xml:space="preserve"> </w:t>
        </w:r>
        <w:r>
          <w:rPr>
            <w:rFonts w:ascii="Courier New" w:hAnsi="Courier New" w:cs="Courier New"/>
            <w:i/>
            <w:iCs/>
            <w:sz w:val="20"/>
            <w:lang w:val="en-US"/>
          </w:rPr>
          <w:t>/**</w:t>
        </w:r>
        <w:r>
          <w:rPr>
            <w:rFonts w:ascii="Courier New" w:hAnsi="Courier New" w:cs="Courier New"/>
            <w:i/>
            <w:iCs/>
            <w:sz w:val="20"/>
            <w:lang w:val="en-US"/>
          </w:rPr>
          <w:br/>
        </w:r>
      </w:ins>
    </w:p>
    <w:sectPr w:rsidR="00445709" w:rsidRPr="00445709">
      <w:footerReference w:type="default" r:id="rId20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4" w:author="Gleb Radchenko" w:date="2019-04-12T15:18:00Z" w:initials="GR">
    <w:p w14:paraId="040B62B4" w14:textId="004F22BF" w:rsidR="00FA1304" w:rsidRDefault="00FA1304">
      <w:pPr>
        <w:pStyle w:val="afd"/>
      </w:pPr>
      <w:r>
        <w:rPr>
          <w:rStyle w:val="afc"/>
        </w:rPr>
        <w:annotationRef/>
      </w:r>
      <w:r>
        <w:t>Форматирование подписи исправить. В диаграмме нет структуры</w:t>
      </w:r>
    </w:p>
  </w:comment>
  <w:comment w:id="144" w:author="Gleb Radchenko" w:date="2019-04-26T14:17:00Z" w:initials="GR">
    <w:p w14:paraId="0BAF998A" w14:textId="47822D1D" w:rsidR="00FA1304" w:rsidRPr="0085346D" w:rsidRDefault="00FA1304">
      <w:pPr>
        <w:pStyle w:val="afd"/>
      </w:pPr>
      <w:r>
        <w:rPr>
          <w:rStyle w:val="afc"/>
        </w:rPr>
        <w:annotationRef/>
      </w:r>
      <w:r>
        <w:t>Развернуть описание, добавить примеры</w:t>
      </w:r>
    </w:p>
  </w:comment>
  <w:comment w:id="253" w:author="Gleb Radchenko" w:date="2019-04-12T15:23:00Z" w:initials="GR">
    <w:p w14:paraId="6485E23B" w14:textId="767DBE46" w:rsidR="00FA1304" w:rsidRPr="00E479CD" w:rsidRDefault="00FA1304">
      <w:pPr>
        <w:pStyle w:val="afd"/>
      </w:pPr>
      <w:r>
        <w:rPr>
          <w:rStyle w:val="afc"/>
        </w:rPr>
        <w:annotationRef/>
      </w:r>
      <w:r>
        <w:t>Необходимо описать варианты использования конкретного цифрового двойника. Администратор – добавить пользователя, добавить район, добавить источник данных. Посмотреть текущее энергопотребление, посмотреть среднее потребление за промежуток, нотификация пользователя о неэффективном энергопотреблении.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0B62B4" w15:done="0"/>
  <w15:commentEx w15:paraId="0BAF998A" w15:done="0"/>
  <w15:commentEx w15:paraId="6485E2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0B62B4" w16cid:durableId="205B2ACF"/>
  <w16cid:commentId w16cid:paraId="0BAF998A" w16cid:durableId="206D9195"/>
  <w16cid:commentId w16cid:paraId="6485E23B" w16cid:durableId="205B2BF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D4C5A" w14:textId="77777777" w:rsidR="00E9122C" w:rsidRDefault="00E9122C">
      <w:pPr>
        <w:spacing w:line="240" w:lineRule="auto"/>
      </w:pPr>
      <w:r>
        <w:separator/>
      </w:r>
    </w:p>
  </w:endnote>
  <w:endnote w:type="continuationSeparator" w:id="0">
    <w:p w14:paraId="24B22554" w14:textId="77777777" w:rsidR="00E9122C" w:rsidRDefault="00E91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2C7BB" w14:textId="77777777" w:rsidR="00FA1304" w:rsidRDefault="00FA13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A033D9">
      <w:rPr>
        <w:noProof/>
        <w:color w:val="000000"/>
        <w:szCs w:val="28"/>
      </w:rPr>
      <w:t>8</w:t>
    </w:r>
    <w:r>
      <w:rPr>
        <w:color w:val="000000"/>
        <w:szCs w:val="28"/>
      </w:rPr>
      <w:fldChar w:fldCharType="end"/>
    </w:r>
  </w:p>
  <w:p w14:paraId="03E52B00" w14:textId="77777777" w:rsidR="00FA1304" w:rsidRDefault="00FA13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86440" w14:textId="77777777" w:rsidR="00E9122C" w:rsidRDefault="00E9122C">
      <w:pPr>
        <w:spacing w:line="240" w:lineRule="auto"/>
      </w:pPr>
      <w:r>
        <w:separator/>
      </w:r>
    </w:p>
  </w:footnote>
  <w:footnote w:type="continuationSeparator" w:id="0">
    <w:p w14:paraId="65BED83E" w14:textId="77777777" w:rsidR="00E9122C" w:rsidRDefault="00E912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7A71"/>
    <w:multiLevelType w:val="hybridMultilevel"/>
    <w:tmpl w:val="5A9A5FC0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1A7CD7"/>
    <w:multiLevelType w:val="multilevel"/>
    <w:tmpl w:val="0FD017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09E54FA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92326B"/>
    <w:multiLevelType w:val="hybridMultilevel"/>
    <w:tmpl w:val="F522B13A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D075C4"/>
    <w:multiLevelType w:val="hybridMultilevel"/>
    <w:tmpl w:val="E4345286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7F1387"/>
    <w:multiLevelType w:val="hybridMultilevel"/>
    <w:tmpl w:val="CEBEECEE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7D5DFD"/>
    <w:multiLevelType w:val="multilevel"/>
    <w:tmpl w:val="EF369AF2"/>
    <w:lvl w:ilvl="0">
      <w:start w:val="1"/>
      <w:numFmt w:val="decimal"/>
      <w:lvlText w:val="%1."/>
      <w:lvlJc w:val="left"/>
      <w:pPr>
        <w:ind w:left="972" w:hanging="425"/>
      </w:pPr>
    </w:lvl>
    <w:lvl w:ilvl="1">
      <w:start w:val="1"/>
      <w:numFmt w:val="decimal"/>
      <w:lvlText w:val="%2."/>
      <w:lvlJc w:val="left"/>
      <w:pPr>
        <w:ind w:left="1278" w:hanging="360"/>
      </w:pPr>
    </w:lvl>
    <w:lvl w:ilvl="2">
      <w:start w:val="1"/>
      <w:numFmt w:val="lowerRoman"/>
      <w:lvlText w:val="%3."/>
      <w:lvlJc w:val="right"/>
      <w:pPr>
        <w:ind w:left="1998" w:hanging="180"/>
      </w:pPr>
    </w:lvl>
    <w:lvl w:ilvl="3">
      <w:start w:val="1"/>
      <w:numFmt w:val="decimal"/>
      <w:lvlText w:val="%4."/>
      <w:lvlJc w:val="left"/>
      <w:pPr>
        <w:ind w:left="2718" w:hanging="360"/>
      </w:pPr>
    </w:lvl>
    <w:lvl w:ilvl="4">
      <w:start w:val="1"/>
      <w:numFmt w:val="lowerLetter"/>
      <w:lvlText w:val="%5."/>
      <w:lvlJc w:val="left"/>
      <w:pPr>
        <w:ind w:left="3438" w:hanging="360"/>
      </w:pPr>
    </w:lvl>
    <w:lvl w:ilvl="5">
      <w:start w:val="1"/>
      <w:numFmt w:val="lowerRoman"/>
      <w:lvlText w:val="%6."/>
      <w:lvlJc w:val="right"/>
      <w:pPr>
        <w:ind w:left="4158" w:hanging="180"/>
      </w:pPr>
    </w:lvl>
    <w:lvl w:ilvl="6">
      <w:start w:val="1"/>
      <w:numFmt w:val="decimal"/>
      <w:lvlText w:val="%7."/>
      <w:lvlJc w:val="left"/>
      <w:pPr>
        <w:ind w:left="4878" w:hanging="360"/>
      </w:pPr>
    </w:lvl>
    <w:lvl w:ilvl="7">
      <w:start w:val="1"/>
      <w:numFmt w:val="lowerLetter"/>
      <w:lvlText w:val="%8."/>
      <w:lvlJc w:val="left"/>
      <w:pPr>
        <w:ind w:left="5598" w:hanging="360"/>
      </w:pPr>
    </w:lvl>
    <w:lvl w:ilvl="8">
      <w:start w:val="1"/>
      <w:numFmt w:val="lowerRoman"/>
      <w:lvlText w:val="%9."/>
      <w:lvlJc w:val="right"/>
      <w:pPr>
        <w:ind w:left="6318" w:hanging="180"/>
      </w:pPr>
    </w:lvl>
  </w:abstractNum>
  <w:abstractNum w:abstractNumId="8" w15:restartNumberingAfterBreak="0">
    <w:nsid w:val="1D993DD1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24E31"/>
    <w:multiLevelType w:val="hybridMultilevel"/>
    <w:tmpl w:val="82AC6ECE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107A9C"/>
    <w:multiLevelType w:val="hybridMultilevel"/>
    <w:tmpl w:val="950212D8"/>
    <w:lvl w:ilvl="0" w:tplc="2EAA77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B7B40"/>
    <w:multiLevelType w:val="hybridMultilevel"/>
    <w:tmpl w:val="2B8C1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11933"/>
    <w:multiLevelType w:val="multilevel"/>
    <w:tmpl w:val="E8EAD76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425E2E"/>
    <w:multiLevelType w:val="hybridMultilevel"/>
    <w:tmpl w:val="FF783304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59313B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3FE1ABB"/>
    <w:multiLevelType w:val="hybridMultilevel"/>
    <w:tmpl w:val="814A6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C156F"/>
    <w:multiLevelType w:val="hybridMultilevel"/>
    <w:tmpl w:val="EE4EC010"/>
    <w:lvl w:ilvl="0" w:tplc="B78284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920F0E"/>
    <w:multiLevelType w:val="hybridMultilevel"/>
    <w:tmpl w:val="8154FA30"/>
    <w:lvl w:ilvl="0" w:tplc="B798CEA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0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E76CC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C612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511B7D"/>
    <w:multiLevelType w:val="multilevel"/>
    <w:tmpl w:val="0FD01720"/>
    <w:lvl w:ilvl="0">
      <w:start w:val="1"/>
      <w:numFmt w:val="decimal"/>
      <w:lvlText w:val="%1."/>
      <w:lvlJc w:val="left"/>
      <w:pPr>
        <w:ind w:left="972" w:hanging="425"/>
      </w:pPr>
    </w:lvl>
    <w:lvl w:ilvl="1">
      <w:start w:val="1"/>
      <w:numFmt w:val="decimal"/>
      <w:lvlText w:val="%2."/>
      <w:lvlJc w:val="left"/>
      <w:pPr>
        <w:ind w:left="1278" w:hanging="360"/>
      </w:pPr>
    </w:lvl>
    <w:lvl w:ilvl="2">
      <w:start w:val="1"/>
      <w:numFmt w:val="lowerRoman"/>
      <w:lvlText w:val="%3."/>
      <w:lvlJc w:val="right"/>
      <w:pPr>
        <w:ind w:left="1998" w:hanging="180"/>
      </w:pPr>
    </w:lvl>
    <w:lvl w:ilvl="3">
      <w:start w:val="1"/>
      <w:numFmt w:val="decimal"/>
      <w:lvlText w:val="%4."/>
      <w:lvlJc w:val="left"/>
      <w:pPr>
        <w:ind w:left="2718" w:hanging="360"/>
      </w:pPr>
    </w:lvl>
    <w:lvl w:ilvl="4">
      <w:start w:val="1"/>
      <w:numFmt w:val="lowerLetter"/>
      <w:lvlText w:val="%5."/>
      <w:lvlJc w:val="left"/>
      <w:pPr>
        <w:ind w:left="3438" w:hanging="360"/>
      </w:pPr>
    </w:lvl>
    <w:lvl w:ilvl="5">
      <w:start w:val="1"/>
      <w:numFmt w:val="lowerRoman"/>
      <w:lvlText w:val="%6."/>
      <w:lvlJc w:val="right"/>
      <w:pPr>
        <w:ind w:left="4158" w:hanging="180"/>
      </w:pPr>
    </w:lvl>
    <w:lvl w:ilvl="6">
      <w:start w:val="1"/>
      <w:numFmt w:val="decimal"/>
      <w:lvlText w:val="%7."/>
      <w:lvlJc w:val="left"/>
      <w:pPr>
        <w:ind w:left="4878" w:hanging="360"/>
      </w:pPr>
    </w:lvl>
    <w:lvl w:ilvl="7">
      <w:start w:val="1"/>
      <w:numFmt w:val="lowerLetter"/>
      <w:lvlText w:val="%8."/>
      <w:lvlJc w:val="left"/>
      <w:pPr>
        <w:ind w:left="5598" w:hanging="360"/>
      </w:pPr>
    </w:lvl>
    <w:lvl w:ilvl="8">
      <w:start w:val="1"/>
      <w:numFmt w:val="lowerRoman"/>
      <w:lvlText w:val="%9."/>
      <w:lvlJc w:val="right"/>
      <w:pPr>
        <w:ind w:left="6318" w:hanging="180"/>
      </w:pPr>
    </w:lvl>
  </w:abstractNum>
  <w:abstractNum w:abstractNumId="24" w15:restartNumberingAfterBreak="0">
    <w:nsid w:val="53A943C3"/>
    <w:multiLevelType w:val="multilevel"/>
    <w:tmpl w:val="EF369A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543C59E2"/>
    <w:multiLevelType w:val="hybridMultilevel"/>
    <w:tmpl w:val="3FFCF942"/>
    <w:lvl w:ilvl="0" w:tplc="ED8CBE6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331887"/>
    <w:multiLevelType w:val="hybridMultilevel"/>
    <w:tmpl w:val="814A6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9C46E30"/>
    <w:multiLevelType w:val="hybridMultilevel"/>
    <w:tmpl w:val="549C4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F643C"/>
    <w:multiLevelType w:val="hybridMultilevel"/>
    <w:tmpl w:val="B77CB8FC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0A5AD2"/>
    <w:multiLevelType w:val="multilevel"/>
    <w:tmpl w:val="0FD017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30"/>
  </w:num>
  <w:num w:numId="4">
    <w:abstractNumId w:val="5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15"/>
  </w:num>
  <w:num w:numId="16">
    <w:abstractNumId w:val="25"/>
  </w:num>
  <w:num w:numId="17">
    <w:abstractNumId w:val="6"/>
  </w:num>
  <w:num w:numId="18">
    <w:abstractNumId w:val="19"/>
  </w:num>
  <w:num w:numId="19">
    <w:abstractNumId w:val="18"/>
  </w:num>
  <w:num w:numId="20">
    <w:abstractNumId w:val="2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6"/>
  </w:num>
  <w:num w:numId="25">
    <w:abstractNumId w:val="8"/>
  </w:num>
  <w:num w:numId="26">
    <w:abstractNumId w:val="26"/>
  </w:num>
  <w:num w:numId="27">
    <w:abstractNumId w:val="17"/>
  </w:num>
  <w:num w:numId="28">
    <w:abstractNumId w:val="11"/>
  </w:num>
  <w:num w:numId="29">
    <w:abstractNumId w:val="24"/>
  </w:num>
  <w:num w:numId="30">
    <w:abstractNumId w:val="7"/>
  </w:num>
  <w:num w:numId="31">
    <w:abstractNumId w:val="23"/>
  </w:num>
  <w:num w:numId="32">
    <w:abstractNumId w:val="4"/>
  </w:num>
  <w:num w:numId="33">
    <w:abstractNumId w:val="1"/>
  </w:num>
  <w:num w:numId="34">
    <w:abstractNumId w:val="3"/>
  </w:num>
  <w:num w:numId="3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NDA1NTY3MbQwMzVQ0lEKTi0uzszPAykwrQUAf6DmUiwAAAA="/>
  </w:docVars>
  <w:rsids>
    <w:rsidRoot w:val="00785A9B"/>
    <w:rsid w:val="0000241F"/>
    <w:rsid w:val="0001762E"/>
    <w:rsid w:val="00025D81"/>
    <w:rsid w:val="00030F2E"/>
    <w:rsid w:val="0007585F"/>
    <w:rsid w:val="000C2CA8"/>
    <w:rsid w:val="000C3641"/>
    <w:rsid w:val="000F2968"/>
    <w:rsid w:val="000F7602"/>
    <w:rsid w:val="00117EDE"/>
    <w:rsid w:val="00125A2C"/>
    <w:rsid w:val="00137B5D"/>
    <w:rsid w:val="001907E9"/>
    <w:rsid w:val="00195187"/>
    <w:rsid w:val="00197AA6"/>
    <w:rsid w:val="001C7CDA"/>
    <w:rsid w:val="001F29E0"/>
    <w:rsid w:val="00227B83"/>
    <w:rsid w:val="002423B6"/>
    <w:rsid w:val="0024675C"/>
    <w:rsid w:val="00273449"/>
    <w:rsid w:val="002B1DCC"/>
    <w:rsid w:val="002C496B"/>
    <w:rsid w:val="003031C0"/>
    <w:rsid w:val="00307F7B"/>
    <w:rsid w:val="00334283"/>
    <w:rsid w:val="00343DA3"/>
    <w:rsid w:val="0034666E"/>
    <w:rsid w:val="00354673"/>
    <w:rsid w:val="0035627F"/>
    <w:rsid w:val="00367FC0"/>
    <w:rsid w:val="003F660D"/>
    <w:rsid w:val="004217B8"/>
    <w:rsid w:val="00427F60"/>
    <w:rsid w:val="00430599"/>
    <w:rsid w:val="00445709"/>
    <w:rsid w:val="004523F2"/>
    <w:rsid w:val="00455A2A"/>
    <w:rsid w:val="004600B0"/>
    <w:rsid w:val="00464026"/>
    <w:rsid w:val="0048374E"/>
    <w:rsid w:val="004936E7"/>
    <w:rsid w:val="004C5C26"/>
    <w:rsid w:val="004F0215"/>
    <w:rsid w:val="004F25D8"/>
    <w:rsid w:val="00511533"/>
    <w:rsid w:val="005305E1"/>
    <w:rsid w:val="00547FC2"/>
    <w:rsid w:val="00553241"/>
    <w:rsid w:val="00581ACE"/>
    <w:rsid w:val="0058297E"/>
    <w:rsid w:val="00591EAB"/>
    <w:rsid w:val="005A316B"/>
    <w:rsid w:val="005B6340"/>
    <w:rsid w:val="00600720"/>
    <w:rsid w:val="00601C79"/>
    <w:rsid w:val="00625086"/>
    <w:rsid w:val="006D0FFB"/>
    <w:rsid w:val="00724564"/>
    <w:rsid w:val="00725A86"/>
    <w:rsid w:val="00746470"/>
    <w:rsid w:val="00746587"/>
    <w:rsid w:val="00757870"/>
    <w:rsid w:val="00785A9B"/>
    <w:rsid w:val="00794F46"/>
    <w:rsid w:val="007977F7"/>
    <w:rsid w:val="007B2C28"/>
    <w:rsid w:val="007D59AE"/>
    <w:rsid w:val="007E00DE"/>
    <w:rsid w:val="008100FC"/>
    <w:rsid w:val="0085346D"/>
    <w:rsid w:val="0087046B"/>
    <w:rsid w:val="00886B62"/>
    <w:rsid w:val="008B779C"/>
    <w:rsid w:val="008C0807"/>
    <w:rsid w:val="008F2FAC"/>
    <w:rsid w:val="00941AC8"/>
    <w:rsid w:val="00947D6A"/>
    <w:rsid w:val="00947F53"/>
    <w:rsid w:val="00950490"/>
    <w:rsid w:val="009514D3"/>
    <w:rsid w:val="00967033"/>
    <w:rsid w:val="009A15E8"/>
    <w:rsid w:val="009D06B2"/>
    <w:rsid w:val="00A033D9"/>
    <w:rsid w:val="00A14282"/>
    <w:rsid w:val="00A50643"/>
    <w:rsid w:val="00A53BA9"/>
    <w:rsid w:val="00A55290"/>
    <w:rsid w:val="00A655CB"/>
    <w:rsid w:val="00A72889"/>
    <w:rsid w:val="00AA2535"/>
    <w:rsid w:val="00AB5BF5"/>
    <w:rsid w:val="00AC21C3"/>
    <w:rsid w:val="00AC5BF1"/>
    <w:rsid w:val="00AE38CB"/>
    <w:rsid w:val="00B807BB"/>
    <w:rsid w:val="00BA4C5D"/>
    <w:rsid w:val="00BA74D4"/>
    <w:rsid w:val="00BC4629"/>
    <w:rsid w:val="00BD2780"/>
    <w:rsid w:val="00BF3B59"/>
    <w:rsid w:val="00C0690A"/>
    <w:rsid w:val="00C26E88"/>
    <w:rsid w:val="00C512EB"/>
    <w:rsid w:val="00C96117"/>
    <w:rsid w:val="00CD34E8"/>
    <w:rsid w:val="00CE5927"/>
    <w:rsid w:val="00CF3347"/>
    <w:rsid w:val="00D22FFD"/>
    <w:rsid w:val="00D27A42"/>
    <w:rsid w:val="00D67520"/>
    <w:rsid w:val="00D844BF"/>
    <w:rsid w:val="00D90A6E"/>
    <w:rsid w:val="00E351FA"/>
    <w:rsid w:val="00E361B5"/>
    <w:rsid w:val="00E45719"/>
    <w:rsid w:val="00E457F9"/>
    <w:rsid w:val="00E479CD"/>
    <w:rsid w:val="00E730C0"/>
    <w:rsid w:val="00E9122C"/>
    <w:rsid w:val="00EB66EE"/>
    <w:rsid w:val="00ED05EF"/>
    <w:rsid w:val="00ED320C"/>
    <w:rsid w:val="00ED59E6"/>
    <w:rsid w:val="00EE63A2"/>
    <w:rsid w:val="00F058BB"/>
    <w:rsid w:val="00F4289B"/>
    <w:rsid w:val="00F502AC"/>
    <w:rsid w:val="00F5209E"/>
    <w:rsid w:val="00F71E23"/>
    <w:rsid w:val="00F954D1"/>
    <w:rsid w:val="00F97084"/>
    <w:rsid w:val="00FA1304"/>
    <w:rsid w:val="00FB3A4A"/>
    <w:rsid w:val="00FC3465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719"/>
    <w:rPr>
      <w:szCs w:val="20"/>
    </w:rPr>
  </w:style>
  <w:style w:type="paragraph" w:styleId="1">
    <w:name w:val="heading 1"/>
    <w:basedOn w:val="a"/>
    <w:link w:val="10"/>
    <w:uiPriority w:val="9"/>
    <w:qFormat/>
    <w:rsid w:val="0007585F"/>
    <w:pPr>
      <w:keepNext/>
      <w:numPr>
        <w:numId w:val="9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5A2C"/>
    <w:pPr>
      <w:widowControl w:val="0"/>
      <w:numPr>
        <w:ilvl w:val="1"/>
      </w:num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A2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A2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A2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25A2C"/>
    <w:rPr>
      <w:rFonts w:cs="Arial"/>
      <w:b/>
      <w:bCs/>
      <w:iCs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aliases w:val="Список со скобкой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25A2C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25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5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idc.com/getdoc.jsp?containerId=prUS44596319/" TargetMode="External"/><Relationship Id="rId18" Type="http://schemas.openxmlformats.org/officeDocument/2006/relationships/hyperlink" Target="https://docs.microsoft.com/ru-ru/azure/iot-hub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ru-ru/azure/active-directo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azure/active-directory/develop/v1-protocols-oauth-cod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azure/event-hubs/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learning.getpostman.com/docs/postman/sending_api_requests/reques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ru-ru/azure/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490D597-1143-4CB4-9F75-6DF2D850F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46</Pages>
  <Words>8445</Words>
  <Characters>48140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Rostislav Bobin</cp:lastModifiedBy>
  <cp:revision>10</cp:revision>
  <dcterms:created xsi:type="dcterms:W3CDTF">2019-05-17T08:06:00Z</dcterms:created>
  <dcterms:modified xsi:type="dcterms:W3CDTF">2019-05-21T07:26:00Z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