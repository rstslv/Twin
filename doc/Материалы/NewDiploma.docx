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B9" w:rsidRPr="000315B9" w:rsidRDefault="000315B9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0315B9">
        <w:rPr>
          <w:color w:val="000000"/>
          <w:sz w:val="24"/>
        </w:rPr>
        <w:t>МИНИСТЕРСТВО ОБРАЗОВАНИЯ И НАУКИ РОССИЙСКОЙ ФЕДЕРАЦИИ</w:t>
      </w:r>
    </w:p>
    <w:p w:rsidR="000315B9" w:rsidRPr="000315B9" w:rsidRDefault="000315B9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0315B9">
        <w:rPr>
          <w:color w:val="000000"/>
          <w:sz w:val="24"/>
        </w:rPr>
        <w:t>Федеральное государственное автономное образовательное учреждение</w:t>
      </w:r>
      <w:r w:rsidRPr="000315B9">
        <w:rPr>
          <w:color w:val="000000"/>
          <w:sz w:val="24"/>
        </w:rPr>
        <w:br/>
        <w:t>высшего образования</w:t>
      </w:r>
    </w:p>
    <w:p w:rsidR="000315B9" w:rsidRPr="000315B9" w:rsidRDefault="000315B9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 w:rsidRPr="000315B9">
        <w:rPr>
          <w:b/>
          <w:color w:val="000000"/>
        </w:rPr>
        <w:t>«Южно-Уральский государственный университет»</w:t>
      </w:r>
    </w:p>
    <w:p w:rsidR="000315B9" w:rsidRPr="000315B9" w:rsidRDefault="000315B9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 w:rsidRPr="000315B9">
        <w:rPr>
          <w:b/>
          <w:color w:val="000000"/>
        </w:rPr>
        <w:t>(национальный исследовательский университет)</w:t>
      </w:r>
    </w:p>
    <w:p w:rsidR="000315B9" w:rsidRPr="000315B9" w:rsidRDefault="000315B9" w:rsidP="006B23CD">
      <w:pPr>
        <w:widowControl w:val="0"/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0315B9">
        <w:rPr>
          <w:b/>
          <w:bCs/>
          <w:sz w:val="24"/>
          <w:szCs w:val="24"/>
        </w:rPr>
        <w:t>Высшая школа электроники и компьютерных наук</w:t>
      </w:r>
    </w:p>
    <w:p w:rsidR="000315B9" w:rsidRPr="000315B9" w:rsidRDefault="000315B9" w:rsidP="006B23CD">
      <w:pPr>
        <w:widowControl w:val="0"/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0315B9">
        <w:rPr>
          <w:b/>
          <w:bCs/>
          <w:sz w:val="24"/>
          <w:szCs w:val="24"/>
        </w:rPr>
        <w:t>Кафедра системного программирования</w:t>
      </w: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35"/>
        <w:gridCol w:w="4535"/>
      </w:tblGrid>
      <w:tr w:rsidR="000315B9" w:rsidRPr="000315B9" w:rsidTr="001B4315">
        <w:tc>
          <w:tcPr>
            <w:tcW w:w="4926" w:type="dxa"/>
          </w:tcPr>
          <w:p w:rsidR="000315B9" w:rsidRPr="000315B9" w:rsidRDefault="000315B9" w:rsidP="006B23CD">
            <w:pPr>
              <w:widowControl w:val="0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РАБОТА ПРОВЕРЕНА</w:t>
            </w:r>
          </w:p>
          <w:p w:rsidR="000315B9" w:rsidRPr="002560E1" w:rsidRDefault="000315B9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  <w:highlight w:val="yellow"/>
              </w:rPr>
            </w:pPr>
            <w:r w:rsidRPr="002560E1">
              <w:rPr>
                <w:szCs w:val="28"/>
                <w:highlight w:val="yellow"/>
              </w:rPr>
              <w:t>Рецензент</w:t>
            </w:r>
          </w:p>
          <w:p w:rsidR="00D0147A" w:rsidRPr="002560E1" w:rsidRDefault="002560E1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  <w:highlight w:val="yellow"/>
              </w:rPr>
            </w:pPr>
            <w:r w:rsidRPr="002560E1">
              <w:rPr>
                <w:szCs w:val="28"/>
                <w:highlight w:val="yellow"/>
              </w:rPr>
              <w:t>Рецензент рецензент</w:t>
            </w:r>
          </w:p>
          <w:p w:rsidR="00D0147A" w:rsidRPr="002560E1" w:rsidRDefault="002D5F18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  <w:highlight w:val="yellow"/>
              </w:rPr>
            </w:pPr>
            <w:r w:rsidRPr="002560E1">
              <w:rPr>
                <w:szCs w:val="28"/>
                <w:highlight w:val="yellow"/>
              </w:rPr>
              <w:t>ООО «</w:t>
            </w:r>
            <w:r w:rsidR="002560E1" w:rsidRPr="002560E1">
              <w:rPr>
                <w:szCs w:val="28"/>
                <w:highlight w:val="yellow"/>
              </w:rPr>
              <w:t>Рецензент</w:t>
            </w:r>
            <w:r w:rsidR="00D0147A" w:rsidRPr="002560E1">
              <w:rPr>
                <w:szCs w:val="28"/>
                <w:highlight w:val="yellow"/>
              </w:rPr>
              <w:t xml:space="preserve"> </w:t>
            </w:r>
            <w:r w:rsidR="002560E1" w:rsidRPr="002560E1">
              <w:rPr>
                <w:szCs w:val="28"/>
                <w:highlight w:val="yellow"/>
              </w:rPr>
              <w:t>рецензент</w:t>
            </w:r>
            <w:r w:rsidRPr="002560E1">
              <w:rPr>
                <w:szCs w:val="28"/>
                <w:highlight w:val="yellow"/>
              </w:rPr>
              <w:t>»</w:t>
            </w:r>
          </w:p>
          <w:p w:rsidR="00D0147A" w:rsidRPr="00D0147A" w:rsidRDefault="002560E1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2560E1">
              <w:rPr>
                <w:szCs w:val="28"/>
                <w:highlight w:val="yellow"/>
              </w:rPr>
              <w:t>____________ И.О</w:t>
            </w:r>
            <w:r w:rsidR="00D0147A" w:rsidRPr="002560E1">
              <w:rPr>
                <w:szCs w:val="28"/>
                <w:highlight w:val="yellow"/>
              </w:rPr>
              <w:t xml:space="preserve">. </w:t>
            </w:r>
            <w:r w:rsidRPr="002560E1">
              <w:rPr>
                <w:szCs w:val="28"/>
                <w:highlight w:val="yellow"/>
              </w:rPr>
              <w:t>Фамилия</w:t>
            </w:r>
          </w:p>
          <w:p w:rsidR="00D0147A" w:rsidRPr="00D0147A" w:rsidRDefault="002D5F18" w:rsidP="006B23CD">
            <w:pPr>
              <w:widowControl w:val="0"/>
              <w:spacing w:line="240" w:lineRule="auto"/>
              <w:ind w:firstLine="0"/>
              <w:jc w:val="left"/>
              <w:rPr>
                <w:b/>
                <w:szCs w:val="28"/>
              </w:rPr>
            </w:pPr>
            <w:r>
              <w:rPr>
                <w:szCs w:val="28"/>
              </w:rPr>
              <w:t>«</w:t>
            </w:r>
            <w:r w:rsidR="00D0147A" w:rsidRPr="00D0147A">
              <w:rPr>
                <w:szCs w:val="28"/>
              </w:rPr>
              <w:t>___</w:t>
            </w:r>
            <w:r>
              <w:rPr>
                <w:szCs w:val="28"/>
              </w:rPr>
              <w:t>»</w:t>
            </w:r>
            <w:r w:rsidR="00D0147A" w:rsidRPr="00D0147A">
              <w:rPr>
                <w:szCs w:val="28"/>
              </w:rPr>
              <w:t xml:space="preserve">___________ </w:t>
            </w:r>
            <w:r w:rsidR="00D0147A" w:rsidRPr="00D0147A">
              <w:rPr>
                <w:szCs w:val="28"/>
              </w:rPr>
              <w:fldChar w:fldCharType="begin"/>
            </w:r>
            <w:r w:rsidR="00D0147A" w:rsidRPr="00D0147A">
              <w:rPr>
                <w:szCs w:val="28"/>
              </w:rPr>
              <w:instrText xml:space="preserve"> TIME \@ "yyyy" </w:instrText>
            </w:r>
            <w:r w:rsidR="00D0147A" w:rsidRPr="00D0147A">
              <w:rPr>
                <w:szCs w:val="28"/>
              </w:rPr>
              <w:fldChar w:fldCharType="separate"/>
            </w:r>
            <w:r w:rsidR="002560E1">
              <w:rPr>
                <w:noProof/>
                <w:szCs w:val="28"/>
              </w:rPr>
              <w:t>2019</w:t>
            </w:r>
            <w:r w:rsidR="00D0147A" w:rsidRPr="00D0147A">
              <w:rPr>
                <w:szCs w:val="28"/>
              </w:rPr>
              <w:fldChar w:fldCharType="end"/>
            </w:r>
            <w:r w:rsidR="00D0147A" w:rsidRPr="00D0147A">
              <w:rPr>
                <w:szCs w:val="28"/>
              </w:rPr>
              <w:t xml:space="preserve"> г.</w:t>
            </w:r>
          </w:p>
          <w:p w:rsidR="000315B9" w:rsidRPr="000315B9" w:rsidRDefault="000315B9" w:rsidP="006B23CD">
            <w:pPr>
              <w:widowControl w:val="0"/>
              <w:spacing w:line="240" w:lineRule="auto"/>
              <w:ind w:firstLine="0"/>
              <w:jc w:val="left"/>
              <w:rPr>
                <w:bCs/>
                <w:szCs w:val="28"/>
              </w:rPr>
            </w:pPr>
          </w:p>
        </w:tc>
        <w:tc>
          <w:tcPr>
            <w:tcW w:w="4927" w:type="dxa"/>
          </w:tcPr>
          <w:p w:rsidR="000315B9" w:rsidRPr="000315B9" w:rsidRDefault="000315B9" w:rsidP="006B23CD">
            <w:pPr>
              <w:widowControl w:val="0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ДОПУСТИТЬ К ЗАЩИТЕ</w:t>
            </w:r>
          </w:p>
          <w:p w:rsidR="000315B9" w:rsidRPr="000315B9" w:rsidRDefault="000315B9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Заведующий кафедрой, д.ф.-м.н., профессор</w:t>
            </w:r>
          </w:p>
          <w:p w:rsidR="000315B9" w:rsidRPr="000315B9" w:rsidRDefault="000315B9" w:rsidP="006B23CD">
            <w:pPr>
              <w:widowControl w:val="0"/>
              <w:spacing w:before="120"/>
              <w:ind w:firstLine="0"/>
              <w:jc w:val="left"/>
              <w:rPr>
                <w:bCs/>
                <w:szCs w:val="28"/>
              </w:rPr>
            </w:pPr>
            <w:r w:rsidRPr="000315B9">
              <w:rPr>
                <w:szCs w:val="28"/>
              </w:rPr>
              <w:t>__________</w:t>
            </w:r>
            <w:r w:rsidRPr="000315B9">
              <w:rPr>
                <w:bCs/>
                <w:szCs w:val="28"/>
              </w:rPr>
              <w:t xml:space="preserve"> Л.Б.</w:t>
            </w:r>
            <w:r w:rsidRPr="000315B9">
              <w:rPr>
                <w:bCs/>
                <w:szCs w:val="28"/>
                <w:lang w:val="en-US"/>
              </w:rPr>
              <w:t xml:space="preserve"> </w:t>
            </w:r>
            <w:r w:rsidRPr="000315B9">
              <w:rPr>
                <w:bCs/>
                <w:szCs w:val="28"/>
              </w:rPr>
              <w:t>Соколинский</w:t>
            </w:r>
          </w:p>
          <w:p w:rsidR="000315B9" w:rsidRPr="000315B9" w:rsidRDefault="002D5F18" w:rsidP="006B23CD">
            <w:pPr>
              <w:widowControl w:val="0"/>
              <w:spacing w:line="240" w:lineRule="auto"/>
              <w:ind w:firstLine="0"/>
              <w:jc w:val="left"/>
              <w:rPr>
                <w:bCs/>
                <w:szCs w:val="28"/>
              </w:rPr>
            </w:pPr>
            <w:r>
              <w:rPr>
                <w:bCs/>
                <w:szCs w:val="28"/>
              </w:rPr>
              <w:t>«___»</w:t>
            </w:r>
            <w:r w:rsidR="000315B9" w:rsidRPr="000315B9">
              <w:rPr>
                <w:bCs/>
                <w:szCs w:val="28"/>
              </w:rPr>
              <w:t xml:space="preserve">___________ </w:t>
            </w:r>
            <w:r w:rsidR="000315B9" w:rsidRPr="000315B9">
              <w:rPr>
                <w:bCs/>
                <w:szCs w:val="28"/>
              </w:rPr>
              <w:fldChar w:fldCharType="begin"/>
            </w:r>
            <w:r w:rsidR="000315B9" w:rsidRPr="000315B9">
              <w:rPr>
                <w:bCs/>
                <w:szCs w:val="28"/>
              </w:rPr>
              <w:instrText xml:space="preserve"> TIME \@ "yyyy" </w:instrText>
            </w:r>
            <w:r w:rsidR="000315B9" w:rsidRPr="000315B9">
              <w:rPr>
                <w:bCs/>
                <w:szCs w:val="28"/>
              </w:rPr>
              <w:fldChar w:fldCharType="separate"/>
            </w:r>
            <w:r w:rsidR="002560E1">
              <w:rPr>
                <w:bCs/>
                <w:noProof/>
                <w:szCs w:val="28"/>
              </w:rPr>
              <w:t>2019</w:t>
            </w:r>
            <w:r w:rsidR="000315B9" w:rsidRPr="000315B9">
              <w:rPr>
                <w:bCs/>
                <w:szCs w:val="28"/>
              </w:rPr>
              <w:fldChar w:fldCharType="end"/>
            </w:r>
            <w:r w:rsidR="000315B9" w:rsidRPr="000315B9">
              <w:rPr>
                <w:bCs/>
                <w:szCs w:val="28"/>
              </w:rPr>
              <w:t xml:space="preserve"> г.</w:t>
            </w:r>
          </w:p>
        </w:tc>
      </w:tr>
    </w:tbl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770EB6" w:rsidRDefault="00770EB6" w:rsidP="006B23CD">
      <w:pPr>
        <w:widowControl w:val="0"/>
        <w:spacing w:line="240" w:lineRule="auto"/>
        <w:ind w:firstLine="0"/>
        <w:jc w:val="center"/>
        <w:rPr>
          <w:b/>
          <w:sz w:val="32"/>
          <w:szCs w:val="32"/>
        </w:rPr>
      </w:pPr>
      <w:r w:rsidRPr="000315B9">
        <w:rPr>
          <w:b/>
          <w:sz w:val="32"/>
          <w:szCs w:val="32"/>
        </w:rPr>
        <w:t>РАЗРАБОТКА И ТЕСТИРОВАНИЕ МЕТОДОВ ПРОБЛЕМНО-ОРИЕНТИРОВАННОГО ПЛАНИРОВАНИЯ ПОТОКОВ РАБОТ В РАСПРЕДЕЛЕННЫХ ВЫЧИСЛИТЕЛЬНЫХ СРЕДАХ</w:t>
      </w: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0315B9" w:rsidRDefault="000315B9" w:rsidP="006B23CD">
      <w:pPr>
        <w:widowControl w:val="0"/>
        <w:spacing w:line="240" w:lineRule="auto"/>
        <w:ind w:firstLine="0"/>
        <w:jc w:val="center"/>
        <w:rPr>
          <w:bCs/>
          <w:szCs w:val="28"/>
        </w:rPr>
      </w:pPr>
      <w:r w:rsidRPr="000315B9">
        <w:rPr>
          <w:bCs/>
          <w:szCs w:val="28"/>
        </w:rPr>
        <w:t>ВЫПУСКНАЯ КВАЛИФИКАЦИОННАЯ РАБОТА</w:t>
      </w:r>
    </w:p>
    <w:p w:rsidR="000315B9" w:rsidRPr="000315B9" w:rsidRDefault="000315B9" w:rsidP="006B23CD">
      <w:pPr>
        <w:widowControl w:val="0"/>
        <w:spacing w:line="240" w:lineRule="auto"/>
        <w:ind w:left="561" w:right="655" w:firstLine="0"/>
        <w:jc w:val="center"/>
        <w:rPr>
          <w:szCs w:val="28"/>
        </w:rPr>
      </w:pPr>
      <w:r w:rsidRPr="000315B9">
        <w:rPr>
          <w:bCs/>
          <w:szCs w:val="28"/>
        </w:rPr>
        <w:t>ЮУрГУ – 02.03.02.</w:t>
      </w:r>
      <w:r w:rsidRPr="000315B9">
        <w:rPr>
          <w:szCs w:val="28"/>
        </w:rPr>
        <w:fldChar w:fldCharType="begin"/>
      </w:r>
      <w:r w:rsidRPr="000315B9">
        <w:rPr>
          <w:szCs w:val="28"/>
        </w:rPr>
        <w:instrText xml:space="preserve"> TIME \@ "yyyy" </w:instrText>
      </w:r>
      <w:r w:rsidRPr="000315B9">
        <w:rPr>
          <w:szCs w:val="28"/>
        </w:rPr>
        <w:fldChar w:fldCharType="separate"/>
      </w:r>
      <w:r w:rsidR="002560E1">
        <w:rPr>
          <w:noProof/>
          <w:szCs w:val="28"/>
        </w:rPr>
        <w:t>2019</w:t>
      </w:r>
      <w:r w:rsidRPr="000315B9">
        <w:rPr>
          <w:szCs w:val="28"/>
        </w:rPr>
        <w:fldChar w:fldCharType="end"/>
      </w:r>
      <w:r w:rsidRPr="000315B9">
        <w:rPr>
          <w:szCs w:val="28"/>
        </w:rPr>
        <w:t>.</w:t>
      </w:r>
      <w:r w:rsidR="008E0624">
        <w:rPr>
          <w:szCs w:val="28"/>
        </w:rPr>
        <w:t>13-018-1382</w:t>
      </w:r>
      <w:r w:rsidRPr="000315B9">
        <w:rPr>
          <w:szCs w:val="28"/>
        </w:rPr>
        <w:t>.ВКР</w:t>
      </w: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0315B9" w:rsidRPr="000315B9" w:rsidTr="001B4315">
        <w:tc>
          <w:tcPr>
            <w:tcW w:w="4926" w:type="dxa"/>
          </w:tcPr>
          <w:p w:rsidR="000315B9" w:rsidRPr="000315B9" w:rsidRDefault="000315B9" w:rsidP="006B23CD">
            <w:pPr>
              <w:widowControl w:val="0"/>
              <w:spacing w:line="240" w:lineRule="auto"/>
              <w:ind w:firstLine="0"/>
              <w:jc w:val="left"/>
              <w:rPr>
                <w:b/>
                <w:szCs w:val="28"/>
              </w:rPr>
            </w:pPr>
          </w:p>
        </w:tc>
        <w:tc>
          <w:tcPr>
            <w:tcW w:w="5247" w:type="dxa"/>
          </w:tcPr>
          <w:p w:rsidR="000315B9" w:rsidRPr="002A0621" w:rsidRDefault="000315B9" w:rsidP="006B23CD">
            <w:pPr>
              <w:widowControl w:val="0"/>
              <w:spacing w:line="240" w:lineRule="auto"/>
              <w:ind w:left="36"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Научный руководитель</w:t>
            </w:r>
            <w:r>
              <w:rPr>
                <w:szCs w:val="28"/>
              </w:rPr>
              <w:br/>
              <w:t>кандидат физ.-мат. наук, доцент</w:t>
            </w:r>
          </w:p>
          <w:p w:rsidR="000315B9" w:rsidRPr="000315B9" w:rsidRDefault="000315B9" w:rsidP="006B23CD">
            <w:pPr>
              <w:widowControl w:val="0"/>
              <w:spacing w:before="120" w:line="240" w:lineRule="auto"/>
              <w:ind w:left="34"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__________</w:t>
            </w:r>
            <w:r>
              <w:rPr>
                <w:szCs w:val="28"/>
              </w:rPr>
              <w:t xml:space="preserve"> Г.И. Радченко</w:t>
            </w:r>
          </w:p>
          <w:p w:rsidR="000315B9" w:rsidRPr="000315B9" w:rsidRDefault="000315B9" w:rsidP="006B23CD">
            <w:pPr>
              <w:widowControl w:val="0"/>
              <w:spacing w:line="240" w:lineRule="auto"/>
              <w:ind w:left="36" w:firstLine="0"/>
              <w:jc w:val="left"/>
              <w:rPr>
                <w:szCs w:val="28"/>
              </w:rPr>
            </w:pPr>
          </w:p>
          <w:p w:rsidR="000315B9" w:rsidRPr="000315B9" w:rsidRDefault="000315B9" w:rsidP="006B23CD">
            <w:pPr>
              <w:widowControl w:val="0"/>
              <w:spacing w:line="240" w:lineRule="auto"/>
              <w:ind w:left="36"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Автор работы,</w:t>
            </w:r>
            <w:r w:rsidRPr="000315B9">
              <w:rPr>
                <w:szCs w:val="28"/>
              </w:rPr>
              <w:br/>
              <w:t xml:space="preserve">студент группы </w:t>
            </w:r>
            <w:r>
              <w:rPr>
                <w:szCs w:val="28"/>
              </w:rPr>
              <w:t>КЭ-401</w:t>
            </w:r>
          </w:p>
          <w:p w:rsidR="000315B9" w:rsidRPr="000315B9" w:rsidRDefault="000315B9" w:rsidP="006B23CD">
            <w:pPr>
              <w:widowControl w:val="0"/>
              <w:spacing w:before="120" w:line="240" w:lineRule="auto"/>
              <w:ind w:left="36"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__________</w:t>
            </w:r>
            <w:r w:rsidR="002560E1">
              <w:rPr>
                <w:szCs w:val="28"/>
              </w:rPr>
              <w:t>Р</w:t>
            </w:r>
            <w:r>
              <w:rPr>
                <w:szCs w:val="28"/>
              </w:rPr>
              <w:t>.А. </w:t>
            </w:r>
            <w:r w:rsidR="002560E1">
              <w:rPr>
                <w:szCs w:val="28"/>
              </w:rPr>
              <w:t>Бобин</w:t>
            </w:r>
          </w:p>
          <w:p w:rsidR="000315B9" w:rsidRPr="000315B9" w:rsidRDefault="000315B9" w:rsidP="006B23CD">
            <w:pPr>
              <w:widowControl w:val="0"/>
              <w:spacing w:before="120" w:line="240" w:lineRule="auto"/>
              <w:ind w:left="36" w:firstLine="0"/>
              <w:jc w:val="left"/>
              <w:rPr>
                <w:szCs w:val="28"/>
              </w:rPr>
            </w:pPr>
          </w:p>
          <w:p w:rsidR="000315B9" w:rsidRPr="000315B9" w:rsidRDefault="000315B9" w:rsidP="006B23CD">
            <w:pPr>
              <w:widowControl w:val="0"/>
              <w:spacing w:line="240" w:lineRule="auto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Ученый секретарь</w:t>
            </w:r>
          </w:p>
          <w:p w:rsidR="000315B9" w:rsidRPr="000315B9" w:rsidRDefault="000315B9" w:rsidP="006B23CD">
            <w:pPr>
              <w:widowControl w:val="0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(нормоконтролер)</w:t>
            </w:r>
          </w:p>
          <w:p w:rsidR="000315B9" w:rsidRPr="000315B9" w:rsidRDefault="000315B9" w:rsidP="006B23CD">
            <w:pPr>
              <w:widowControl w:val="0"/>
              <w:spacing w:before="120"/>
              <w:ind w:firstLine="0"/>
              <w:jc w:val="left"/>
              <w:rPr>
                <w:szCs w:val="28"/>
              </w:rPr>
            </w:pPr>
            <w:r w:rsidRPr="000315B9">
              <w:rPr>
                <w:szCs w:val="28"/>
              </w:rPr>
              <w:t>_____________ О.Н. Иванова</w:t>
            </w:r>
          </w:p>
          <w:p w:rsidR="000315B9" w:rsidRPr="000315B9" w:rsidRDefault="002D5F18" w:rsidP="006B23CD">
            <w:pPr>
              <w:widowControl w:val="0"/>
              <w:spacing w:before="120" w:line="240" w:lineRule="auto"/>
              <w:ind w:left="36" w:firstLine="0"/>
              <w:jc w:val="left"/>
              <w:rPr>
                <w:szCs w:val="28"/>
              </w:rPr>
            </w:pPr>
            <w:r>
              <w:rPr>
                <w:bCs/>
                <w:szCs w:val="28"/>
              </w:rPr>
              <w:t>«</w:t>
            </w:r>
            <w:r w:rsidR="000315B9" w:rsidRPr="000315B9">
              <w:rPr>
                <w:bCs/>
                <w:szCs w:val="28"/>
              </w:rPr>
              <w:t>___</w:t>
            </w:r>
            <w:r>
              <w:rPr>
                <w:bCs/>
                <w:szCs w:val="28"/>
              </w:rPr>
              <w:t>»</w:t>
            </w:r>
            <w:r w:rsidR="000315B9" w:rsidRPr="000315B9">
              <w:rPr>
                <w:bCs/>
                <w:szCs w:val="28"/>
              </w:rPr>
              <w:t xml:space="preserve">___________ </w:t>
            </w:r>
            <w:r w:rsidR="000315B9" w:rsidRPr="000315B9">
              <w:rPr>
                <w:bCs/>
                <w:szCs w:val="28"/>
              </w:rPr>
              <w:fldChar w:fldCharType="begin"/>
            </w:r>
            <w:r w:rsidR="000315B9" w:rsidRPr="000315B9">
              <w:rPr>
                <w:bCs/>
                <w:szCs w:val="28"/>
              </w:rPr>
              <w:instrText xml:space="preserve"> TIME \@ "yyyy" </w:instrText>
            </w:r>
            <w:r w:rsidR="000315B9" w:rsidRPr="000315B9">
              <w:rPr>
                <w:bCs/>
                <w:szCs w:val="28"/>
              </w:rPr>
              <w:fldChar w:fldCharType="separate"/>
            </w:r>
            <w:r w:rsidR="002560E1">
              <w:rPr>
                <w:bCs/>
                <w:noProof/>
                <w:szCs w:val="28"/>
              </w:rPr>
              <w:t>2019</w:t>
            </w:r>
            <w:r w:rsidR="000315B9" w:rsidRPr="000315B9">
              <w:rPr>
                <w:bCs/>
                <w:szCs w:val="28"/>
              </w:rPr>
              <w:fldChar w:fldCharType="end"/>
            </w:r>
            <w:r w:rsidR="000315B9" w:rsidRPr="000315B9">
              <w:rPr>
                <w:bCs/>
                <w:szCs w:val="28"/>
              </w:rPr>
              <w:t xml:space="preserve"> г.</w:t>
            </w:r>
          </w:p>
        </w:tc>
      </w:tr>
    </w:tbl>
    <w:p w:rsidR="000315B9" w:rsidRP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Default="000315B9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2B117A" w:rsidRDefault="002B117A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2B117A" w:rsidRPr="000315B9" w:rsidRDefault="002B117A" w:rsidP="006B23CD">
      <w:pPr>
        <w:widowControl w:val="0"/>
        <w:spacing w:line="240" w:lineRule="auto"/>
        <w:ind w:firstLine="0"/>
        <w:jc w:val="left"/>
        <w:rPr>
          <w:b/>
          <w:sz w:val="20"/>
        </w:rPr>
      </w:pPr>
    </w:p>
    <w:p w:rsidR="000315B9" w:rsidRDefault="000315B9" w:rsidP="006B23CD">
      <w:pPr>
        <w:widowControl w:val="0"/>
        <w:ind w:firstLine="0"/>
        <w:jc w:val="center"/>
        <w:rPr>
          <w:szCs w:val="28"/>
        </w:rPr>
      </w:pPr>
      <w:r w:rsidRPr="000315B9">
        <w:rPr>
          <w:szCs w:val="28"/>
        </w:rPr>
        <w:t>Челябинск-</w:t>
      </w:r>
      <w:r w:rsidRPr="000315B9">
        <w:rPr>
          <w:szCs w:val="28"/>
        </w:rPr>
        <w:fldChar w:fldCharType="begin"/>
      </w:r>
      <w:r w:rsidRPr="000315B9">
        <w:rPr>
          <w:szCs w:val="28"/>
        </w:rPr>
        <w:instrText xml:space="preserve"> TIME \@ "yyyy" </w:instrText>
      </w:r>
      <w:r w:rsidRPr="000315B9">
        <w:rPr>
          <w:szCs w:val="28"/>
        </w:rPr>
        <w:fldChar w:fldCharType="separate"/>
      </w:r>
      <w:r w:rsidR="002560E1">
        <w:rPr>
          <w:noProof/>
          <w:szCs w:val="28"/>
        </w:rPr>
        <w:t>2019</w:t>
      </w:r>
      <w:r w:rsidRPr="000315B9">
        <w:rPr>
          <w:szCs w:val="28"/>
        </w:rPr>
        <w:fldChar w:fldCharType="end"/>
      </w:r>
      <w:r>
        <w:rPr>
          <w:szCs w:val="28"/>
        </w:rPr>
        <w:br w:type="page"/>
      </w:r>
    </w:p>
    <w:p w:rsidR="002D5F18" w:rsidRPr="000315B9" w:rsidRDefault="002D5F18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0315B9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2D5F18" w:rsidRPr="000315B9" w:rsidRDefault="002D5F18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color w:val="000000"/>
          <w:sz w:val="24"/>
        </w:rPr>
      </w:pPr>
      <w:r w:rsidRPr="000315B9">
        <w:rPr>
          <w:color w:val="000000"/>
          <w:sz w:val="24"/>
        </w:rPr>
        <w:t>Федеральное государственное автономное образовательное учреждение</w:t>
      </w:r>
      <w:r w:rsidRPr="000315B9">
        <w:rPr>
          <w:color w:val="000000"/>
          <w:sz w:val="24"/>
        </w:rPr>
        <w:br/>
        <w:t>высшего образования</w:t>
      </w:r>
    </w:p>
    <w:p w:rsidR="002D5F18" w:rsidRPr="000315B9" w:rsidRDefault="002D5F18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 w:rsidRPr="000315B9">
        <w:rPr>
          <w:b/>
          <w:color w:val="000000"/>
        </w:rPr>
        <w:t>«Южно-Уральский государственный университет»</w:t>
      </w:r>
    </w:p>
    <w:p w:rsidR="002D5F18" w:rsidRPr="000315B9" w:rsidRDefault="002D5F18" w:rsidP="006B23C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b/>
          <w:color w:val="000000"/>
        </w:rPr>
      </w:pPr>
      <w:r w:rsidRPr="000315B9">
        <w:rPr>
          <w:b/>
          <w:color w:val="000000"/>
        </w:rPr>
        <w:t>(национальный исследовательский университет)</w:t>
      </w:r>
    </w:p>
    <w:p w:rsidR="002D5F18" w:rsidRPr="000315B9" w:rsidRDefault="002D5F18" w:rsidP="006B23CD">
      <w:pPr>
        <w:widowControl w:val="0"/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0315B9">
        <w:rPr>
          <w:b/>
          <w:bCs/>
          <w:sz w:val="24"/>
          <w:szCs w:val="24"/>
        </w:rPr>
        <w:t>Высшая школа электроники и компьютерных наук</w:t>
      </w:r>
    </w:p>
    <w:p w:rsidR="002D5F18" w:rsidRPr="000315B9" w:rsidRDefault="002D5F18" w:rsidP="006B23CD">
      <w:pPr>
        <w:widowControl w:val="0"/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0315B9">
        <w:rPr>
          <w:b/>
          <w:bCs/>
          <w:sz w:val="24"/>
          <w:szCs w:val="24"/>
        </w:rPr>
        <w:t>Кафедра системного программирования</w:t>
      </w:r>
    </w:p>
    <w:p w:rsidR="00521B34" w:rsidRDefault="00521B34" w:rsidP="006B23CD">
      <w:pPr>
        <w:widowControl w:val="0"/>
        <w:rPr>
          <w:b/>
        </w:rPr>
      </w:pPr>
    </w:p>
    <w:p w:rsidR="00521B34" w:rsidRDefault="00521B34" w:rsidP="006B23CD">
      <w:pPr>
        <w:widowControl w:val="0"/>
        <w:rPr>
          <w:b/>
        </w:rPr>
      </w:pPr>
    </w:p>
    <w:p w:rsidR="00521B34" w:rsidRPr="00751C35" w:rsidRDefault="00521B34" w:rsidP="006B23CD">
      <w:pPr>
        <w:widowControl w:val="0"/>
        <w:ind w:left="5954"/>
        <w:rPr>
          <w:szCs w:val="28"/>
        </w:rPr>
      </w:pPr>
      <w:r w:rsidRPr="00751C35">
        <w:rPr>
          <w:szCs w:val="28"/>
        </w:rPr>
        <w:t>УТВЕРЖДАЮ</w:t>
      </w:r>
    </w:p>
    <w:p w:rsidR="00521B34" w:rsidRPr="00751C35" w:rsidRDefault="00521B34" w:rsidP="006B23CD">
      <w:pPr>
        <w:widowControl w:val="0"/>
        <w:ind w:left="5954"/>
        <w:rPr>
          <w:szCs w:val="28"/>
        </w:rPr>
      </w:pPr>
      <w:r w:rsidRPr="00751C35">
        <w:rPr>
          <w:szCs w:val="28"/>
        </w:rPr>
        <w:t>Зав. кафедрой СП</w:t>
      </w:r>
    </w:p>
    <w:p w:rsidR="00521B34" w:rsidRPr="00751C35" w:rsidRDefault="00521B34" w:rsidP="006B23CD">
      <w:pPr>
        <w:widowControl w:val="0"/>
        <w:spacing w:before="120"/>
        <w:ind w:left="6663" w:firstLine="0"/>
        <w:rPr>
          <w:bCs/>
          <w:szCs w:val="28"/>
        </w:rPr>
      </w:pPr>
      <w:r w:rsidRPr="00751C35">
        <w:rPr>
          <w:bCs/>
          <w:szCs w:val="28"/>
        </w:rPr>
        <w:t>_____</w:t>
      </w:r>
      <w:r w:rsidR="002D5F18" w:rsidRPr="00751C35">
        <w:rPr>
          <w:bCs/>
          <w:szCs w:val="28"/>
        </w:rPr>
        <w:t>________</w:t>
      </w:r>
      <w:r w:rsidRPr="00751C35">
        <w:rPr>
          <w:bCs/>
          <w:szCs w:val="28"/>
        </w:rPr>
        <w:t>___ Л.Б. Соколинский</w:t>
      </w:r>
    </w:p>
    <w:p w:rsidR="00521B34" w:rsidRPr="00751C35" w:rsidRDefault="00521B34" w:rsidP="006B23CD">
      <w:pPr>
        <w:widowControl w:val="0"/>
        <w:ind w:left="5954"/>
        <w:rPr>
          <w:bCs/>
          <w:szCs w:val="28"/>
        </w:rPr>
      </w:pPr>
      <w:r w:rsidRPr="00751C35">
        <w:rPr>
          <w:bCs/>
          <w:szCs w:val="28"/>
        </w:rPr>
        <w:t>0</w:t>
      </w:r>
      <w:r>
        <w:rPr>
          <w:bCs/>
          <w:szCs w:val="28"/>
        </w:rPr>
        <w:t>9</w:t>
      </w:r>
      <w:r w:rsidRPr="00751C35">
        <w:rPr>
          <w:bCs/>
          <w:szCs w:val="28"/>
        </w:rPr>
        <w:t>.02.</w:t>
      </w:r>
      <w:r w:rsidRPr="00751C35">
        <w:rPr>
          <w:szCs w:val="28"/>
        </w:rPr>
        <w:fldChar w:fldCharType="begin"/>
      </w:r>
      <w:r w:rsidRPr="00751C35">
        <w:rPr>
          <w:szCs w:val="28"/>
        </w:rPr>
        <w:instrText xml:space="preserve"> TIME \@ "yyyy" </w:instrText>
      </w:r>
      <w:r w:rsidRPr="00751C35">
        <w:rPr>
          <w:szCs w:val="28"/>
        </w:rPr>
        <w:fldChar w:fldCharType="separate"/>
      </w:r>
      <w:r w:rsidR="002560E1">
        <w:rPr>
          <w:noProof/>
          <w:szCs w:val="28"/>
        </w:rPr>
        <w:t>2019</w:t>
      </w:r>
      <w:r w:rsidRPr="00751C35">
        <w:rPr>
          <w:szCs w:val="28"/>
        </w:rPr>
        <w:fldChar w:fldCharType="end"/>
      </w:r>
    </w:p>
    <w:p w:rsidR="00521B34" w:rsidRDefault="00521B34" w:rsidP="006B23CD">
      <w:pPr>
        <w:widowControl w:val="0"/>
        <w:rPr>
          <w:bCs/>
          <w:sz w:val="26"/>
          <w:szCs w:val="26"/>
        </w:rPr>
      </w:pPr>
    </w:p>
    <w:p w:rsidR="00521B34" w:rsidRPr="00F5060A" w:rsidRDefault="00521B34" w:rsidP="006B23CD">
      <w:pPr>
        <w:widowControl w:val="0"/>
        <w:rPr>
          <w:bCs/>
          <w:sz w:val="26"/>
          <w:szCs w:val="26"/>
        </w:rPr>
      </w:pPr>
    </w:p>
    <w:p w:rsidR="00521B34" w:rsidRPr="00595602" w:rsidRDefault="00521B34" w:rsidP="006B23CD">
      <w:pPr>
        <w:widowControl w:val="0"/>
        <w:jc w:val="center"/>
        <w:rPr>
          <w:b/>
          <w:bCs/>
          <w:szCs w:val="28"/>
        </w:rPr>
      </w:pPr>
      <w:r w:rsidRPr="00595602">
        <w:rPr>
          <w:b/>
          <w:bCs/>
          <w:szCs w:val="28"/>
        </w:rPr>
        <w:t>ЗАДАНИЕ</w:t>
      </w:r>
    </w:p>
    <w:p w:rsidR="00521B34" w:rsidRDefault="00521B34" w:rsidP="006B23CD">
      <w:pPr>
        <w:pStyle w:val="0"/>
        <w:widowControl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:rsidR="00521B34" w:rsidRDefault="00521B34" w:rsidP="006B23CD">
      <w:pPr>
        <w:pStyle w:val="0"/>
        <w:widowControl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КЭ-401</w:t>
      </w:r>
      <w:r w:rsidRPr="00751C35">
        <w:rPr>
          <w:sz w:val="28"/>
          <w:szCs w:val="28"/>
        </w:rPr>
        <w:t xml:space="preserve"> </w:t>
      </w:r>
    </w:p>
    <w:p w:rsidR="00521B34" w:rsidRDefault="002560E1" w:rsidP="006B23CD">
      <w:pPr>
        <w:pStyle w:val="0"/>
        <w:widowControl w:val="0"/>
        <w:rPr>
          <w:sz w:val="28"/>
          <w:szCs w:val="28"/>
        </w:rPr>
      </w:pPr>
      <w:r>
        <w:rPr>
          <w:sz w:val="28"/>
          <w:szCs w:val="28"/>
        </w:rPr>
        <w:t>Бобину</w:t>
      </w:r>
      <w:r w:rsidR="00521B34">
        <w:rPr>
          <w:sz w:val="28"/>
          <w:szCs w:val="28"/>
        </w:rPr>
        <w:t xml:space="preserve"> </w:t>
      </w:r>
      <w:r>
        <w:rPr>
          <w:sz w:val="28"/>
          <w:szCs w:val="28"/>
        </w:rPr>
        <w:t>Ростиславу</w:t>
      </w:r>
      <w:r w:rsidR="00521B34">
        <w:rPr>
          <w:sz w:val="28"/>
          <w:szCs w:val="28"/>
        </w:rPr>
        <w:t xml:space="preserve"> </w:t>
      </w:r>
      <w:r>
        <w:rPr>
          <w:sz w:val="28"/>
          <w:szCs w:val="28"/>
        </w:rPr>
        <w:t>Алексеевичу</w:t>
      </w:r>
      <w:r w:rsidR="00521B34">
        <w:rPr>
          <w:sz w:val="28"/>
          <w:szCs w:val="28"/>
        </w:rPr>
        <w:t>,</w:t>
      </w:r>
    </w:p>
    <w:p w:rsidR="00521B34" w:rsidRDefault="00521B34" w:rsidP="006B23CD">
      <w:pPr>
        <w:pStyle w:val="0"/>
        <w:widowControl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обучающемуся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:rsidR="00521B34" w:rsidRPr="00751C35" w:rsidRDefault="00521B34" w:rsidP="006B23CD">
      <w:pPr>
        <w:pStyle w:val="0"/>
        <w:widowControl w:val="0"/>
        <w:rPr>
          <w:b/>
          <w:bCs/>
          <w:sz w:val="28"/>
          <w:szCs w:val="28"/>
        </w:rPr>
      </w:pPr>
      <w:r>
        <w:rPr>
          <w:sz w:val="28"/>
          <w:szCs w:val="28"/>
        </w:rPr>
        <w:t>02.03.02</w:t>
      </w:r>
      <w:r w:rsidRPr="00FE75C4">
        <w:rPr>
          <w:sz w:val="28"/>
          <w:szCs w:val="28"/>
        </w:rPr>
        <w:t xml:space="preserve"> </w:t>
      </w:r>
      <w:r>
        <w:rPr>
          <w:sz w:val="28"/>
          <w:szCs w:val="28"/>
        </w:rPr>
        <w:t>«Фундаментальная информатика и информационные технологии»</w:t>
      </w:r>
    </w:p>
    <w:p w:rsidR="00521B34" w:rsidRPr="00963D30" w:rsidRDefault="00521B34" w:rsidP="006B23CD">
      <w:pPr>
        <w:widowControl w:val="0"/>
        <w:jc w:val="center"/>
        <w:rPr>
          <w:sz w:val="24"/>
        </w:rPr>
      </w:pPr>
    </w:p>
    <w:p w:rsidR="00521B34" w:rsidRPr="00751C35" w:rsidRDefault="00521B34" w:rsidP="006B23CD">
      <w:pPr>
        <w:pStyle w:val="23"/>
        <w:widowControl w:val="0"/>
        <w:numPr>
          <w:ilvl w:val="0"/>
          <w:numId w:val="38"/>
        </w:numPr>
        <w:spacing w:before="60" w:line="240" w:lineRule="auto"/>
        <w:jc w:val="left"/>
        <w:rPr>
          <w:bCs/>
          <w:szCs w:val="28"/>
        </w:rPr>
      </w:pPr>
      <w:r w:rsidRPr="00751C35">
        <w:rPr>
          <w:b/>
          <w:szCs w:val="28"/>
        </w:rPr>
        <w:t xml:space="preserve">Тема работы </w:t>
      </w:r>
      <w:r w:rsidRPr="00751C35">
        <w:rPr>
          <w:bCs/>
          <w:szCs w:val="28"/>
        </w:rPr>
        <w:t xml:space="preserve">(утверждена приказом ректора от </w:t>
      </w:r>
      <w:r w:rsidR="0089028B">
        <w:rPr>
          <w:bCs/>
          <w:szCs w:val="28"/>
        </w:rPr>
        <w:t>28</w:t>
      </w:r>
      <w:r>
        <w:rPr>
          <w:bCs/>
          <w:szCs w:val="28"/>
        </w:rPr>
        <w:t>.</w:t>
      </w:r>
      <w:r w:rsidR="0089028B">
        <w:rPr>
          <w:bCs/>
          <w:szCs w:val="28"/>
        </w:rPr>
        <w:t>04</w:t>
      </w:r>
      <w:r>
        <w:rPr>
          <w:bCs/>
          <w:szCs w:val="28"/>
        </w:rPr>
        <w:t>.2017 № </w:t>
      </w:r>
      <w:r w:rsidR="0089028B">
        <w:rPr>
          <w:bCs/>
          <w:szCs w:val="28"/>
        </w:rPr>
        <w:t>835</w:t>
      </w:r>
      <w:r>
        <w:rPr>
          <w:bCs/>
          <w:szCs w:val="28"/>
        </w:rPr>
        <w:t>)</w:t>
      </w:r>
    </w:p>
    <w:p w:rsidR="00521B34" w:rsidRPr="00751C35" w:rsidRDefault="002560E1" w:rsidP="006B23CD">
      <w:pPr>
        <w:pStyle w:val="23"/>
        <w:widowControl w:val="0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Разработка прототипа цифрового двойника на основе ресурсов облачной вычислительной платформы.</w:t>
      </w:r>
    </w:p>
    <w:p w:rsidR="00521B34" w:rsidRPr="00751C35" w:rsidRDefault="00521B34" w:rsidP="006B23CD">
      <w:pPr>
        <w:widowControl w:val="0"/>
        <w:numPr>
          <w:ilvl w:val="0"/>
          <w:numId w:val="38"/>
        </w:numPr>
        <w:spacing w:before="120"/>
        <w:ind w:left="357" w:hanging="357"/>
        <w:jc w:val="left"/>
        <w:rPr>
          <w:b/>
          <w:szCs w:val="28"/>
        </w:rPr>
      </w:pPr>
      <w:r w:rsidRPr="00751C35">
        <w:rPr>
          <w:b/>
          <w:szCs w:val="28"/>
        </w:rPr>
        <w:t>Срок сдачи студентом законченной работы:</w:t>
      </w:r>
      <w:r w:rsidRPr="00751C35">
        <w:rPr>
          <w:bCs/>
          <w:szCs w:val="28"/>
        </w:rPr>
        <w:t xml:space="preserve"> </w:t>
      </w:r>
      <w:r w:rsidRPr="00751C35">
        <w:rPr>
          <w:rFonts w:cs="Arial"/>
          <w:bCs/>
          <w:szCs w:val="28"/>
        </w:rPr>
        <w:t>0</w:t>
      </w:r>
      <w:r w:rsidR="001F700D" w:rsidRPr="001F700D">
        <w:rPr>
          <w:rFonts w:cs="Arial"/>
          <w:bCs/>
          <w:szCs w:val="28"/>
        </w:rPr>
        <w:t>1</w:t>
      </w:r>
      <w:r w:rsidRPr="00751C35">
        <w:rPr>
          <w:rFonts w:cs="Arial"/>
          <w:bCs/>
          <w:szCs w:val="28"/>
        </w:rPr>
        <w:t>.06.</w:t>
      </w:r>
      <w:r w:rsidRPr="00751C35">
        <w:rPr>
          <w:rFonts w:cs="Arial"/>
          <w:bCs/>
          <w:szCs w:val="28"/>
        </w:rPr>
        <w:fldChar w:fldCharType="begin"/>
      </w:r>
      <w:r w:rsidRPr="00751C35">
        <w:rPr>
          <w:rFonts w:cs="Arial"/>
          <w:bCs/>
          <w:szCs w:val="28"/>
        </w:rPr>
        <w:instrText xml:space="preserve"> TIME \@ "yyyy" </w:instrText>
      </w:r>
      <w:r w:rsidRPr="00751C35">
        <w:rPr>
          <w:rFonts w:cs="Arial"/>
          <w:bCs/>
          <w:szCs w:val="28"/>
        </w:rPr>
        <w:fldChar w:fldCharType="separate"/>
      </w:r>
      <w:r w:rsidR="002560E1">
        <w:rPr>
          <w:rFonts w:cs="Arial"/>
          <w:bCs/>
          <w:noProof/>
          <w:szCs w:val="28"/>
        </w:rPr>
        <w:t>2019</w:t>
      </w:r>
      <w:r w:rsidRPr="00751C35">
        <w:rPr>
          <w:rFonts w:cs="Arial"/>
          <w:bCs/>
          <w:szCs w:val="28"/>
        </w:rPr>
        <w:fldChar w:fldCharType="end"/>
      </w:r>
      <w:r w:rsidRPr="00751C35">
        <w:rPr>
          <w:rFonts w:cs="Arial"/>
          <w:bCs/>
          <w:szCs w:val="28"/>
        </w:rPr>
        <w:t>.</w:t>
      </w:r>
    </w:p>
    <w:p w:rsidR="00521B34" w:rsidRPr="002560E1" w:rsidRDefault="00521B34" w:rsidP="002560E1">
      <w:pPr>
        <w:pStyle w:val="23"/>
        <w:widowControl w:val="0"/>
        <w:numPr>
          <w:ilvl w:val="0"/>
          <w:numId w:val="38"/>
        </w:numPr>
        <w:spacing w:before="60" w:line="240" w:lineRule="auto"/>
        <w:ind w:left="357" w:hanging="357"/>
        <w:jc w:val="left"/>
        <w:rPr>
          <w:b/>
          <w:szCs w:val="28"/>
        </w:rPr>
      </w:pPr>
      <w:r w:rsidRPr="00751C35">
        <w:rPr>
          <w:b/>
          <w:szCs w:val="28"/>
        </w:rPr>
        <w:t>Исходные данные к работе</w:t>
      </w:r>
    </w:p>
    <w:p w:rsidR="002560E1" w:rsidRDefault="002560E1" w:rsidP="006B23CD">
      <w:pPr>
        <w:widowControl w:val="0"/>
        <w:numPr>
          <w:ilvl w:val="0"/>
          <w:numId w:val="39"/>
        </w:numPr>
        <w:tabs>
          <w:tab w:val="num" w:pos="709"/>
        </w:tabs>
        <w:ind w:left="0" w:firstLine="0"/>
        <w:rPr>
          <w:szCs w:val="28"/>
          <w:lang w:val="en-US"/>
        </w:rPr>
      </w:pPr>
      <w:r w:rsidRPr="00E14F2C">
        <w:rPr>
          <w:szCs w:val="28"/>
          <w:lang w:val="en-US"/>
        </w:rPr>
        <w:t>K. Borodulin, G. Radchenko, A. Shestakov, L. Sokolinsky, A. Tchernykh</w:t>
      </w:r>
      <w:r w:rsidRPr="002560E1">
        <w:rPr>
          <w:szCs w:val="28"/>
          <w:lang w:val="en-US"/>
        </w:rPr>
        <w:t xml:space="preserve">, </w:t>
      </w:r>
      <w:r w:rsidRPr="00E14F2C">
        <w:rPr>
          <w:szCs w:val="28"/>
          <w:lang w:val="en-US"/>
        </w:rPr>
        <w:t>R. Prodan, "Towards Digital Twins Cloud Platform: Microservices and Computational Workflows to Rule a Smart Factory", Proc. the10th Int. Conf. Util. Cloud Comput. - UCC '17, pp. 209-210, December 2017.</w:t>
      </w:r>
    </w:p>
    <w:p w:rsidR="002560E1" w:rsidRPr="00A06215" w:rsidRDefault="002560E1" w:rsidP="006B23CD">
      <w:pPr>
        <w:widowControl w:val="0"/>
        <w:numPr>
          <w:ilvl w:val="0"/>
          <w:numId w:val="39"/>
        </w:numPr>
        <w:tabs>
          <w:tab w:val="num" w:pos="709"/>
        </w:tabs>
        <w:ind w:left="0" w:firstLine="0"/>
        <w:rPr>
          <w:szCs w:val="28"/>
          <w:lang w:val="en-US"/>
        </w:rPr>
      </w:pPr>
      <w:r w:rsidRPr="00E14F2C">
        <w:rPr>
          <w:szCs w:val="28"/>
          <w:lang w:val="en-US"/>
        </w:rPr>
        <w:t xml:space="preserve">G. Radchenko, A. Alaasam, A. Tchernykh, “Micro-Workflows: Kafka and Kepler fusion to support Digital Twins of Industrial Processes”, IEEE/ACM Int. </w:t>
      </w:r>
      <w:r w:rsidRPr="00E14F2C">
        <w:rPr>
          <w:szCs w:val="28"/>
          <w:lang w:val="en-US"/>
        </w:rPr>
        <w:lastRenderedPageBreak/>
        <w:t>Conf. Util. Cloud Comput. – UCC '18, pp. 83-88, December 2018.</w:t>
      </w:r>
    </w:p>
    <w:p w:rsidR="00521B34" w:rsidRPr="00751C35" w:rsidRDefault="00521B34" w:rsidP="006B23CD">
      <w:pPr>
        <w:pStyle w:val="23"/>
        <w:widowControl w:val="0"/>
        <w:numPr>
          <w:ilvl w:val="0"/>
          <w:numId w:val="38"/>
        </w:numPr>
        <w:spacing w:before="60" w:line="240" w:lineRule="auto"/>
        <w:ind w:left="357" w:hanging="357"/>
        <w:jc w:val="left"/>
        <w:rPr>
          <w:b/>
          <w:szCs w:val="28"/>
        </w:rPr>
      </w:pPr>
      <w:r w:rsidRPr="00751C35">
        <w:rPr>
          <w:b/>
          <w:szCs w:val="28"/>
        </w:rPr>
        <w:t xml:space="preserve">Перечень </w:t>
      </w:r>
      <w:r w:rsidR="007822B4">
        <w:rPr>
          <w:b/>
          <w:szCs w:val="28"/>
        </w:rPr>
        <w:t>подлежащих разработке вопросов</w:t>
      </w:r>
    </w:p>
    <w:p w:rsidR="00521B34" w:rsidRPr="00C83224" w:rsidRDefault="002560E1" w:rsidP="006B23CD">
      <w:pPr>
        <w:widowControl w:val="0"/>
        <w:numPr>
          <w:ilvl w:val="0"/>
          <w:numId w:val="40"/>
        </w:numPr>
        <w:tabs>
          <w:tab w:val="clear" w:pos="1117"/>
          <w:tab w:val="num" w:pos="709"/>
        </w:tabs>
        <w:ind w:left="0" w:firstLine="0"/>
        <w:rPr>
          <w:szCs w:val="28"/>
        </w:rPr>
      </w:pPr>
      <w:r>
        <w:rPr>
          <w:szCs w:val="28"/>
        </w:rPr>
        <w:t xml:space="preserve">Обзор научной литературы и </w:t>
      </w:r>
      <w:r w:rsidR="00521B34" w:rsidRPr="00C83224">
        <w:rPr>
          <w:szCs w:val="28"/>
        </w:rPr>
        <w:t xml:space="preserve">существующих </w:t>
      </w:r>
      <w:r>
        <w:rPr>
          <w:szCs w:val="28"/>
        </w:rPr>
        <w:t>решений Интернета вещей для создания цифровых двойников.</w:t>
      </w:r>
    </w:p>
    <w:p w:rsidR="00521B34" w:rsidRPr="00C83224" w:rsidRDefault="00521B34" w:rsidP="006B23CD">
      <w:pPr>
        <w:widowControl w:val="0"/>
        <w:numPr>
          <w:ilvl w:val="0"/>
          <w:numId w:val="40"/>
        </w:numPr>
        <w:tabs>
          <w:tab w:val="clear" w:pos="1117"/>
          <w:tab w:val="num" w:pos="709"/>
        </w:tabs>
        <w:ind w:left="0" w:firstLine="0"/>
        <w:rPr>
          <w:szCs w:val="28"/>
        </w:rPr>
      </w:pPr>
      <w:r w:rsidRPr="00C83224">
        <w:rPr>
          <w:szCs w:val="28"/>
        </w:rPr>
        <w:t xml:space="preserve">Изучение </w:t>
      </w:r>
      <w:r w:rsidR="002560E1">
        <w:rPr>
          <w:szCs w:val="28"/>
        </w:rPr>
        <w:t xml:space="preserve">технологий, предоставляемых облачными вычислительными платформами, </w:t>
      </w:r>
      <w:r w:rsidR="002560E1" w:rsidRPr="00C83224">
        <w:rPr>
          <w:szCs w:val="28"/>
        </w:rPr>
        <w:t>для</w:t>
      </w:r>
      <w:r w:rsidRPr="00C83224">
        <w:rPr>
          <w:szCs w:val="28"/>
        </w:rPr>
        <w:t xml:space="preserve"> </w:t>
      </w:r>
      <w:r w:rsidR="002560E1">
        <w:rPr>
          <w:szCs w:val="28"/>
        </w:rPr>
        <w:t>создания цифровых двойников</w:t>
      </w:r>
      <w:r w:rsidRPr="00C83224">
        <w:rPr>
          <w:szCs w:val="28"/>
        </w:rPr>
        <w:t>.</w:t>
      </w:r>
    </w:p>
    <w:p w:rsidR="00521B34" w:rsidRPr="00C83224" w:rsidRDefault="00521B34" w:rsidP="006B23CD">
      <w:pPr>
        <w:widowControl w:val="0"/>
        <w:numPr>
          <w:ilvl w:val="0"/>
          <w:numId w:val="40"/>
        </w:numPr>
        <w:tabs>
          <w:tab w:val="clear" w:pos="1117"/>
          <w:tab w:val="num" w:pos="709"/>
        </w:tabs>
        <w:ind w:left="0" w:firstLine="0"/>
        <w:rPr>
          <w:szCs w:val="28"/>
        </w:rPr>
      </w:pPr>
      <w:r>
        <w:rPr>
          <w:szCs w:val="28"/>
        </w:rPr>
        <w:t xml:space="preserve">Разработка </w:t>
      </w:r>
      <w:r w:rsidR="002560E1">
        <w:rPr>
          <w:szCs w:val="28"/>
        </w:rPr>
        <w:t xml:space="preserve">и тестирование </w:t>
      </w:r>
      <w:r>
        <w:rPr>
          <w:szCs w:val="28"/>
        </w:rPr>
        <w:t>прототипа</w:t>
      </w:r>
      <w:r w:rsidR="002560E1">
        <w:rPr>
          <w:szCs w:val="28"/>
        </w:rPr>
        <w:t xml:space="preserve"> цифрового двойника</w:t>
      </w:r>
      <w:r>
        <w:rPr>
          <w:szCs w:val="28"/>
        </w:rPr>
        <w:t>.</w:t>
      </w:r>
    </w:p>
    <w:p w:rsidR="00521B34" w:rsidRPr="00751C35" w:rsidRDefault="00521B34" w:rsidP="006B23CD">
      <w:pPr>
        <w:pStyle w:val="23"/>
        <w:widowControl w:val="0"/>
        <w:numPr>
          <w:ilvl w:val="0"/>
          <w:numId w:val="38"/>
        </w:numPr>
        <w:spacing w:before="240" w:line="240" w:lineRule="auto"/>
        <w:ind w:left="357" w:hanging="357"/>
        <w:jc w:val="left"/>
        <w:rPr>
          <w:b/>
          <w:szCs w:val="28"/>
        </w:rPr>
      </w:pPr>
      <w:r w:rsidRPr="00751C35">
        <w:rPr>
          <w:b/>
          <w:szCs w:val="28"/>
        </w:rPr>
        <w:t xml:space="preserve">Дата выдачи задания: </w:t>
      </w:r>
      <w:r w:rsidRPr="00751C35">
        <w:rPr>
          <w:bCs/>
          <w:szCs w:val="28"/>
        </w:rPr>
        <w:t>0</w:t>
      </w:r>
      <w:r>
        <w:rPr>
          <w:bCs/>
          <w:szCs w:val="28"/>
          <w:lang w:val="en-US"/>
        </w:rPr>
        <w:t>9</w:t>
      </w:r>
      <w:r w:rsidRPr="00751C35">
        <w:rPr>
          <w:bCs/>
          <w:szCs w:val="28"/>
        </w:rPr>
        <w:t>.02.</w:t>
      </w:r>
      <w:r w:rsidRPr="00751C35">
        <w:rPr>
          <w:bCs/>
          <w:szCs w:val="28"/>
        </w:rPr>
        <w:fldChar w:fldCharType="begin"/>
      </w:r>
      <w:r w:rsidRPr="00751C35">
        <w:rPr>
          <w:bCs/>
          <w:szCs w:val="28"/>
        </w:rPr>
        <w:instrText xml:space="preserve"> TIME \@ "yyyy" </w:instrText>
      </w:r>
      <w:r w:rsidRPr="00751C35">
        <w:rPr>
          <w:bCs/>
          <w:szCs w:val="28"/>
        </w:rPr>
        <w:fldChar w:fldCharType="separate"/>
      </w:r>
      <w:r w:rsidR="002560E1">
        <w:rPr>
          <w:bCs/>
          <w:noProof/>
          <w:szCs w:val="28"/>
        </w:rPr>
        <w:t>2019</w:t>
      </w:r>
      <w:r w:rsidRPr="00751C35">
        <w:rPr>
          <w:bCs/>
          <w:szCs w:val="28"/>
        </w:rPr>
        <w:fldChar w:fldCharType="end"/>
      </w:r>
      <w:r w:rsidRPr="00751C35">
        <w:rPr>
          <w:bCs/>
          <w:szCs w:val="28"/>
        </w:rPr>
        <w:t>.</w:t>
      </w:r>
    </w:p>
    <w:p w:rsidR="00521B34" w:rsidRPr="00751C35" w:rsidRDefault="00521B34" w:rsidP="006B23CD">
      <w:pPr>
        <w:pStyle w:val="23"/>
        <w:widowControl w:val="0"/>
        <w:spacing w:line="240" w:lineRule="auto"/>
        <w:rPr>
          <w:bCs/>
          <w:szCs w:val="28"/>
        </w:rPr>
      </w:pPr>
    </w:p>
    <w:p w:rsidR="00521B34" w:rsidRPr="00751C35" w:rsidRDefault="00521B34" w:rsidP="006B23CD">
      <w:pPr>
        <w:pStyle w:val="23"/>
        <w:widowControl w:val="0"/>
        <w:spacing w:line="240" w:lineRule="auto"/>
        <w:rPr>
          <w:bCs/>
          <w:szCs w:val="28"/>
        </w:rPr>
      </w:pPr>
    </w:p>
    <w:p w:rsidR="00521B34" w:rsidRPr="00751C35" w:rsidRDefault="00521B34" w:rsidP="006B23CD">
      <w:pPr>
        <w:widowControl w:val="0"/>
        <w:ind w:firstLine="0"/>
        <w:rPr>
          <w:szCs w:val="28"/>
        </w:rPr>
      </w:pPr>
      <w:r w:rsidRPr="00751C35">
        <w:rPr>
          <w:b/>
          <w:szCs w:val="28"/>
        </w:rPr>
        <w:t>Научный руководитель</w:t>
      </w:r>
    </w:p>
    <w:p w:rsidR="00191091" w:rsidRPr="00751C35" w:rsidRDefault="00191091" w:rsidP="006B23CD">
      <w:pPr>
        <w:pStyle w:val="23"/>
        <w:widowControl w:val="0"/>
        <w:spacing w:line="240" w:lineRule="auto"/>
        <w:ind w:firstLine="0"/>
        <w:rPr>
          <w:szCs w:val="28"/>
        </w:rPr>
      </w:pPr>
      <w:r>
        <w:rPr>
          <w:bCs/>
          <w:szCs w:val="28"/>
        </w:rPr>
        <w:t>Доцент кафедры СП</w:t>
      </w:r>
      <w:r w:rsidRPr="00751C35">
        <w:rPr>
          <w:szCs w:val="28"/>
        </w:rPr>
        <w:t>,</w:t>
      </w:r>
    </w:p>
    <w:p w:rsidR="00521B34" w:rsidRPr="00751C35" w:rsidRDefault="00191091" w:rsidP="006B23CD">
      <w:pPr>
        <w:pStyle w:val="23"/>
        <w:widowControl w:val="0"/>
        <w:tabs>
          <w:tab w:val="left" w:pos="5812"/>
        </w:tabs>
        <w:ind w:firstLine="0"/>
        <w:rPr>
          <w:szCs w:val="28"/>
        </w:rPr>
      </w:pPr>
      <w:r>
        <w:rPr>
          <w:szCs w:val="28"/>
        </w:rPr>
        <w:t>кандидат физико-математических наук</w:t>
      </w:r>
      <w:r w:rsidR="00521B34" w:rsidRPr="00751C35">
        <w:rPr>
          <w:szCs w:val="28"/>
        </w:rPr>
        <w:tab/>
      </w:r>
      <w:r w:rsidR="00521B34">
        <w:rPr>
          <w:szCs w:val="28"/>
        </w:rPr>
        <w:tab/>
      </w:r>
      <w:r w:rsidR="00521B34">
        <w:rPr>
          <w:szCs w:val="28"/>
        </w:rPr>
        <w:tab/>
        <w:t>Г.И. Радченко</w:t>
      </w:r>
    </w:p>
    <w:p w:rsidR="00521B34" w:rsidRPr="00751C35" w:rsidRDefault="00521B34" w:rsidP="006B23CD">
      <w:pPr>
        <w:widowControl w:val="0"/>
        <w:tabs>
          <w:tab w:val="left" w:pos="5812"/>
        </w:tabs>
        <w:ind w:firstLine="0"/>
        <w:rPr>
          <w:rFonts w:cs="Arial"/>
          <w:szCs w:val="28"/>
        </w:rPr>
      </w:pPr>
      <w:r w:rsidRPr="00751C35">
        <w:rPr>
          <w:b/>
          <w:szCs w:val="28"/>
        </w:rPr>
        <w:t>Задание принял к исполнению</w:t>
      </w:r>
      <w:r w:rsidRPr="00751C35"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2560E1">
        <w:rPr>
          <w:szCs w:val="28"/>
        </w:rPr>
        <w:t>Р</w:t>
      </w:r>
      <w:r>
        <w:rPr>
          <w:szCs w:val="28"/>
        </w:rPr>
        <w:t>.А. </w:t>
      </w:r>
      <w:r w:rsidR="002560E1">
        <w:rPr>
          <w:szCs w:val="28"/>
        </w:rPr>
        <w:t>Бобин</w:t>
      </w:r>
    </w:p>
    <w:p w:rsidR="00521B34" w:rsidRDefault="00521B34" w:rsidP="006B23CD">
      <w:pPr>
        <w:widowControl w:val="0"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id w:val="327638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5278" w:rsidRPr="00ED69FB" w:rsidRDefault="00ED69FB" w:rsidP="006B23CD">
          <w:pPr>
            <w:widowControl w:val="0"/>
            <w:ind w:firstLine="0"/>
            <w:rPr>
              <w:b/>
            </w:rPr>
          </w:pPr>
          <w:r w:rsidRPr="00ED69FB">
            <w:rPr>
              <w:b/>
            </w:rPr>
            <w:t>ОГЛАВЛЕНИЕ</w:t>
          </w:r>
        </w:p>
        <w:p w:rsidR="00091564" w:rsidRDefault="0019527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5850" w:history="1">
            <w:r w:rsidR="00091564" w:rsidRPr="003A05CA">
              <w:rPr>
                <w:rStyle w:val="ab"/>
                <w:noProof/>
              </w:rPr>
              <w:t>ГЛОССАРИЙ</w:t>
            </w:r>
            <w:r w:rsidR="00091564">
              <w:rPr>
                <w:noProof/>
                <w:webHidden/>
              </w:rPr>
              <w:tab/>
            </w:r>
            <w:r w:rsidR="00091564">
              <w:rPr>
                <w:noProof/>
                <w:webHidden/>
              </w:rPr>
              <w:fldChar w:fldCharType="begin"/>
            </w:r>
            <w:r w:rsidR="00091564">
              <w:rPr>
                <w:noProof/>
                <w:webHidden/>
              </w:rPr>
              <w:instrText xml:space="preserve"> PAGEREF _Toc2935850 \h </w:instrText>
            </w:r>
            <w:r w:rsidR="00091564">
              <w:rPr>
                <w:noProof/>
                <w:webHidden/>
              </w:rPr>
            </w:r>
            <w:r w:rsidR="00091564">
              <w:rPr>
                <w:noProof/>
                <w:webHidden/>
              </w:rPr>
              <w:fldChar w:fldCharType="separate"/>
            </w:r>
            <w:r w:rsidR="00091564">
              <w:rPr>
                <w:noProof/>
                <w:webHidden/>
              </w:rPr>
              <w:t>5</w:t>
            </w:r>
            <w:r w:rsidR="00091564"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51" w:history="1">
            <w:r w:rsidRPr="003A05CA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52" w:history="1">
            <w:r w:rsidRPr="003A05CA">
              <w:rPr>
                <w:rStyle w:val="ab"/>
                <w:noProof/>
              </w:rPr>
              <w:t>1. КОНЦЕПЦИЯ ИНТЕРНЕТА ВЕЩЕЙ, ОБЛАЧНЫХ ВЫЧИСЛЕНИЙ И ЦИФРОВЫХ ДВОЙНИКОВ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53" w:history="1">
            <w:r w:rsidRPr="003A05CA">
              <w:rPr>
                <w:rStyle w:val="ab"/>
                <w:noProof/>
              </w:rPr>
              <w:t>2.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54" w:history="1">
            <w:r w:rsidRPr="003A05CA">
              <w:rPr>
                <w:rStyle w:val="ab"/>
                <w:noProof/>
              </w:rPr>
              <w:t>2.1. Обзор алгоритмов планирования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55" w:history="1">
            <w:r w:rsidRPr="003A05CA">
              <w:rPr>
                <w:rStyle w:val="ab"/>
                <w:noProof/>
              </w:rPr>
              <w:t>2.1.1. Виды планирования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56" w:history="1">
            <w:r w:rsidRPr="003A05CA">
              <w:rPr>
                <w:rStyle w:val="ab"/>
                <w:noProof/>
              </w:rPr>
              <w:t>2.1.2. Алгоритмы для потоков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57" w:history="1">
            <w:r w:rsidRPr="003A05CA">
              <w:rPr>
                <w:rStyle w:val="ab"/>
                <w:noProof/>
              </w:rPr>
              <w:t>2.1.3. Алгоритмы для независимых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3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58" w:history="1">
            <w:r w:rsidRPr="003A05CA">
              <w:rPr>
                <w:rStyle w:val="ab"/>
                <w:noProof/>
              </w:rPr>
              <w:t>2.1.4. Критерии оптимизации планирования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59" w:history="1">
            <w:r w:rsidRPr="003A05CA">
              <w:rPr>
                <w:rStyle w:val="ab"/>
                <w:noProof/>
              </w:rPr>
              <w:t>2.2. Проблемно-ориентированная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60" w:history="1">
            <w:r w:rsidRPr="003A05CA">
              <w:rPr>
                <w:rStyle w:val="ab"/>
                <w:noProof/>
              </w:rPr>
              <w:t>2.3. Обзор подходов к оценке характеристик выполнения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61" w:history="1">
            <w:r w:rsidRPr="003A05CA">
              <w:rPr>
                <w:rStyle w:val="ab"/>
                <w:rFonts w:cs="Arial"/>
                <w:iCs/>
                <w:noProof/>
              </w:rPr>
              <w:t>3.</w:t>
            </w:r>
            <w:r w:rsidRPr="003A05CA">
              <w:rPr>
                <w:rStyle w:val="ab"/>
                <w:noProof/>
              </w:rPr>
              <w:t xml:space="preserve"> МОДЕЛЬ</w:t>
            </w:r>
            <w:r w:rsidRPr="003A05CA">
              <w:rPr>
                <w:rStyle w:val="ab"/>
                <w:noProof/>
                <w:lang w:val="en-US"/>
              </w:rPr>
              <w:t xml:space="preserve"> </w:t>
            </w:r>
            <w:r w:rsidRPr="003A05CA">
              <w:rPr>
                <w:rStyle w:val="ab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62" w:history="1">
            <w:r w:rsidRPr="003A05CA">
              <w:rPr>
                <w:rStyle w:val="ab"/>
                <w:caps/>
                <w:noProof/>
              </w:rPr>
              <w:t>4.</w:t>
            </w:r>
            <w:r w:rsidRPr="003A05CA">
              <w:rPr>
                <w:rStyle w:val="ab"/>
                <w:noProof/>
              </w:rPr>
              <w:t xml:space="preserve">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63" w:history="1">
            <w:r w:rsidRPr="003A05CA">
              <w:rPr>
                <w:rStyle w:val="ab"/>
                <w:noProof/>
              </w:rPr>
              <w:t>5. РЕАЛИЗАЦИЯ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64" w:history="1">
            <w:r w:rsidRPr="003A05CA">
              <w:rPr>
                <w:rStyle w:val="ab"/>
                <w:noProof/>
              </w:rPr>
              <w:t>6.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65" w:history="1">
            <w:r w:rsidRPr="003A05CA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66" w:history="1">
            <w:r w:rsidRPr="003A05CA">
              <w:rPr>
                <w:rStyle w:val="ab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1564" w:rsidRDefault="0009156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35867" w:history="1">
            <w:r w:rsidRPr="003A05CA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5278" w:rsidRDefault="00195278" w:rsidP="006B23CD">
          <w:pPr>
            <w:widowControl w:val="0"/>
          </w:pPr>
          <w:r>
            <w:rPr>
              <w:b/>
              <w:bCs/>
            </w:rPr>
            <w:fldChar w:fldCharType="end"/>
          </w:r>
        </w:p>
      </w:sdtContent>
    </w:sdt>
    <w:p w:rsidR="00195278" w:rsidRDefault="00195278" w:rsidP="006B23CD">
      <w:pPr>
        <w:widowControl w:val="0"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406DD9" w:rsidRDefault="00406DD9" w:rsidP="006B23CD">
      <w:pPr>
        <w:pStyle w:val="1"/>
        <w:widowControl w:val="0"/>
      </w:pPr>
      <w:bookmarkStart w:id="0" w:name="_Toc2935850"/>
      <w:r>
        <w:lastRenderedPageBreak/>
        <w:t>ГЛОССАРИЙ</w:t>
      </w:r>
      <w:bookmarkEnd w:id="0"/>
    </w:p>
    <w:p w:rsidR="00406DD9" w:rsidRPr="00B66217" w:rsidRDefault="00406DD9" w:rsidP="006B23CD">
      <w:pPr>
        <w:widowControl w:val="0"/>
        <w:ind w:firstLine="0"/>
      </w:pPr>
      <w:r w:rsidRPr="00B66217">
        <w:br w:type="page"/>
      </w:r>
    </w:p>
    <w:p w:rsidR="004E7C4D" w:rsidRDefault="00C53CC0" w:rsidP="006B23CD">
      <w:pPr>
        <w:pStyle w:val="1"/>
        <w:widowControl w:val="0"/>
        <w:ind w:left="357" w:hanging="357"/>
      </w:pPr>
      <w:bookmarkStart w:id="1" w:name="_Toc2935851"/>
      <w:r>
        <w:lastRenderedPageBreak/>
        <w:t>ВВЕДЕНИЕ</w:t>
      </w:r>
      <w:bookmarkEnd w:id="1"/>
    </w:p>
    <w:p w:rsidR="002560E1" w:rsidRPr="00822DE5" w:rsidRDefault="002560E1" w:rsidP="002560E1">
      <w:pPr>
        <w:pStyle w:val="MainText"/>
      </w:pPr>
      <w:r>
        <w:t>Концепция Интернета вещей (</w:t>
      </w:r>
      <w:r>
        <w:rPr>
          <w:lang w:val="en-US"/>
        </w:rPr>
        <w:t>IoT</w:t>
      </w:r>
      <w:r w:rsidRPr="002542C0">
        <w:t xml:space="preserve">) </w:t>
      </w:r>
      <w:r>
        <w:t xml:space="preserve">не нова, однако особенную популярность она приобрела именно в последние годы. Данная концепция представляет собой вычислительную сеть физических предметов, оснащенных встроенными технологиями для взаимодействия друг с другом или с внешней средой </w:t>
      </w:r>
      <w:r w:rsidRPr="00037057">
        <w:t>[</w:t>
      </w:r>
      <w:r w:rsidRPr="00143A9D">
        <w:t>1</w:t>
      </w:r>
      <w:r w:rsidRPr="00037057">
        <w:t>]</w:t>
      </w:r>
      <w:r>
        <w:t>.</w:t>
      </w:r>
      <w:r w:rsidRPr="00822DE5">
        <w:t xml:space="preserve"> </w:t>
      </w:r>
      <w:r>
        <w:t xml:space="preserve">Общий мировой объем капиталовложений в </w:t>
      </w:r>
      <w:r>
        <w:rPr>
          <w:lang w:val="en-US"/>
        </w:rPr>
        <w:t>IoT</w:t>
      </w:r>
      <w:r w:rsidRPr="00822DE5">
        <w:t xml:space="preserve"> </w:t>
      </w:r>
      <w:r>
        <w:t xml:space="preserve">в 2018 году составил 646 миллиардов долларов США. Прогноз на 2019 год — 745 миллиардов долларов США, на 2022 — более 1 триллиона долларов. </w:t>
      </w:r>
      <w:r w:rsidRPr="00E84369">
        <w:t>[</w:t>
      </w:r>
      <w:r w:rsidRPr="00143A9D">
        <w:t>2</w:t>
      </w:r>
      <w:r w:rsidRPr="00E84369">
        <w:t>]</w:t>
      </w:r>
      <w:r>
        <w:t xml:space="preserve"> </w:t>
      </w:r>
    </w:p>
    <w:p w:rsidR="002560E1" w:rsidRDefault="002560E1" w:rsidP="002560E1">
      <w:pPr>
        <w:pStyle w:val="MainText"/>
      </w:pPr>
      <w:r w:rsidRPr="00143A9D">
        <w:t>Развитие распределенной сете</w:t>
      </w:r>
      <w:r>
        <w:t>вой инфраструктуры в автоматизи</w:t>
      </w:r>
      <w:r w:rsidRPr="00143A9D">
        <w:t>рованных системах управления технологическим процессом привело к появлению Промышленного интернет</w:t>
      </w:r>
      <w:r>
        <w:t>а вещей (IIoT) — концепции взаи</w:t>
      </w:r>
      <w:r w:rsidRPr="00143A9D">
        <w:t>мосвязи датчиков, приборов и других устройств, объединенных в сеть с промышленными приложениями ком</w:t>
      </w:r>
      <w:r>
        <w:t>пьютеров, включая, помимо проче</w:t>
      </w:r>
      <w:r w:rsidRPr="00143A9D">
        <w:t>го, управление производством и энер</w:t>
      </w:r>
      <w:r>
        <w:t>гопотреблением. Такая связь поз</w:t>
      </w:r>
      <w:r w:rsidRPr="00143A9D">
        <w:t>воляет собирать данные и анализиров</w:t>
      </w:r>
      <w:r>
        <w:t>ать их, что потенциально способ</w:t>
      </w:r>
      <w:r w:rsidRPr="00143A9D">
        <w:t>ствует повышению производительнос</w:t>
      </w:r>
      <w:r>
        <w:t>ти и эффективности, а также дру</w:t>
      </w:r>
      <w:r w:rsidRPr="00143A9D">
        <w:t>гим экономическим преимуществам [</w:t>
      </w:r>
      <w:r>
        <w:t>3]. Одним из преимуществ внедре</w:t>
      </w:r>
      <w:r w:rsidRPr="00143A9D">
        <w:t>ния этого подхода является возможность создания цифрового двойника разрабатываемой системы (Digital Twin). Цифровой двойник — это иерархическая система математическ</w:t>
      </w:r>
      <w:r>
        <w:t>их моделей, вычислительных мето</w:t>
      </w:r>
      <w:r w:rsidRPr="00143A9D">
        <w:t>дов и программного обеспечения, которая обеспечивает синхронизацию между состоянием реально существу</w:t>
      </w:r>
      <w:r>
        <w:t>ющего процесса или системы и со</w:t>
      </w:r>
      <w:r w:rsidRPr="00143A9D">
        <w:t>путствующей виртуальной копией. Эта концепция рассмотрена в статьях [4, 7].</w:t>
      </w:r>
    </w:p>
    <w:p w:rsidR="002560E1" w:rsidRDefault="002560E1" w:rsidP="002560E1">
      <w:pPr>
        <w:pStyle w:val="MainText"/>
      </w:pPr>
      <w:r>
        <w:t xml:space="preserve">Благодаря развитию облачных технологий появилась возможность создать инфраструктуру хранения данных, способную поддерживать Интернет вещей. Публичные облачные платформы предоставляют множество решений для цифрового преобразования бизнеса. Гибкость и автоматизированность полученной среды достигается за счет использования прикладных программных интерфейсов (API). Это позволяет различным устройствам и </w:t>
      </w:r>
      <w:r>
        <w:lastRenderedPageBreak/>
        <w:t xml:space="preserve">системам взаимодействовать между собой, даже если они работают на основе разных стандартов и протоколов [5].  </w:t>
      </w:r>
    </w:p>
    <w:p w:rsidR="0068167E" w:rsidRPr="00842030" w:rsidRDefault="002560E1" w:rsidP="002560E1">
      <w:pPr>
        <w:widowControl w:val="0"/>
      </w:pPr>
      <w:r>
        <w:t xml:space="preserve">Применение облачных технологий может упростить обработку сверхбольших баз данных, генерируемых устройствами Интернета вещей. Это 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Microsoft Azure и </w:t>
      </w:r>
      <w:r>
        <w:rPr>
          <w:lang w:val="en-US"/>
        </w:rPr>
        <w:t>Amazon</w:t>
      </w:r>
      <w:r w:rsidRPr="00C9075B">
        <w:t xml:space="preserve"> </w:t>
      </w:r>
      <w:r>
        <w:rPr>
          <w:lang w:val="en-US"/>
        </w:rPr>
        <w:t>Web</w:t>
      </w:r>
      <w:r w:rsidRPr="00C9075B">
        <w:t xml:space="preserve"> </w:t>
      </w:r>
      <w:r>
        <w:rPr>
          <w:lang w:val="en-US"/>
        </w:rPr>
        <w:t>Services</w:t>
      </w:r>
      <w:r>
        <w:t xml:space="preserve">. Ключевым преимуществом данных платформ является широкий набор инструментов, в частности, для создания решений Интернета вещей и цифровых двойников. Azure Digital Twins от </w:t>
      </w:r>
      <w:r>
        <w:rPr>
          <w:lang w:val="en-US"/>
        </w:rPr>
        <w:t>Microsoft</w:t>
      </w:r>
      <w:r>
        <w:t xml:space="preserve"> представляет собой службу Интернета вещей, с помощью которой можно создать комплексные модели физического окружения в виде пространственных интеллектуальных графов для моделирования связей и взаимодействий между людьми, пространствами и устройствами. Azure Digital Twins позволяет запрашивать данные из физического пространства, а не из многих разрозненных датчиков [6].</w:t>
      </w:r>
      <w:r w:rsidRPr="00C9075B">
        <w:t xml:space="preserve"> </w:t>
      </w:r>
      <w:r>
        <w:rPr>
          <w:lang w:val="en-US"/>
        </w:rPr>
        <w:t>AWS</w:t>
      </w:r>
      <w:r w:rsidRPr="00E05B4C">
        <w:t xml:space="preserve"> </w:t>
      </w:r>
      <w:r>
        <w:rPr>
          <w:lang w:val="en-US"/>
        </w:rPr>
        <w:t>IoT</w:t>
      </w:r>
      <w:r w:rsidRPr="00E05B4C">
        <w:t xml:space="preserve"> </w:t>
      </w:r>
      <w:r>
        <w:rPr>
          <w:lang w:val="en-US"/>
        </w:rPr>
        <w:t>Things</w:t>
      </w:r>
      <w:r w:rsidRPr="00E05B4C">
        <w:t xml:space="preserve"> </w:t>
      </w:r>
      <w:r>
        <w:rPr>
          <w:lang w:val="en-US"/>
        </w:rPr>
        <w:t>Graph</w:t>
      </w:r>
      <w:r w:rsidRPr="00E05B4C">
        <w:t xml:space="preserve"> — </w:t>
      </w:r>
      <w:r>
        <w:t xml:space="preserve">cхожий продукт от </w:t>
      </w:r>
      <w:r>
        <w:rPr>
          <w:lang w:val="en-US"/>
        </w:rPr>
        <w:t>Amazon</w:t>
      </w:r>
      <w:r w:rsidRPr="00E05B4C">
        <w:t xml:space="preserve">. </w:t>
      </w:r>
      <w:r>
        <w:t xml:space="preserve">Этот сервис позволяет создавать автоматизированные системы Интернета вещей, позволяющие осуществлять связь между </w:t>
      </w:r>
      <w:r>
        <w:rPr>
          <w:lang w:val="en-US"/>
        </w:rPr>
        <w:t>web</w:t>
      </w:r>
      <w:r w:rsidRPr="00E05B4C">
        <w:t>-</w:t>
      </w:r>
      <w:r>
        <w:t>сервисами и физическими устройствами, использующими различные протоколы, форматы данных и синтаксис сообщений. Данное решение предоставляет мощное средство визуализации построенного графа с возможностью редактирования связей между устройствами и приложениями прямо в редакторе потоков данных.</w:t>
      </w:r>
    </w:p>
    <w:p w:rsidR="004A7411" w:rsidRDefault="00B22739" w:rsidP="00DE7BB7">
      <w:pPr>
        <w:pStyle w:val="23"/>
        <w:widowControl w:val="0"/>
        <w:spacing w:line="360" w:lineRule="auto"/>
        <w:ind w:firstLine="0"/>
        <w:rPr>
          <w:bCs/>
          <w:szCs w:val="28"/>
        </w:rPr>
      </w:pPr>
      <w:r w:rsidRPr="00310B23">
        <w:rPr>
          <w:i/>
        </w:rPr>
        <w:t xml:space="preserve">Целью </w:t>
      </w:r>
      <w:r w:rsidR="00310B23">
        <w:rPr>
          <w:i/>
        </w:rPr>
        <w:t xml:space="preserve">данной </w:t>
      </w:r>
      <w:r w:rsidRPr="00310B23">
        <w:rPr>
          <w:i/>
        </w:rPr>
        <w:t>работы</w:t>
      </w:r>
      <w:r>
        <w:t xml:space="preserve"> является реализация </w:t>
      </w:r>
      <w:r w:rsidR="00DE7BB7">
        <w:rPr>
          <w:bCs/>
          <w:szCs w:val="28"/>
        </w:rPr>
        <w:t>и тестирование прототипа цифрового двойника на основе ресурсов облачной вычислительной платформы.</w:t>
      </w:r>
    </w:p>
    <w:p w:rsidR="00DE7BB7" w:rsidRPr="00C83224" w:rsidRDefault="00DE7BB7" w:rsidP="00DE7BB7">
      <w:pPr>
        <w:widowControl w:val="0"/>
        <w:numPr>
          <w:ilvl w:val="0"/>
          <w:numId w:val="40"/>
        </w:numPr>
        <w:tabs>
          <w:tab w:val="clear" w:pos="1117"/>
          <w:tab w:val="num" w:pos="709"/>
        </w:tabs>
        <w:ind w:left="0" w:firstLine="0"/>
        <w:rPr>
          <w:szCs w:val="28"/>
        </w:rPr>
      </w:pPr>
      <w:r>
        <w:rPr>
          <w:szCs w:val="28"/>
        </w:rPr>
        <w:t xml:space="preserve">Обзор научной литературы и </w:t>
      </w:r>
      <w:r w:rsidRPr="00C83224">
        <w:rPr>
          <w:szCs w:val="28"/>
        </w:rPr>
        <w:t xml:space="preserve">существующих </w:t>
      </w:r>
      <w:r>
        <w:rPr>
          <w:szCs w:val="28"/>
        </w:rPr>
        <w:t>решений Интернета вещей для создания цифровых двойников.</w:t>
      </w:r>
    </w:p>
    <w:p w:rsidR="00DE7BB7" w:rsidRPr="00C83224" w:rsidRDefault="00DE7BB7" w:rsidP="00DE7BB7">
      <w:pPr>
        <w:widowControl w:val="0"/>
        <w:numPr>
          <w:ilvl w:val="0"/>
          <w:numId w:val="40"/>
        </w:numPr>
        <w:tabs>
          <w:tab w:val="clear" w:pos="1117"/>
          <w:tab w:val="num" w:pos="709"/>
        </w:tabs>
        <w:ind w:left="0" w:firstLine="0"/>
        <w:rPr>
          <w:szCs w:val="28"/>
        </w:rPr>
      </w:pPr>
      <w:r w:rsidRPr="00C83224">
        <w:rPr>
          <w:szCs w:val="28"/>
        </w:rPr>
        <w:t xml:space="preserve">Изучение </w:t>
      </w:r>
      <w:r>
        <w:rPr>
          <w:szCs w:val="28"/>
        </w:rPr>
        <w:t xml:space="preserve">технологий, предоставляемых облачными вычислительными платформами, </w:t>
      </w:r>
      <w:r w:rsidRPr="00C83224">
        <w:rPr>
          <w:szCs w:val="28"/>
        </w:rPr>
        <w:t xml:space="preserve">для </w:t>
      </w:r>
      <w:r>
        <w:rPr>
          <w:szCs w:val="28"/>
        </w:rPr>
        <w:t>создания цифровых двойников</w:t>
      </w:r>
      <w:r w:rsidRPr="00C83224">
        <w:rPr>
          <w:szCs w:val="28"/>
        </w:rPr>
        <w:t>.</w:t>
      </w:r>
    </w:p>
    <w:p w:rsidR="00DE7BB7" w:rsidRPr="00C83224" w:rsidRDefault="00DE7BB7" w:rsidP="00DE7BB7">
      <w:pPr>
        <w:widowControl w:val="0"/>
        <w:numPr>
          <w:ilvl w:val="0"/>
          <w:numId w:val="40"/>
        </w:numPr>
        <w:tabs>
          <w:tab w:val="clear" w:pos="1117"/>
          <w:tab w:val="num" w:pos="709"/>
        </w:tabs>
        <w:ind w:left="0" w:firstLine="0"/>
        <w:rPr>
          <w:szCs w:val="28"/>
        </w:rPr>
      </w:pPr>
      <w:r>
        <w:rPr>
          <w:szCs w:val="28"/>
        </w:rPr>
        <w:lastRenderedPageBreak/>
        <w:t>Разработка и тестирование прототипа цифрового двойника.</w:t>
      </w:r>
    </w:p>
    <w:p w:rsidR="00DE7BB7" w:rsidRPr="00DE7BB7" w:rsidRDefault="00DE7BB7" w:rsidP="00DE7BB7">
      <w:pPr>
        <w:pStyle w:val="23"/>
        <w:widowControl w:val="0"/>
        <w:spacing w:line="360" w:lineRule="auto"/>
        <w:ind w:firstLine="0"/>
        <w:rPr>
          <w:bCs/>
          <w:szCs w:val="28"/>
        </w:rPr>
      </w:pPr>
    </w:p>
    <w:p w:rsidR="00B22739" w:rsidRDefault="00B5415B" w:rsidP="006B23CD">
      <w:pPr>
        <w:widowControl w:val="0"/>
        <w:rPr>
          <w:szCs w:val="28"/>
        </w:rPr>
      </w:pPr>
      <w:r>
        <w:rPr>
          <w:szCs w:val="28"/>
        </w:rPr>
        <w:t>Для достижения цели работы, необходимо решить следующие задачи:</w:t>
      </w:r>
    </w:p>
    <w:p w:rsidR="00DE7BB7" w:rsidRPr="00DE7BB7" w:rsidRDefault="00DE7BB7" w:rsidP="00DE7BB7">
      <w:pPr>
        <w:pStyle w:val="aa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>п</w:t>
      </w:r>
      <w:r w:rsidRPr="00DE7BB7">
        <w:rPr>
          <w:szCs w:val="28"/>
        </w:rPr>
        <w:t xml:space="preserve">ровести </w:t>
      </w:r>
      <w:r>
        <w:rPr>
          <w:szCs w:val="28"/>
        </w:rPr>
        <w:t>о</w:t>
      </w:r>
      <w:r w:rsidRPr="00DE7BB7">
        <w:rPr>
          <w:szCs w:val="28"/>
        </w:rPr>
        <w:t xml:space="preserve">бзор научной литературы и существующих решений Интернета вещей </w:t>
      </w:r>
      <w:r>
        <w:rPr>
          <w:szCs w:val="28"/>
        </w:rPr>
        <w:t>для создания цифровых двойников</w:t>
      </w:r>
      <w:r w:rsidRPr="00DE7BB7">
        <w:rPr>
          <w:szCs w:val="28"/>
        </w:rPr>
        <w:t>;</w:t>
      </w:r>
    </w:p>
    <w:p w:rsidR="00DE7BB7" w:rsidRDefault="000D5F0E" w:rsidP="00DE7BB7">
      <w:pPr>
        <w:pStyle w:val="aa"/>
        <w:widowControl w:val="0"/>
        <w:numPr>
          <w:ilvl w:val="0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>и</w:t>
      </w:r>
      <w:r w:rsidR="001414E0" w:rsidRPr="000D5F0E">
        <w:rPr>
          <w:szCs w:val="28"/>
        </w:rPr>
        <w:t xml:space="preserve">зучить </w:t>
      </w:r>
      <w:r w:rsidR="00DE7BB7">
        <w:rPr>
          <w:szCs w:val="28"/>
        </w:rPr>
        <w:t xml:space="preserve">технологии, предоставляемые облачными вычислительными платформами, </w:t>
      </w:r>
      <w:r w:rsidR="00DE7BB7" w:rsidRPr="00C83224">
        <w:rPr>
          <w:szCs w:val="28"/>
        </w:rPr>
        <w:t xml:space="preserve">для </w:t>
      </w:r>
      <w:r w:rsidR="00DE7BB7">
        <w:rPr>
          <w:szCs w:val="28"/>
        </w:rPr>
        <w:t>создания цифровых двойников</w:t>
      </w:r>
      <w:r w:rsidR="00DE7BB7" w:rsidRPr="00DE7BB7">
        <w:rPr>
          <w:szCs w:val="28"/>
        </w:rPr>
        <w:t>;</w:t>
      </w:r>
    </w:p>
    <w:p w:rsidR="006B5997" w:rsidRDefault="000D5F0E" w:rsidP="00DE7BB7">
      <w:pPr>
        <w:pStyle w:val="aa"/>
        <w:widowControl w:val="0"/>
        <w:numPr>
          <w:ilvl w:val="0"/>
          <w:numId w:val="1"/>
        </w:numPr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</w:t>
      </w:r>
      <w:r w:rsidR="001414E0" w:rsidRPr="000D5F0E">
        <w:rPr>
          <w:szCs w:val="28"/>
        </w:rPr>
        <w:t xml:space="preserve">азработать и протестировать </w:t>
      </w:r>
      <w:r w:rsidR="00DE7BB7">
        <w:rPr>
          <w:szCs w:val="28"/>
        </w:rPr>
        <w:t>прототип цифрового двойника.</w:t>
      </w:r>
    </w:p>
    <w:p w:rsidR="003667FF" w:rsidRDefault="003667FF" w:rsidP="006B23CD">
      <w:pPr>
        <w:widowControl w:val="0"/>
        <w:rPr>
          <w:b/>
          <w:szCs w:val="28"/>
        </w:rPr>
      </w:pPr>
      <w:r w:rsidRPr="003667FF">
        <w:rPr>
          <w:b/>
          <w:szCs w:val="28"/>
        </w:rPr>
        <w:t>Структура и объем работы</w:t>
      </w:r>
    </w:p>
    <w:p w:rsidR="003667FF" w:rsidRPr="003667FF" w:rsidRDefault="003667FF" w:rsidP="006B23CD">
      <w:pPr>
        <w:widowControl w:val="0"/>
      </w:pPr>
      <w:r w:rsidRPr="00DE7BB7">
        <w:rPr>
          <w:highlight w:val="yellow"/>
        </w:rPr>
        <w:t xml:space="preserve">Работа состоит из введения, </w:t>
      </w:r>
      <w:r w:rsidR="00DE7BB7" w:rsidRPr="00DE7BB7">
        <w:rPr>
          <w:highlight w:val="yellow"/>
          <w:lang w:val="en-US"/>
        </w:rPr>
        <w:t>X</w:t>
      </w:r>
      <w:r w:rsidRPr="00DE7BB7">
        <w:rPr>
          <w:highlight w:val="yellow"/>
        </w:rPr>
        <w:t xml:space="preserve"> разделов, заключения, библиографии и </w:t>
      </w:r>
      <w:r w:rsidR="00DE7BB7" w:rsidRPr="00DE7BB7">
        <w:rPr>
          <w:highlight w:val="yellow"/>
          <w:lang w:val="en-US"/>
        </w:rPr>
        <w:t>X</w:t>
      </w:r>
      <w:r w:rsidR="00A7344D" w:rsidRPr="00DE7BB7">
        <w:rPr>
          <w:highlight w:val="yellow"/>
        </w:rPr>
        <w:t xml:space="preserve"> </w:t>
      </w:r>
      <w:r w:rsidRPr="00DE7BB7">
        <w:rPr>
          <w:highlight w:val="yellow"/>
        </w:rPr>
        <w:t>прилож</w:t>
      </w:r>
      <w:r w:rsidR="00A7344D" w:rsidRPr="00DE7BB7">
        <w:rPr>
          <w:highlight w:val="yellow"/>
        </w:rPr>
        <w:t>ений</w:t>
      </w:r>
      <w:r w:rsidR="00970F96" w:rsidRPr="00DE7BB7">
        <w:rPr>
          <w:highlight w:val="yellow"/>
        </w:rPr>
        <w:t xml:space="preserve">. Объем работы составляет </w:t>
      </w:r>
      <w:r w:rsidR="00DE7BB7" w:rsidRPr="00DE7BB7">
        <w:rPr>
          <w:highlight w:val="yellow"/>
          <w:lang w:val="en-US"/>
        </w:rPr>
        <w:t>XX</w:t>
      </w:r>
      <w:r w:rsidR="00970F96" w:rsidRPr="00DE7BB7">
        <w:rPr>
          <w:highlight w:val="yellow"/>
        </w:rPr>
        <w:t xml:space="preserve"> страниц</w:t>
      </w:r>
      <w:r w:rsidR="00A7344D" w:rsidRPr="00DE7BB7">
        <w:rPr>
          <w:highlight w:val="yellow"/>
        </w:rPr>
        <w:t>ы</w:t>
      </w:r>
      <w:r w:rsidRPr="00DE7BB7">
        <w:rPr>
          <w:highlight w:val="yellow"/>
        </w:rPr>
        <w:t xml:space="preserve">, объем библиографии – </w:t>
      </w:r>
      <w:r w:rsidR="00DE7BB7" w:rsidRPr="00DE7BB7">
        <w:rPr>
          <w:highlight w:val="yellow"/>
          <w:lang w:val="en-US"/>
        </w:rPr>
        <w:t>XX</w:t>
      </w:r>
      <w:r w:rsidR="00970F96" w:rsidRPr="00DE7BB7">
        <w:rPr>
          <w:highlight w:val="yellow"/>
        </w:rPr>
        <w:t xml:space="preserve"> источников</w:t>
      </w:r>
      <w:r w:rsidR="00AA2529" w:rsidRPr="00DE7BB7">
        <w:rPr>
          <w:highlight w:val="yellow"/>
        </w:rPr>
        <w:t xml:space="preserve">, объем приложений – </w:t>
      </w:r>
      <w:r w:rsidR="00DE7BB7" w:rsidRPr="00DE7BB7">
        <w:rPr>
          <w:highlight w:val="yellow"/>
          <w:lang w:val="en-US"/>
        </w:rPr>
        <w:t>XX</w:t>
      </w:r>
      <w:r w:rsidR="00AA2529" w:rsidRPr="00DE7BB7">
        <w:rPr>
          <w:highlight w:val="yellow"/>
        </w:rPr>
        <w:t xml:space="preserve"> страниц</w:t>
      </w:r>
      <w:r w:rsidR="000F328D" w:rsidRPr="00DE7BB7">
        <w:rPr>
          <w:highlight w:val="yellow"/>
        </w:rPr>
        <w:t>.</w:t>
      </w:r>
    </w:p>
    <w:p w:rsidR="003667FF" w:rsidRPr="003667FF" w:rsidRDefault="00182772" w:rsidP="006B23CD">
      <w:pPr>
        <w:widowControl w:val="0"/>
      </w:pPr>
      <w:r>
        <w:t xml:space="preserve">Первая глава содержит описание концепции </w:t>
      </w:r>
      <w:r w:rsidR="00DE7BB7">
        <w:t>Интернета вещей, облачных вычислений и цифровых двойников</w:t>
      </w:r>
      <w:r>
        <w:t>.</w:t>
      </w:r>
    </w:p>
    <w:p w:rsidR="003667FF" w:rsidRPr="003667FF" w:rsidRDefault="00181BC7" w:rsidP="006B23CD">
      <w:pPr>
        <w:widowControl w:val="0"/>
      </w:pPr>
      <w:r>
        <w:t xml:space="preserve">Во второй главе проводится анализ предметной области, обзор существующих работ по теме </w:t>
      </w:r>
      <w:r w:rsidR="00DE7BB7">
        <w:t>создания цифровых двойников на основе облачных вычислительных ресурсов</w:t>
      </w:r>
      <w:r>
        <w:t>.</w:t>
      </w:r>
    </w:p>
    <w:p w:rsidR="003667FF" w:rsidRPr="003667FF" w:rsidRDefault="003667FF" w:rsidP="006B23CD">
      <w:pPr>
        <w:widowControl w:val="0"/>
      </w:pPr>
      <w:r w:rsidRPr="003667FF">
        <w:t xml:space="preserve">В третьей главе </w:t>
      </w:r>
      <w:r w:rsidR="00181BC7">
        <w:t xml:space="preserve">описана модель </w:t>
      </w:r>
      <w:r w:rsidR="00DE7BB7">
        <w:t>прототипа цифрового двойника</w:t>
      </w:r>
      <w:r w:rsidR="00AA2529">
        <w:t>, определены требования к системе и варианты использования.</w:t>
      </w:r>
    </w:p>
    <w:p w:rsidR="00AE48DF" w:rsidRDefault="00AE48DF" w:rsidP="006B23CD">
      <w:pPr>
        <w:widowControl w:val="0"/>
      </w:pPr>
      <w:r>
        <w:t xml:space="preserve">В </w:t>
      </w:r>
      <w:r w:rsidR="00AA2529">
        <w:t>четвертой</w:t>
      </w:r>
      <w:r>
        <w:t xml:space="preserve"> главе </w:t>
      </w:r>
      <w:r w:rsidR="00DE7BB7">
        <w:t xml:space="preserve">приведены архитектура системы и </w:t>
      </w:r>
      <w:r w:rsidR="00BE2167">
        <w:t>используемые в работе алгоритмы.</w:t>
      </w:r>
    </w:p>
    <w:p w:rsidR="00665E8D" w:rsidRDefault="00AA2529" w:rsidP="006B23CD">
      <w:pPr>
        <w:widowControl w:val="0"/>
      </w:pPr>
      <w:r>
        <w:t>Пятая</w:t>
      </w:r>
      <w:r w:rsidR="0098283B">
        <w:t xml:space="preserve"> глава описыв</w:t>
      </w:r>
      <w:r w:rsidR="00DE7BB7">
        <w:t>ает детали реализации прототипа</w:t>
      </w:r>
      <w:r w:rsidR="0098283B">
        <w:t>.</w:t>
      </w:r>
    </w:p>
    <w:p w:rsidR="0098283B" w:rsidRPr="003667FF" w:rsidRDefault="0098283B" w:rsidP="006B23CD">
      <w:pPr>
        <w:widowControl w:val="0"/>
      </w:pPr>
      <w:r>
        <w:t xml:space="preserve">В </w:t>
      </w:r>
      <w:r w:rsidR="00AA2529">
        <w:t>шестой</w:t>
      </w:r>
      <w:r>
        <w:t xml:space="preserve"> главе приводятся результаты тестирования </w:t>
      </w:r>
      <w:r w:rsidR="00DE7BB7">
        <w:t>разработанного прототипа</w:t>
      </w:r>
      <w:r w:rsidR="009616A7">
        <w:t>.</w:t>
      </w:r>
    </w:p>
    <w:p w:rsidR="003667FF" w:rsidRDefault="003667FF" w:rsidP="006B23CD">
      <w:pPr>
        <w:widowControl w:val="0"/>
      </w:pPr>
      <w:r w:rsidRPr="003667FF">
        <w:t>В заключении сделаны выводы о проделанной работе.</w:t>
      </w:r>
    </w:p>
    <w:p w:rsidR="009E0E74" w:rsidRPr="00DE7BB7" w:rsidRDefault="009E0E74" w:rsidP="006B23CD">
      <w:pPr>
        <w:widowControl w:val="0"/>
        <w:rPr>
          <w:highlight w:val="yellow"/>
        </w:rPr>
      </w:pPr>
      <w:r w:rsidRPr="00DE7BB7">
        <w:rPr>
          <w:highlight w:val="yellow"/>
        </w:rPr>
        <w:t>Приложение 1 содержит</w:t>
      </w:r>
      <w:r w:rsidR="00DE7BB7" w:rsidRPr="00DE7BB7">
        <w:rPr>
          <w:highlight w:val="yellow"/>
        </w:rPr>
        <w:t xml:space="preserve"> …</w:t>
      </w:r>
      <w:r w:rsidRPr="00DE7BB7">
        <w:rPr>
          <w:highlight w:val="yellow"/>
        </w:rPr>
        <w:t>.</w:t>
      </w:r>
    </w:p>
    <w:p w:rsidR="00F6522C" w:rsidRPr="00DE7BB7" w:rsidRDefault="00F6522C" w:rsidP="006B23CD">
      <w:pPr>
        <w:widowControl w:val="0"/>
        <w:rPr>
          <w:highlight w:val="yellow"/>
        </w:rPr>
      </w:pPr>
      <w:r w:rsidRPr="00DE7BB7">
        <w:rPr>
          <w:highlight w:val="yellow"/>
        </w:rPr>
        <w:t xml:space="preserve">Приложение 2 содержит </w:t>
      </w:r>
      <w:r w:rsidR="00DE7BB7" w:rsidRPr="00DE7BB7">
        <w:rPr>
          <w:highlight w:val="yellow"/>
        </w:rPr>
        <w:t>…..</w:t>
      </w:r>
    </w:p>
    <w:p w:rsidR="009E0E74" w:rsidRPr="003667FF" w:rsidRDefault="004836FD" w:rsidP="006B23CD">
      <w:pPr>
        <w:widowControl w:val="0"/>
      </w:pPr>
      <w:r w:rsidRPr="00DE7BB7">
        <w:rPr>
          <w:highlight w:val="yellow"/>
        </w:rPr>
        <w:t>Приложение 3</w:t>
      </w:r>
      <w:r w:rsidR="009E0E74" w:rsidRPr="00DE7BB7">
        <w:rPr>
          <w:highlight w:val="yellow"/>
        </w:rPr>
        <w:t xml:space="preserve"> </w:t>
      </w:r>
      <w:r w:rsidR="00DE7BB7" w:rsidRPr="00DE7BB7">
        <w:rPr>
          <w:highlight w:val="yellow"/>
        </w:rPr>
        <w:t>….</w:t>
      </w:r>
      <w:r w:rsidR="009E0E74" w:rsidRPr="00DE7BB7">
        <w:rPr>
          <w:highlight w:val="yellow"/>
        </w:rPr>
        <w:t>.</w:t>
      </w:r>
    </w:p>
    <w:p w:rsidR="00DB71AF" w:rsidRPr="0084306D" w:rsidRDefault="00DB71AF" w:rsidP="006B23CD">
      <w:pPr>
        <w:widowControl w:val="0"/>
        <w:spacing w:after="160" w:line="259" w:lineRule="auto"/>
        <w:ind w:firstLine="0"/>
        <w:jc w:val="left"/>
      </w:pPr>
      <w:r w:rsidRPr="0084306D">
        <w:br w:type="page"/>
      </w:r>
    </w:p>
    <w:p w:rsidR="00FD3921" w:rsidRDefault="00C53CC0" w:rsidP="006B23CD">
      <w:pPr>
        <w:pStyle w:val="1"/>
        <w:widowControl w:val="0"/>
        <w:numPr>
          <w:ilvl w:val="0"/>
          <w:numId w:val="4"/>
        </w:numPr>
      </w:pPr>
      <w:bookmarkStart w:id="2" w:name="_Toc2935852"/>
      <w:r>
        <w:lastRenderedPageBreak/>
        <w:t xml:space="preserve">КОНЦЕПЦИЯ </w:t>
      </w:r>
      <w:r w:rsidR="00AB0677">
        <w:t>ИНТЕРНЕТА ВЕЩЕЙ, ОБЛАЧНЫХ ВЫЧИСЛЕНИЙ И ЦИФРОВЫХ ДВОЙНИКОВ</w:t>
      </w:r>
      <w:bookmarkEnd w:id="2"/>
    </w:p>
    <w:p w:rsidR="0078132C" w:rsidRDefault="009449A2" w:rsidP="0078132C">
      <w:pPr>
        <w:widowControl w:val="0"/>
      </w:pPr>
      <w:r>
        <w:t xml:space="preserve">Интернет вещей представляет собой сеть физических объектов, которые содержат встроенные технологии для связи, восприятия или взаимодействия со своими внутренними состояниями или внешней средой </w:t>
      </w:r>
      <w:r w:rsidRPr="009449A2">
        <w:t>[1]</w:t>
      </w:r>
      <w:r>
        <w:t>.</w:t>
      </w:r>
      <w:r w:rsidRPr="009449A2">
        <w:t xml:space="preserve"> </w:t>
      </w:r>
      <w:r>
        <w:t>Появление этой концепции представляет новую эру в области вычислительной техники и технологий</w:t>
      </w:r>
      <w:r w:rsidR="00322B16" w:rsidRPr="00322B16">
        <w:t xml:space="preserve"> [10]</w:t>
      </w:r>
      <w:r>
        <w:t xml:space="preserve">. </w:t>
      </w:r>
      <w:r w:rsidR="002E67BB" w:rsidRPr="00C905E1">
        <w:t>Лидерами по объему инвестиций в Интернет вещей в России к 2020 году, по прогнозу IDC, будут производственный сектор и транспортные компании</w:t>
      </w:r>
      <w:r w:rsidR="002E67BB" w:rsidRPr="002E67BB">
        <w:t xml:space="preserve"> [</w:t>
      </w:r>
      <w:r w:rsidR="00322B16" w:rsidRPr="00322B16">
        <w:t>8</w:t>
      </w:r>
      <w:r w:rsidR="002E67BB" w:rsidRPr="002E67BB">
        <w:t>]</w:t>
      </w:r>
      <w:r w:rsidR="002E67BB" w:rsidRPr="00C905E1">
        <w:t>.</w:t>
      </w:r>
      <w:r w:rsidR="002E67BB">
        <w:t xml:space="preserve">  Поэтому, именно б</w:t>
      </w:r>
      <w:r w:rsidR="00C905E1">
        <w:t xml:space="preserve">лагодаря применимости этого подхода к различным </w:t>
      </w:r>
      <w:r w:rsidR="002E67BB">
        <w:t xml:space="preserve">производственным </w:t>
      </w:r>
      <w:r w:rsidR="00C905E1">
        <w:t>процессам появилось множество наполненных новым содержанием и возможностями терминов, описывающих существовавшие ранее подходы</w:t>
      </w:r>
      <w:r w:rsidR="002E67BB" w:rsidRPr="002E67BB">
        <w:t xml:space="preserve"> [</w:t>
      </w:r>
      <w:r w:rsidR="00322B16" w:rsidRPr="00322B16">
        <w:t>9</w:t>
      </w:r>
      <w:r w:rsidR="002E67BB" w:rsidRPr="002E67BB">
        <w:t>]</w:t>
      </w:r>
      <w:r w:rsidR="00C905E1">
        <w:t xml:space="preserve">. Так, </w:t>
      </w:r>
      <w:r w:rsidR="002E67BB">
        <w:t>на замену автоматизированным системам управления технологическими процессами (АСУ ТП) приходит концепция промышленного Интернета вещей (</w:t>
      </w:r>
      <w:r w:rsidR="002E67BB">
        <w:rPr>
          <w:lang w:val="en-US"/>
        </w:rPr>
        <w:t>IIoT</w:t>
      </w:r>
      <w:r w:rsidR="002E67BB">
        <w:t>)</w:t>
      </w:r>
      <w:r w:rsidR="002E67BB" w:rsidRPr="002E67BB">
        <w:t xml:space="preserve">. </w:t>
      </w:r>
      <w:r w:rsidR="002E67BB">
        <w:t xml:space="preserve"> Данный подход предлагает</w:t>
      </w:r>
      <w:r w:rsidR="002E67BB" w:rsidRPr="002E67BB">
        <w:t xml:space="preserve"> </w:t>
      </w:r>
      <w:r w:rsidR="002E67BB">
        <w:t>использование взаимосвязанных датчиков, приборов и других устройств</w:t>
      </w:r>
      <w:r w:rsidR="002E67BB" w:rsidRPr="002E67BB">
        <w:t>,</w:t>
      </w:r>
      <w:r w:rsidR="002E67BB">
        <w:t xml:space="preserve"> объединенных</w:t>
      </w:r>
      <w:r w:rsidR="002E67BB" w:rsidRPr="002E67BB">
        <w:t xml:space="preserve"> в сеть с промышленными приложениями компьютеров, включая, помимо прочего, управление производством и энергопотреблением. Такое соединение позволяет собирать, обмениваться и анализировать данные, что потенциально способствует повышению производительности и эффективности, а также другим экономическим преимуществам</w:t>
      </w:r>
      <w:r w:rsidR="00322B16" w:rsidRPr="00322B16">
        <w:t xml:space="preserve"> </w:t>
      </w:r>
      <w:r w:rsidR="002E67BB" w:rsidRPr="002E67BB">
        <w:t>[</w:t>
      </w:r>
      <w:r w:rsidR="00322B16" w:rsidRPr="00322B16">
        <w:t>11</w:t>
      </w:r>
      <w:r w:rsidR="002E67BB" w:rsidRPr="002E67BB">
        <w:t>].</w:t>
      </w:r>
      <w:r w:rsidR="00C905E1">
        <w:t xml:space="preserve"> </w:t>
      </w:r>
      <w:r w:rsidR="00596E7D">
        <w:t xml:space="preserve">Одним из подходов к применению </w:t>
      </w:r>
      <w:r w:rsidR="00596E7D">
        <w:rPr>
          <w:lang w:val="en-US"/>
        </w:rPr>
        <w:t>IIoT</w:t>
      </w:r>
      <w:r w:rsidR="00596E7D" w:rsidRPr="00596E7D">
        <w:t xml:space="preserve"> </w:t>
      </w:r>
      <w:r w:rsidR="00596E7D">
        <w:t xml:space="preserve">является </w:t>
      </w:r>
      <w:r w:rsidR="00596E7D" w:rsidRPr="00596E7D">
        <w:t>концепции «Индустрия 4.0» (Industry 4.0)</w:t>
      </w:r>
      <w:r w:rsidR="00AB6B49">
        <w:t xml:space="preserve"> </w:t>
      </w:r>
      <w:r w:rsidR="00AB6B49" w:rsidRPr="00AB6B49">
        <w:t>[</w:t>
      </w:r>
      <w:r w:rsidR="00322B16" w:rsidRPr="00322B16">
        <w:t>12</w:t>
      </w:r>
      <w:r w:rsidR="00AB6B49" w:rsidRPr="00AB6B49">
        <w:t>]</w:t>
      </w:r>
      <w:r w:rsidR="00596E7D">
        <w:t xml:space="preserve">. </w:t>
      </w:r>
      <w:r w:rsidR="00596E7D" w:rsidRPr="00596E7D">
        <w:t>Со</w:t>
      </w:r>
      <w:r w:rsidR="00596E7D">
        <w:t xml:space="preserve">гласно Industry 4.0, экономика находится </w:t>
      </w:r>
      <w:r w:rsidR="00596E7D" w:rsidRPr="00596E7D">
        <w:t>на пороге ч</w:t>
      </w:r>
      <w:r w:rsidR="00AB6B49">
        <w:t>етвертой промышленной революции — «умных</w:t>
      </w:r>
      <w:r w:rsidR="00596E7D" w:rsidRPr="00596E7D">
        <w:t>» предприятия</w:t>
      </w:r>
      <w:r w:rsidR="00AB6B49">
        <w:t xml:space="preserve">х. </w:t>
      </w:r>
      <w:r w:rsidR="00596E7D" w:rsidRPr="00596E7D">
        <w:t>Ее знаковые моменты — внедрение киберфизических систем и переход к персонализированному производству</w:t>
      </w:r>
      <w:r w:rsidR="00EF6E44" w:rsidRPr="00EF6E44">
        <w:t xml:space="preserve"> [12]</w:t>
      </w:r>
      <w:r w:rsidR="00596E7D" w:rsidRPr="00596E7D">
        <w:t>.</w:t>
      </w:r>
      <w:r w:rsidR="00AB6B49">
        <w:t xml:space="preserve"> Кибернетические системы характеризуются наличием двусторонней связи между физическими процессами и управляющими программами</w:t>
      </w:r>
      <w:r w:rsidR="00AB6B49" w:rsidRPr="00AB6B49">
        <w:t xml:space="preserve"> [</w:t>
      </w:r>
      <w:r w:rsidR="00322B16" w:rsidRPr="00322B16">
        <w:t>9</w:t>
      </w:r>
      <w:r w:rsidR="00AB6B49" w:rsidRPr="00AB6B49">
        <w:t>]</w:t>
      </w:r>
      <w:r w:rsidR="00AB6B49">
        <w:t xml:space="preserve">. </w:t>
      </w:r>
      <w:r w:rsidR="00AB6B49" w:rsidRPr="00AB6B49">
        <w:t>Элементы такой системы могут находиться как рядом, например</w:t>
      </w:r>
      <w:r w:rsidR="00AB6B49">
        <w:t>,</w:t>
      </w:r>
      <w:r w:rsidR="00AB6B49" w:rsidRPr="00AB6B49">
        <w:t xml:space="preserve"> в одной производственной зоне, так и далеко друг от друга, а взаимодействие между ними — осуществляться на всех стадиях «жизненного цикла» (планирование, производство, эксплуатация, </w:t>
      </w:r>
      <w:r w:rsidR="00AB6B49" w:rsidRPr="00AB6B49">
        <w:lastRenderedPageBreak/>
        <w:t xml:space="preserve">ремонт, утилизация). Сбор и анализ собираемой информации могут служить множеству целей: диагностика состояния, прогнозирование необходимости тех или иных изменений, автоматическая настройка, адаптация и пр. </w:t>
      </w:r>
      <w:r w:rsidR="0078132C">
        <w:t>Одним из подходов реализации киберфизических систем</w:t>
      </w:r>
      <w:r w:rsidR="00AB6B49" w:rsidRPr="00AB6B49">
        <w:t xml:space="preserve"> </w:t>
      </w:r>
      <w:r w:rsidR="0078132C">
        <w:t>является</w:t>
      </w:r>
      <w:r w:rsidR="00AB6B49" w:rsidRPr="00AB6B49">
        <w:t xml:space="preserve"> </w:t>
      </w:r>
      <w:r w:rsidR="00AB6B49">
        <w:t>концепция цифровых двойников</w:t>
      </w:r>
      <w:r w:rsidR="00AB6B49" w:rsidRPr="00AB6B49">
        <w:t xml:space="preserve"> </w:t>
      </w:r>
      <w:r w:rsidR="00AB6B49">
        <w:t>(</w:t>
      </w:r>
      <w:r w:rsidR="00AB6B49">
        <w:rPr>
          <w:lang w:val="en-US"/>
        </w:rPr>
        <w:t>Digital</w:t>
      </w:r>
      <w:r w:rsidR="00AB6B49" w:rsidRPr="00AB6B49">
        <w:t xml:space="preserve"> </w:t>
      </w:r>
      <w:r w:rsidR="00AB6B49">
        <w:rPr>
          <w:lang w:val="en-US"/>
        </w:rPr>
        <w:t>Twin</w:t>
      </w:r>
      <w:r w:rsidR="00AB6B49">
        <w:t>)</w:t>
      </w:r>
      <w:r w:rsidR="00AB6B49" w:rsidRPr="00AB6B49">
        <w:t xml:space="preserve">, которая поддерживает виртуальные модели реального оборудования, производственных процессов и конечных продуктов. </w:t>
      </w:r>
      <w:r w:rsidR="0078132C">
        <w:t>В данной концепции и</w:t>
      </w:r>
      <w:r w:rsidR="00AB6B49" w:rsidRPr="00AB6B49">
        <w:t>спользуются методы анализа данных с различных типов датчиков, установленных на объектах, для настройки и актуализа</w:t>
      </w:r>
      <w:r w:rsidR="0078132C">
        <w:t>ции их виртуального состояния. Также в</w:t>
      </w:r>
      <w:r w:rsidR="00AB6B49" w:rsidRPr="00AB6B49">
        <w:t xml:space="preserve"> DT используются различные математические модели для моделирования интересующих процессов с использованием статистических методов, интеллектуального анализа данных, </w:t>
      </w:r>
      <w:r w:rsidR="0078132C">
        <w:t>метода конечных элементов и т. д</w:t>
      </w:r>
      <w:r w:rsidR="00AB6B49" w:rsidRPr="00AB6B49">
        <w:t>. [</w:t>
      </w:r>
      <w:r w:rsidR="00EF6E44" w:rsidRPr="00EF6E44">
        <w:t>13</w:t>
      </w:r>
      <w:r w:rsidR="00AB6B49" w:rsidRPr="00AB6B49">
        <w:t>].</w:t>
      </w:r>
      <w:r w:rsidR="0078132C">
        <w:t xml:space="preserve"> При переходе к модели Индустрии 4.0 акцент будет смещаться на аналитику. Все шире станут использоваться преимущества облачной модели, средства машинного обучения и когнитивные вычисления. </w:t>
      </w:r>
      <w:r w:rsidR="0078132C" w:rsidRPr="0078132C">
        <w:t>Облачные вычисления (англ. cloud computing) — модель обеспечения удобного сетевого доступа по требованию к некоторому общему фонду конфигурируемых вычислительных ресурсов (например, сетям передачи данных, серверам, устройствам хранения данных, приложениям и сервисам — как вместе, так и по отдельности), которые могут быть оперативно предоставлены и освобождены с минимальными эксплуатационными затратами или обращениями к провайдеру</w:t>
      </w:r>
      <w:r w:rsidR="007F0C87">
        <w:t xml:space="preserve"> </w:t>
      </w:r>
      <w:r w:rsidR="007F0C87" w:rsidRPr="007F0C87">
        <w:t>[</w:t>
      </w:r>
      <w:r w:rsidR="00EF6E44" w:rsidRPr="00EF6E44">
        <w:t>14</w:t>
      </w:r>
      <w:r w:rsidR="007F0C87" w:rsidRPr="007F0C87">
        <w:t xml:space="preserve">]. </w:t>
      </w:r>
      <w:r w:rsidR="0078132C">
        <w:t>При этом в платформах IoT активнее будут применяться открытые программные интерфейсы API для обмена данными с другими системами, а также различные приложения с открытым программным кодом. Увеличение обратных связей существенно расширит возможности систем.</w:t>
      </w:r>
      <w:r w:rsidR="007F0C87">
        <w:t xml:space="preserve"> Облачные вычисления способны справиться с обработкой большого количества данных, которые поставляют устройства </w:t>
      </w:r>
      <w:r w:rsidR="007F0C87">
        <w:rPr>
          <w:lang w:val="en-US"/>
        </w:rPr>
        <w:t>IoT</w:t>
      </w:r>
      <w:r w:rsidR="007F0C87">
        <w:t>, однако</w:t>
      </w:r>
      <w:r w:rsidR="007F0C87" w:rsidRPr="007F0C87">
        <w:t xml:space="preserve"> разные модели обр</w:t>
      </w:r>
      <w:r w:rsidR="007F0C87">
        <w:t>аботки требуют разных вычислительных</w:t>
      </w:r>
      <w:r w:rsidR="007F0C87" w:rsidRPr="007F0C87">
        <w:t xml:space="preserve"> ресурсов,</w:t>
      </w:r>
      <w:r w:rsidR="007F0C87">
        <w:t xml:space="preserve"> а</w:t>
      </w:r>
      <w:r w:rsidR="007F0C87" w:rsidRPr="007F0C87">
        <w:t xml:space="preserve"> разны</w:t>
      </w:r>
      <w:r w:rsidR="007F0C87">
        <w:t>е</w:t>
      </w:r>
      <w:r w:rsidR="007F0C87" w:rsidRPr="007F0C87">
        <w:t xml:space="preserve"> данные требуют разных под</w:t>
      </w:r>
      <w:r w:rsidR="007F0C87">
        <w:t>ходов к их обработке и защите.</w:t>
      </w:r>
    </w:p>
    <w:p w:rsidR="0078132C" w:rsidRDefault="007F0C87" w:rsidP="0078132C">
      <w:pPr>
        <w:widowControl w:val="0"/>
      </w:pPr>
      <w:r>
        <w:t>Следовательно, в</w:t>
      </w:r>
      <w:r w:rsidR="0078132C">
        <w:t xml:space="preserve">ажной тенденцией станут перенос интеллекта ближе </w:t>
      </w:r>
      <w:r w:rsidR="0078132C">
        <w:lastRenderedPageBreak/>
        <w:t>к конечным устройствам и наделение их все большими возможностями. Несмотря на эффективность облачной модели, ситуация, когда анализ данных и выработка управляющих воздействий происходят где-то далеко в крупном ЦОДе, для многих задач является нежелательной. Передача трафика до ЦОДа и обратно может привести к недопустимым задержкам там, где требуется быстрая реакция (производственные процессы, системы безопасности, взаимодействие автомобиля с дорожной инфраструктурой и пр.).</w:t>
      </w:r>
    </w:p>
    <w:p w:rsidR="00821411" w:rsidRPr="00AB6B49" w:rsidRDefault="0078132C" w:rsidP="0078132C">
      <w:pPr>
        <w:widowControl w:val="0"/>
      </w:pPr>
      <w:r>
        <w:t>Как следствие, наряду с переносом интеллекта в мегаЦОДы нарастает обратный процесс, получивший название «периферийные вычисления» (fog computing), когда анализ собираемых данных и выработка управляющих воздействий происходят в узлах, максимально приближенных к конечным устройствам</w:t>
      </w:r>
      <w:r w:rsidR="00961446">
        <w:t xml:space="preserve"> </w:t>
      </w:r>
      <w:r w:rsidR="00961446" w:rsidRPr="00961446">
        <w:t>[</w:t>
      </w:r>
      <w:r w:rsidR="00EF6E44" w:rsidRPr="00EF6E44">
        <w:t>15</w:t>
      </w:r>
      <w:r w:rsidR="00961446" w:rsidRPr="00961446">
        <w:t>]</w:t>
      </w:r>
      <w:r>
        <w:t>. В будущем все в большей степени анализ будет производиться самими устройствами, что позволит минимизировать задержку на принятие решений и повысит автономность устройств.</w:t>
      </w:r>
      <w:r w:rsidR="007F0C87">
        <w:t xml:space="preserve"> Только конце</w:t>
      </w:r>
      <w:r w:rsidR="007F0C87" w:rsidRPr="007F0C87">
        <w:t xml:space="preserve">пции гибридных облачных сред могут решить поставленные </w:t>
      </w:r>
      <w:r w:rsidR="007F0C87">
        <w:t xml:space="preserve">перед концепцией цифровых двойников </w:t>
      </w:r>
      <w:r w:rsidR="007F0C87" w:rsidRPr="007F0C87">
        <w:t>задачи</w:t>
      </w:r>
      <w:r w:rsidR="007F0C87">
        <w:t>.</w:t>
      </w:r>
    </w:p>
    <w:p w:rsidR="00821411" w:rsidRDefault="00821411" w:rsidP="006B23CD">
      <w:pPr>
        <w:widowControl w:val="0"/>
      </w:pPr>
      <w:r>
        <w:br w:type="page"/>
      </w:r>
    </w:p>
    <w:p w:rsidR="00121CEB" w:rsidRDefault="00C53CC0" w:rsidP="006B23CD">
      <w:pPr>
        <w:pStyle w:val="1"/>
        <w:widowControl w:val="0"/>
        <w:numPr>
          <w:ilvl w:val="0"/>
          <w:numId w:val="4"/>
        </w:numPr>
      </w:pPr>
      <w:bookmarkStart w:id="3" w:name="_Toc2935853"/>
      <w:r>
        <w:lastRenderedPageBreak/>
        <w:t>АНАЛИЗ ПРЕДМЕТНОЙ ОБЛАСТИ</w:t>
      </w:r>
      <w:bookmarkEnd w:id="3"/>
    </w:p>
    <w:p w:rsidR="00FD3921" w:rsidRDefault="00FD3921" w:rsidP="006B23CD">
      <w:pPr>
        <w:pStyle w:val="2"/>
        <w:widowControl w:val="0"/>
        <w:numPr>
          <w:ilvl w:val="1"/>
          <w:numId w:val="4"/>
        </w:numPr>
        <w:ind w:left="0" w:firstLine="0"/>
      </w:pPr>
      <w:bookmarkStart w:id="4" w:name="_Toc2935854"/>
      <w:r>
        <w:t xml:space="preserve">Обзор </w:t>
      </w:r>
      <w:bookmarkEnd w:id="4"/>
      <w:r w:rsidR="00091564">
        <w:t>технологий для обработки данных, генерируемых устройствами Интернета вещей</w:t>
      </w:r>
    </w:p>
    <w:p w:rsidR="00B8689B" w:rsidRDefault="00B8689B" w:rsidP="00B8689B">
      <w:pPr>
        <w:widowControl w:val="0"/>
        <w:spacing w:after="160"/>
        <w:ind w:firstLine="708"/>
        <w:jc w:val="left"/>
      </w:pPr>
      <w:r w:rsidRPr="00B8689B">
        <w:t>Применение облачных технологий может упростить обработку сверхбольших баз данных, генерир</w:t>
      </w:r>
      <w:r>
        <w:t>уемых устройствами Интернета ве</w:t>
      </w:r>
      <w:r w:rsidRPr="00B8689B">
        <w:t>щей. Это показывает необходимость изучения инструментов облачных платформ для разработки приложений, обрабатывающих данные с устройств IoT. Одними из возможных решений являются облачные платформы Microsoft Azure и Am</w:t>
      </w:r>
      <w:r>
        <w:t>azon Web Services. Ключевым пре</w:t>
      </w:r>
      <w:r w:rsidRPr="00B8689B">
        <w:t>имуществом данных платформ является широкий набор инструментов, в частности, для создания решений Интернета вещей и цифровых двойни-ков.</w:t>
      </w:r>
    </w:p>
    <w:p w:rsidR="004F1FA8" w:rsidRDefault="004F1FA8" w:rsidP="00B8689B">
      <w:pPr>
        <w:widowControl w:val="0"/>
        <w:spacing w:after="160"/>
        <w:ind w:firstLine="708"/>
        <w:jc w:val="left"/>
      </w:pPr>
      <w:r>
        <w:t xml:space="preserve">Azure Digital Twins от </w:t>
      </w:r>
      <w:r>
        <w:rPr>
          <w:lang w:val="en-US"/>
        </w:rPr>
        <w:t>Microsoft</w:t>
      </w:r>
      <w:r>
        <w:t xml:space="preserve"> представляет собой службу Интернета вещей, с помощью которой можно создать комплексные модели физического окружения</w:t>
      </w:r>
      <w:r w:rsidRPr="004F1FA8">
        <w:t xml:space="preserve"> </w:t>
      </w:r>
      <w:r>
        <w:t>в виде пространственных интеллектуальных графов для моделирования связей и взаимодействий между людьми, пространствами и устройствами</w:t>
      </w:r>
      <w:r w:rsidR="00AE2FEE" w:rsidRPr="00AE2FEE">
        <w:t xml:space="preserve"> [16]</w:t>
      </w:r>
      <w:r>
        <w:t xml:space="preserve">. Azure Digital Twins имеет следующие ключевые возможности: </w:t>
      </w:r>
    </w:p>
    <w:p w:rsidR="004F1FA8" w:rsidRDefault="004F1FA8" w:rsidP="00B8689B">
      <w:pPr>
        <w:pStyle w:val="aa"/>
        <w:widowControl w:val="0"/>
        <w:numPr>
          <w:ilvl w:val="0"/>
          <w:numId w:val="48"/>
        </w:numPr>
        <w:spacing w:after="160" w:line="360" w:lineRule="auto"/>
      </w:pPr>
      <w:r>
        <w:rPr>
          <w:i/>
        </w:rPr>
        <w:t>п</w:t>
      </w:r>
      <w:r w:rsidRPr="004F1FA8">
        <w:rPr>
          <w:i/>
        </w:rPr>
        <w:t>ространственный интеллектуальный граф</w:t>
      </w:r>
      <w:r>
        <w:t xml:space="preserve"> является виртуальным представлением физического окружения. С его помощью можно моделировать связи между пользователями, расположениями и устройствами;</w:t>
      </w:r>
    </w:p>
    <w:p w:rsidR="004F1FA8" w:rsidRDefault="004F1FA8" w:rsidP="00B8689B">
      <w:pPr>
        <w:pStyle w:val="aa"/>
        <w:widowControl w:val="0"/>
        <w:numPr>
          <w:ilvl w:val="0"/>
          <w:numId w:val="48"/>
        </w:numPr>
        <w:spacing w:after="160" w:line="360" w:lineRule="auto"/>
      </w:pPr>
      <w:r>
        <w:rPr>
          <w:i/>
        </w:rPr>
        <w:t>ц</w:t>
      </w:r>
      <w:r w:rsidRPr="004F1FA8">
        <w:rPr>
          <w:i/>
        </w:rPr>
        <w:t>ифровые модели объектов двойников</w:t>
      </w:r>
      <w:r>
        <w:t xml:space="preserve"> — это предопределенные протоколы устройств и схема данных. Они представляют потребности определенной предметной области решения, чтобы ускорить и упростить разработку;</w:t>
      </w:r>
    </w:p>
    <w:p w:rsidR="004F1FA8" w:rsidRPr="004F1FA8" w:rsidRDefault="004F1FA8" w:rsidP="00B8689B">
      <w:pPr>
        <w:pStyle w:val="aa"/>
        <w:widowControl w:val="0"/>
        <w:numPr>
          <w:ilvl w:val="0"/>
          <w:numId w:val="48"/>
        </w:numPr>
        <w:spacing w:after="160" w:line="360" w:lineRule="auto"/>
        <w:rPr>
          <w:i/>
        </w:rPr>
      </w:pPr>
      <w:r>
        <w:rPr>
          <w:i/>
        </w:rPr>
        <w:t>р</w:t>
      </w:r>
      <w:r w:rsidRPr="004F1FA8">
        <w:rPr>
          <w:i/>
        </w:rPr>
        <w:t xml:space="preserve">асширенные вычислительные </w:t>
      </w:r>
      <w:r w:rsidR="00AE2FEE">
        <w:rPr>
          <w:i/>
        </w:rPr>
        <w:t>ресурсы</w:t>
      </w:r>
      <w:r>
        <w:rPr>
          <w:i/>
        </w:rPr>
        <w:t xml:space="preserve"> </w:t>
      </w:r>
      <w:r w:rsidRPr="00AE2FEE">
        <w:t>благодаря возможности</w:t>
      </w:r>
      <w:r>
        <w:t xml:space="preserve"> определять и запускать пользовательские функции в отношении входящих данных устройства для отправки сигналов в заране</w:t>
      </w:r>
      <w:r w:rsidR="00AE2FEE">
        <w:t>е определенные конечные точки;</w:t>
      </w:r>
      <w:r>
        <w:t xml:space="preserve"> </w:t>
      </w:r>
    </w:p>
    <w:p w:rsidR="004F1FA8" w:rsidRPr="00AE2FEE" w:rsidRDefault="004F1FA8" w:rsidP="00B8689B">
      <w:pPr>
        <w:pStyle w:val="aa"/>
        <w:widowControl w:val="0"/>
        <w:numPr>
          <w:ilvl w:val="0"/>
          <w:numId w:val="48"/>
        </w:numPr>
        <w:spacing w:after="160" w:line="360" w:lineRule="auto"/>
        <w:rPr>
          <w:i/>
        </w:rPr>
      </w:pPr>
      <w:r w:rsidRPr="00AE2FEE">
        <w:rPr>
          <w:i/>
        </w:rPr>
        <w:lastRenderedPageBreak/>
        <w:t>Встроенное управление доступом</w:t>
      </w:r>
      <w:r w:rsidR="00AE2FEE">
        <w:rPr>
          <w:i/>
        </w:rPr>
        <w:t xml:space="preserve"> </w:t>
      </w:r>
      <w:r w:rsidR="00AE2FEE">
        <w:t>с помощью функций</w:t>
      </w:r>
      <w:r w:rsidR="00AE2FEE" w:rsidRPr="00AE2FEE">
        <w:t xml:space="preserve"> управления доступом и идентификацией, такие как управление доступом на основе ролей и Azure Active Directory</w:t>
      </w:r>
      <w:r w:rsidR="00AE2FEE">
        <w:t>.</w:t>
      </w:r>
    </w:p>
    <w:p w:rsidR="00AE2FEE" w:rsidRPr="00AE2FEE" w:rsidRDefault="00AE2FEE" w:rsidP="00B8689B">
      <w:pPr>
        <w:widowControl w:val="0"/>
        <w:spacing w:after="160"/>
        <w:ind w:firstLine="708"/>
        <w:jc w:val="left"/>
      </w:pPr>
      <w:r>
        <w:t>Технология</w:t>
      </w:r>
      <w:r w:rsidRPr="00AE2FEE">
        <w:t xml:space="preserve"> </w:t>
      </w:r>
      <w:r w:rsidRPr="00AE2FEE">
        <w:rPr>
          <w:lang w:val="en-US"/>
        </w:rPr>
        <w:t>Azure</w:t>
      </w:r>
      <w:r w:rsidRPr="00AE2FEE">
        <w:t xml:space="preserve"> </w:t>
      </w:r>
      <w:r w:rsidRPr="00AE2FEE">
        <w:rPr>
          <w:lang w:val="en-US"/>
        </w:rPr>
        <w:t>Digital</w:t>
      </w:r>
      <w:r w:rsidRPr="00AE2FEE">
        <w:t xml:space="preserve"> </w:t>
      </w:r>
      <w:r w:rsidRPr="00AE2FEE">
        <w:rPr>
          <w:lang w:val="en-US"/>
        </w:rPr>
        <w:t>Twins</w:t>
      </w:r>
      <w:r w:rsidRPr="00AE2FEE">
        <w:t xml:space="preserve"> </w:t>
      </w:r>
      <w:r>
        <w:t>использует</w:t>
      </w:r>
      <w:r w:rsidRPr="00AE2FEE">
        <w:t xml:space="preserve"> </w:t>
      </w:r>
      <w:r w:rsidRPr="00AE2FEE">
        <w:rPr>
          <w:lang w:val="en-US"/>
        </w:rPr>
        <w:t>Azure</w:t>
      </w:r>
      <w:r w:rsidRPr="00AE2FEE">
        <w:t xml:space="preserve"> </w:t>
      </w:r>
      <w:r w:rsidRPr="00AE2FEE">
        <w:rPr>
          <w:lang w:val="en-US"/>
        </w:rPr>
        <w:t>IoT</w:t>
      </w:r>
      <w:r w:rsidRPr="00AE2FEE">
        <w:t xml:space="preserve"> </w:t>
      </w:r>
      <w:r w:rsidRPr="00AE2FEE">
        <w:rPr>
          <w:lang w:val="en-US"/>
        </w:rPr>
        <w:t>Hub</w:t>
      </w:r>
      <w:r w:rsidRPr="00AE2FEE">
        <w:t xml:space="preserve"> </w:t>
      </w:r>
      <w:r>
        <w:t>для</w:t>
      </w:r>
      <w:r w:rsidRPr="00AE2FEE">
        <w:t xml:space="preserve"> </w:t>
      </w:r>
      <w:r>
        <w:t>связи</w:t>
      </w:r>
      <w:r w:rsidRPr="00AE2FEE">
        <w:t xml:space="preserve"> </w:t>
      </w:r>
      <w:r>
        <w:t>устройств</w:t>
      </w:r>
      <w:r w:rsidRPr="00AE2FEE">
        <w:t xml:space="preserve"> </w:t>
      </w:r>
      <w:r>
        <w:t>и</w:t>
      </w:r>
      <w:r w:rsidRPr="00AE2FEE">
        <w:t xml:space="preserve"> </w:t>
      </w:r>
      <w:r>
        <w:t>сенсоров</w:t>
      </w:r>
      <w:r w:rsidRPr="00AE2FEE">
        <w:t xml:space="preserve"> </w:t>
      </w:r>
      <w:r w:rsidRPr="00AE2FEE">
        <w:rPr>
          <w:lang w:val="en-US"/>
        </w:rPr>
        <w:t>IoT</w:t>
      </w:r>
      <w:r w:rsidRPr="00AE2FEE">
        <w:t xml:space="preserve"> </w:t>
      </w:r>
      <w:r>
        <w:t>с физической средой</w:t>
      </w:r>
      <w:r w:rsidRPr="00AE2FEE">
        <w:t xml:space="preserve">. </w:t>
      </w:r>
      <w:r>
        <w:t xml:space="preserve">На рис.1 изображена схема взаимодействия </w:t>
      </w:r>
      <w:r>
        <w:rPr>
          <w:lang w:val="en-US"/>
        </w:rPr>
        <w:t>Azure</w:t>
      </w:r>
      <w:r w:rsidRPr="00AE2FEE">
        <w:t xml:space="preserve"> </w:t>
      </w:r>
      <w:r>
        <w:rPr>
          <w:lang w:val="en-US"/>
        </w:rPr>
        <w:t>Digital</w:t>
      </w:r>
      <w:r w:rsidRPr="00AE2FEE">
        <w:t xml:space="preserve"> </w:t>
      </w:r>
      <w:r>
        <w:rPr>
          <w:lang w:val="en-US"/>
        </w:rPr>
        <w:t>Twins</w:t>
      </w:r>
      <w:r w:rsidRPr="00AE2FEE">
        <w:t xml:space="preserve"> </w:t>
      </w:r>
      <w:r>
        <w:t xml:space="preserve">с другими инструментами </w:t>
      </w:r>
      <w:r>
        <w:rPr>
          <w:lang w:val="en-US"/>
        </w:rPr>
        <w:t>Azure</w:t>
      </w:r>
      <w:r w:rsidRPr="00AE2FEE">
        <w:t xml:space="preserve"> </w:t>
      </w:r>
      <w:r>
        <w:rPr>
          <w:lang w:val="en-US"/>
        </w:rPr>
        <w:t>IoT</w:t>
      </w:r>
      <w:r w:rsidRPr="00AE2FEE">
        <w:t xml:space="preserve">.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2FEE" w:rsidTr="00AE2FEE">
        <w:tc>
          <w:tcPr>
            <w:tcW w:w="9060" w:type="dxa"/>
            <w:tcBorders>
              <w:bottom w:val="single" w:sz="4" w:space="0" w:color="auto"/>
            </w:tcBorders>
          </w:tcPr>
          <w:p w:rsidR="00AE2FEE" w:rsidRDefault="00AE2FEE" w:rsidP="00B8689B">
            <w:pPr>
              <w:widowControl w:val="0"/>
              <w:spacing w:after="160"/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>
                  <wp:extent cx="5306165" cy="3820058"/>
                  <wp:effectExtent l="0" t="0" r="889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Безымянный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FEE" w:rsidTr="00AE2FEE">
        <w:tc>
          <w:tcPr>
            <w:tcW w:w="9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E2FEE" w:rsidRDefault="00AE2FEE" w:rsidP="00B8689B">
            <w:pPr>
              <w:widowControl w:val="0"/>
              <w:spacing w:after="160"/>
              <w:ind w:firstLine="0"/>
              <w:jc w:val="center"/>
            </w:pPr>
            <w:r>
              <w:t xml:space="preserve">Рис.1. Схема взаимодействия сервисов </w:t>
            </w:r>
            <w:r>
              <w:rPr>
                <w:lang w:val="en-US"/>
              </w:rPr>
              <w:t>Azure</w:t>
            </w:r>
            <w:r w:rsidRPr="00AE2FEE">
              <w:t xml:space="preserve"> </w:t>
            </w:r>
            <w:r>
              <w:rPr>
                <w:lang w:val="en-US"/>
              </w:rPr>
              <w:t>IoT</w:t>
            </w:r>
            <w:r w:rsidRPr="00AE2FEE">
              <w:t xml:space="preserve"> </w:t>
            </w:r>
            <w:r>
              <w:t>между собой</w:t>
            </w:r>
          </w:p>
        </w:tc>
      </w:tr>
    </w:tbl>
    <w:p w:rsidR="00AE2FEE" w:rsidRDefault="00B8689B" w:rsidP="00B8689B">
      <w:pPr>
        <w:widowControl w:val="0"/>
        <w:spacing w:after="160"/>
        <w:ind w:firstLine="0"/>
        <w:jc w:val="left"/>
      </w:pPr>
      <w:r>
        <w:tab/>
      </w:r>
      <w:r w:rsidRPr="00B8689B">
        <w:rPr>
          <w:lang w:val="en-US"/>
        </w:rPr>
        <w:t>AWS IoT Things Graph — c</w:t>
      </w:r>
      <w:r w:rsidRPr="00B8689B">
        <w:t>хожий</w:t>
      </w:r>
      <w:r w:rsidRPr="00B8689B">
        <w:rPr>
          <w:lang w:val="en-US"/>
        </w:rPr>
        <w:t xml:space="preserve"> </w:t>
      </w:r>
      <w:r w:rsidRPr="00B8689B">
        <w:t>продукт</w:t>
      </w:r>
      <w:r w:rsidRPr="00B8689B">
        <w:rPr>
          <w:lang w:val="en-US"/>
        </w:rPr>
        <w:t xml:space="preserve"> </w:t>
      </w:r>
      <w:r w:rsidRPr="00B8689B">
        <w:t>от</w:t>
      </w:r>
      <w:r w:rsidRPr="00B8689B">
        <w:rPr>
          <w:lang w:val="en-US"/>
        </w:rPr>
        <w:t xml:space="preserve"> Amazon. </w:t>
      </w:r>
      <w:r>
        <w:t>Этот сервис поз</w:t>
      </w:r>
      <w:r w:rsidRPr="00B8689B">
        <w:t>воляет создавать автоматизированные</w:t>
      </w:r>
      <w:r>
        <w:t xml:space="preserve"> системы Интернета вещей, позво</w:t>
      </w:r>
      <w:r w:rsidRPr="00B8689B">
        <w:t>ляющие осуществлять связь между web-сервисами и физическими устройствами, использующими различные протоколы, форматы данных и синтаксис сообщений</w:t>
      </w:r>
      <w:r w:rsidR="00D446D2">
        <w:t xml:space="preserve"> </w:t>
      </w:r>
      <w:r w:rsidR="00D446D2" w:rsidRPr="00D446D2">
        <w:t>[17]</w:t>
      </w:r>
      <w:r w:rsidRPr="00B8689B">
        <w:t>. Данное ре</w:t>
      </w:r>
      <w:r>
        <w:t>шение предоставляет мощное сред</w:t>
      </w:r>
      <w:r w:rsidRPr="00B8689B">
        <w:t xml:space="preserve">ство визуализации построенного графа с возможностью редактирования связей между устройствами и приложениями прямо в редакторе потоков </w:t>
      </w:r>
      <w:r w:rsidRPr="00B8689B">
        <w:lastRenderedPageBreak/>
        <w:t xml:space="preserve">данных. </w:t>
      </w:r>
      <w:r>
        <w:t>Продукт представлен сл</w:t>
      </w:r>
      <w:r w:rsidR="00D446D2">
        <w:t>едующими тремя ключевыми концепция</w:t>
      </w:r>
      <w:r>
        <w:t>ми:</w:t>
      </w:r>
    </w:p>
    <w:p w:rsidR="00B8689B" w:rsidRDefault="00B8689B" w:rsidP="00D446D2">
      <w:pPr>
        <w:pStyle w:val="aa"/>
        <w:widowControl w:val="0"/>
        <w:numPr>
          <w:ilvl w:val="0"/>
          <w:numId w:val="49"/>
        </w:numPr>
        <w:spacing w:after="160" w:line="360" w:lineRule="auto"/>
      </w:pPr>
      <w:r w:rsidRPr="00B8689B">
        <w:rPr>
          <w:i/>
        </w:rPr>
        <w:t>модель.</w:t>
      </w:r>
      <w:r>
        <w:t xml:space="preserve"> Это абстракция, представляющее устройство как набор действий (входов), событий (выходов) и состояний (атрибутов)</w:t>
      </w:r>
      <w:r w:rsidR="00D446D2">
        <w:t xml:space="preserve">. </w:t>
      </w:r>
      <w:r w:rsidR="00D446D2" w:rsidRPr="00D446D2">
        <w:t>Модель отделяет интерфейс устро</w:t>
      </w:r>
      <w:r w:rsidR="00D446D2">
        <w:t>йства от его базовой реализации</w:t>
      </w:r>
      <w:r>
        <w:t>;</w:t>
      </w:r>
      <w:r>
        <w:t xml:space="preserve"> </w:t>
      </w:r>
    </w:p>
    <w:p w:rsidR="00D446D2" w:rsidRPr="00D446D2" w:rsidRDefault="00D446D2" w:rsidP="00D446D2">
      <w:pPr>
        <w:pStyle w:val="aa"/>
        <w:widowControl w:val="0"/>
        <w:numPr>
          <w:ilvl w:val="0"/>
          <w:numId w:val="49"/>
        </w:numPr>
        <w:spacing w:after="160" w:line="360" w:lineRule="auto"/>
      </w:pPr>
      <w:r w:rsidRPr="00D446D2">
        <w:rPr>
          <w:i/>
        </w:rPr>
        <w:t>отображение</w:t>
      </w:r>
      <w:r>
        <w:t xml:space="preserve">. Отображение представляет информацию, которая позволяет </w:t>
      </w:r>
      <w:r w:rsidRPr="00D446D2">
        <w:t>AWS IoT Things Graph</w:t>
      </w:r>
      <w:r>
        <w:t xml:space="preserve"> </w:t>
      </w:r>
      <w:r w:rsidRPr="00D446D2">
        <w:t>преобразовать вывод сообщения одн</w:t>
      </w:r>
      <w:r>
        <w:t xml:space="preserve">ого объекта в ожидаемый ввод другого. Это устраняет различия объектов и позволяет создавать приложения </w:t>
      </w:r>
      <w:r>
        <w:rPr>
          <w:lang w:val="en-US"/>
        </w:rPr>
        <w:t>IoT</w:t>
      </w:r>
      <w:r w:rsidRPr="00D446D2">
        <w:t xml:space="preserve">, </w:t>
      </w:r>
      <w:r>
        <w:t>в которых используется множество объектов;</w:t>
      </w:r>
    </w:p>
    <w:p w:rsidR="00B8689B" w:rsidRDefault="00D446D2" w:rsidP="00D446D2">
      <w:pPr>
        <w:pStyle w:val="aa"/>
        <w:widowControl w:val="0"/>
        <w:numPr>
          <w:ilvl w:val="0"/>
          <w:numId w:val="49"/>
        </w:numPr>
        <w:spacing w:after="160" w:line="360" w:lineRule="auto"/>
      </w:pPr>
      <w:r>
        <w:rPr>
          <w:i/>
        </w:rPr>
        <w:t>поток</w:t>
      </w:r>
      <w:r w:rsidR="00B8689B">
        <w:t xml:space="preserve">. </w:t>
      </w:r>
      <w:r>
        <w:t>Поток состоит</w:t>
      </w:r>
      <w:r w:rsidR="00B8689B">
        <w:t xml:space="preserve"> из последовательности </w:t>
      </w:r>
      <w:r>
        <w:t>взаимо</w:t>
      </w:r>
      <w:r w:rsidR="00B8689B">
        <w:t>действий</w:t>
      </w:r>
      <w:r>
        <w:t xml:space="preserve"> между</w:t>
      </w:r>
      <w:r w:rsidR="00B8689B">
        <w:t xml:space="preserve"> </w:t>
      </w:r>
      <w:r>
        <w:t xml:space="preserve">устройствами и </w:t>
      </w:r>
      <w:r>
        <w:rPr>
          <w:lang w:val="en-US"/>
        </w:rPr>
        <w:t>web</w:t>
      </w:r>
      <w:r w:rsidRPr="00D446D2">
        <w:t>-</w:t>
      </w:r>
      <w:r>
        <w:t>сервисами, которые необходимы для выполнения задачи. Потоки позволяют определять</w:t>
      </w:r>
      <w:r w:rsidRPr="00D446D2">
        <w:t xml:space="preserve"> связанные действия, необ</w:t>
      </w:r>
      <w:r>
        <w:t>ходимые для автоматизации задач.</w:t>
      </w:r>
    </w:p>
    <w:p w:rsidR="00B8689B" w:rsidRDefault="00B8689B" w:rsidP="00B8689B">
      <w:pPr>
        <w:widowControl w:val="0"/>
        <w:spacing w:after="160"/>
        <w:ind w:firstLine="0"/>
        <w:jc w:val="left"/>
      </w:pPr>
    </w:p>
    <w:p w:rsidR="00FC73C3" w:rsidRDefault="00FC73C3" w:rsidP="004F1FA8">
      <w:pPr>
        <w:widowControl w:val="0"/>
        <w:spacing w:after="160" w:line="259" w:lineRule="auto"/>
        <w:ind w:firstLine="0"/>
        <w:jc w:val="left"/>
        <w:rPr>
          <w:b/>
          <w:bCs/>
          <w:szCs w:val="32"/>
        </w:rPr>
      </w:pPr>
      <w:r>
        <w:br w:type="page"/>
      </w:r>
    </w:p>
    <w:p w:rsidR="00685FE6" w:rsidRPr="00AB0677" w:rsidRDefault="00C53CC0" w:rsidP="00AB0677">
      <w:pPr>
        <w:pStyle w:val="1"/>
        <w:widowControl w:val="0"/>
        <w:numPr>
          <w:ilvl w:val="0"/>
          <w:numId w:val="4"/>
        </w:numPr>
        <w:rPr>
          <w:rFonts w:cs="Arial"/>
          <w:bCs w:val="0"/>
          <w:iCs/>
          <w:szCs w:val="28"/>
        </w:rPr>
      </w:pPr>
      <w:bookmarkStart w:id="5" w:name="_Toc2935861"/>
      <w:r>
        <w:lastRenderedPageBreak/>
        <w:t>МОДЕЛЬ</w:t>
      </w:r>
      <w:r>
        <w:rPr>
          <w:lang w:val="en-US"/>
        </w:rPr>
        <w:t xml:space="preserve"> </w:t>
      </w:r>
      <w:r w:rsidR="00AB0677">
        <w:t>СИСТЕМЫ</w:t>
      </w:r>
      <w:bookmarkEnd w:id="5"/>
    </w:p>
    <w:p w:rsidR="00402AA6" w:rsidRPr="00AB0677" w:rsidRDefault="00C53CC0" w:rsidP="00AB0677">
      <w:pPr>
        <w:pStyle w:val="1"/>
        <w:widowControl w:val="0"/>
        <w:numPr>
          <w:ilvl w:val="0"/>
          <w:numId w:val="4"/>
        </w:numPr>
        <w:tabs>
          <w:tab w:val="left" w:pos="5103"/>
        </w:tabs>
        <w:spacing w:after="160" w:line="259" w:lineRule="auto"/>
        <w:jc w:val="left"/>
        <w:rPr>
          <w:caps/>
        </w:rPr>
      </w:pPr>
      <w:bookmarkStart w:id="6" w:name="_Toc2935862"/>
      <w:r>
        <w:t>АРХИТЕКТУРА СИСТЕМЫ</w:t>
      </w:r>
      <w:bookmarkEnd w:id="6"/>
      <w:r w:rsidR="00402AA6">
        <w:t xml:space="preserve"> </w:t>
      </w:r>
    </w:p>
    <w:p w:rsidR="007138CB" w:rsidRPr="00AB0677" w:rsidRDefault="007138CB" w:rsidP="00AB0677">
      <w:pPr>
        <w:pStyle w:val="1"/>
        <w:widowControl w:val="0"/>
        <w:numPr>
          <w:ilvl w:val="0"/>
          <w:numId w:val="4"/>
        </w:numPr>
      </w:pPr>
      <w:bookmarkStart w:id="7" w:name="_Toc2935863"/>
      <w:r>
        <w:t>РЕАЛИЗАЦИЯ СИСТЕМЫ</w:t>
      </w:r>
      <w:bookmarkEnd w:id="7"/>
      <w:r>
        <w:t xml:space="preserve"> </w:t>
      </w:r>
    </w:p>
    <w:p w:rsidR="00E91EAE" w:rsidRPr="00AB0677" w:rsidRDefault="00A438A0" w:rsidP="00AB0677">
      <w:pPr>
        <w:pStyle w:val="1"/>
        <w:widowControl w:val="0"/>
        <w:numPr>
          <w:ilvl w:val="0"/>
          <w:numId w:val="4"/>
        </w:numPr>
      </w:pPr>
      <w:bookmarkStart w:id="8" w:name="_Toc2935864"/>
      <w:r>
        <w:t>ТЕСТИРОВАНИЕ</w:t>
      </w:r>
      <w:bookmarkEnd w:id="8"/>
      <w:r>
        <w:t xml:space="preserve"> </w:t>
      </w:r>
    </w:p>
    <w:p w:rsidR="007437DD" w:rsidRPr="00AB0677" w:rsidRDefault="00C53CC0" w:rsidP="00AB0677">
      <w:pPr>
        <w:pStyle w:val="1"/>
        <w:widowControl w:val="0"/>
        <w:rPr>
          <w:rStyle w:val="10"/>
          <w:b/>
          <w:bCs/>
        </w:rPr>
      </w:pPr>
      <w:bookmarkStart w:id="9" w:name="_Toc2935865"/>
      <w:r>
        <w:t>ЗАКЛЮЧЕНИЕ</w:t>
      </w:r>
      <w:bookmarkEnd w:id="9"/>
    </w:p>
    <w:p w:rsidR="00842030" w:rsidRPr="007437DD" w:rsidRDefault="007437DD" w:rsidP="006B23CD">
      <w:pPr>
        <w:pStyle w:val="1"/>
        <w:widowControl w:val="0"/>
      </w:pPr>
      <w:bookmarkStart w:id="10" w:name="_Toc2935866"/>
      <w:r w:rsidRPr="007437DD">
        <w:rPr>
          <w:rStyle w:val="10"/>
          <w:b/>
          <w:bCs/>
        </w:rPr>
        <w:t>ЛИТЕРАТУРА</w:t>
      </w:r>
      <w:bookmarkStart w:id="11" w:name="_GoBack"/>
      <w:bookmarkEnd w:id="10"/>
      <w:bookmarkEnd w:id="11"/>
    </w:p>
    <w:p w:rsidR="00AB0677" w:rsidRPr="00BD0988" w:rsidRDefault="00AB0677" w:rsidP="00AB0677">
      <w:pPr>
        <w:pStyle w:val="MainText"/>
        <w:numPr>
          <w:ilvl w:val="0"/>
          <w:numId w:val="41"/>
        </w:numPr>
        <w:tabs>
          <w:tab w:val="left" w:pos="1134"/>
        </w:tabs>
      </w:pPr>
      <w:r>
        <w:rPr>
          <w:lang w:val="en-US"/>
        </w:rPr>
        <w:t>Internet Of Things</w:t>
      </w:r>
      <w:r w:rsidRPr="00122209">
        <w:rPr>
          <w:lang w:val="en-US"/>
        </w:rPr>
        <w:t xml:space="preserve">. Gartner IT glossary. </w:t>
      </w:r>
      <w:r w:rsidRPr="00122209">
        <w:t>Gartner (5 May 2012).</w:t>
      </w:r>
      <w:r>
        <w:t xml:space="preserve"> [Электронный ресурс] URL: </w:t>
      </w:r>
      <w:r w:rsidRPr="00122209">
        <w:t>https://www.gartner.com/it-glossary/internet-of-things/</w:t>
      </w:r>
      <w:r>
        <w:t xml:space="preserve"> (дата обращения: 04.02.2019).</w:t>
      </w:r>
    </w:p>
    <w:p w:rsidR="00AB0677" w:rsidRDefault="00AB0677" w:rsidP="00AB0677">
      <w:pPr>
        <w:pStyle w:val="MainText"/>
        <w:numPr>
          <w:ilvl w:val="0"/>
          <w:numId w:val="41"/>
        </w:numPr>
        <w:tabs>
          <w:tab w:val="left" w:pos="1134"/>
        </w:tabs>
      </w:pPr>
      <w:r w:rsidRPr="00B10692">
        <w:rPr>
          <w:lang w:val="en-US"/>
        </w:rPr>
        <w:t>IDC Forecasts Worldwide Spending on</w:t>
      </w:r>
      <w:r>
        <w:rPr>
          <w:lang w:val="en-US"/>
        </w:rPr>
        <w:t xml:space="preserve"> the Internet of Things in 2019. </w:t>
      </w:r>
      <w:r w:rsidRPr="00B10692">
        <w:t>[</w:t>
      </w:r>
      <w:r>
        <w:t>Электронный ресурс</w:t>
      </w:r>
      <w:r w:rsidRPr="00B10692">
        <w:t>]</w:t>
      </w:r>
      <w:r>
        <w:t xml:space="preserve"> </w:t>
      </w:r>
      <w:r>
        <w:rPr>
          <w:lang w:val="en-US"/>
        </w:rPr>
        <w:t>URL</w:t>
      </w:r>
      <w:r w:rsidRPr="00B10692">
        <w:t xml:space="preserve">: </w:t>
      </w:r>
      <w:hyperlink r:id="rId9" w:history="1">
        <w:r w:rsidRPr="000D1F7E">
          <w:rPr>
            <w:rStyle w:val="ab"/>
            <w:lang w:val="en-US"/>
          </w:rPr>
          <w:t>https</w:t>
        </w:r>
        <w:r w:rsidRPr="000D1F7E">
          <w:rPr>
            <w:rStyle w:val="ab"/>
          </w:rPr>
          <w:t>://</w:t>
        </w:r>
        <w:r w:rsidRPr="000D1F7E">
          <w:rPr>
            <w:rStyle w:val="ab"/>
            <w:lang w:val="en-US"/>
          </w:rPr>
          <w:t>www</w:t>
        </w:r>
        <w:r w:rsidRPr="000D1F7E">
          <w:rPr>
            <w:rStyle w:val="ab"/>
          </w:rPr>
          <w:t>.</w:t>
        </w:r>
        <w:r w:rsidRPr="000D1F7E">
          <w:rPr>
            <w:rStyle w:val="ab"/>
            <w:lang w:val="en-US"/>
          </w:rPr>
          <w:t>idc</w:t>
        </w:r>
        <w:r w:rsidRPr="000D1F7E">
          <w:rPr>
            <w:rStyle w:val="ab"/>
          </w:rPr>
          <w:t>.</w:t>
        </w:r>
        <w:r w:rsidRPr="000D1F7E">
          <w:rPr>
            <w:rStyle w:val="ab"/>
            <w:lang w:val="en-US"/>
          </w:rPr>
          <w:t>com</w:t>
        </w:r>
        <w:r w:rsidRPr="000D1F7E">
          <w:rPr>
            <w:rStyle w:val="ab"/>
          </w:rPr>
          <w:t>/</w:t>
        </w:r>
        <w:r w:rsidRPr="000D1F7E">
          <w:rPr>
            <w:rStyle w:val="ab"/>
            <w:lang w:val="en-US"/>
          </w:rPr>
          <w:t>getdoc</w:t>
        </w:r>
        <w:r w:rsidRPr="000D1F7E">
          <w:rPr>
            <w:rStyle w:val="ab"/>
          </w:rPr>
          <w:t>.</w:t>
        </w:r>
        <w:r w:rsidRPr="000D1F7E">
          <w:rPr>
            <w:rStyle w:val="ab"/>
            <w:lang w:val="en-US"/>
          </w:rPr>
          <w:t>jsp</w:t>
        </w:r>
        <w:r w:rsidRPr="000D1F7E">
          <w:rPr>
            <w:rStyle w:val="ab"/>
          </w:rPr>
          <w:t>?</w:t>
        </w:r>
        <w:r w:rsidRPr="000D1F7E">
          <w:rPr>
            <w:rStyle w:val="ab"/>
            <w:lang w:val="en-US"/>
          </w:rPr>
          <w:t>containerId</w:t>
        </w:r>
        <w:r w:rsidRPr="000D1F7E">
          <w:rPr>
            <w:rStyle w:val="ab"/>
          </w:rPr>
          <w:t>=</w:t>
        </w:r>
        <w:r w:rsidRPr="000D1F7E">
          <w:rPr>
            <w:rStyle w:val="ab"/>
            <w:lang w:val="en-US"/>
          </w:rPr>
          <w:t>prUS</w:t>
        </w:r>
        <w:r w:rsidRPr="000D1F7E">
          <w:rPr>
            <w:rStyle w:val="ab"/>
          </w:rPr>
          <w:t>44596319</w:t>
        </w:r>
        <w:r w:rsidRPr="00B10692">
          <w:rPr>
            <w:rStyle w:val="ab"/>
          </w:rPr>
          <w:t>/</w:t>
        </w:r>
      </w:hyperlink>
      <w:r w:rsidRPr="00B10692">
        <w:t xml:space="preserve"> (</w:t>
      </w:r>
      <w:r>
        <w:t>дата обращения: 04.02.2019</w:t>
      </w:r>
      <w:r w:rsidRPr="00B10692">
        <w:t>)</w:t>
      </w:r>
      <w:r>
        <w:t>.</w:t>
      </w:r>
    </w:p>
    <w:p w:rsidR="00AB0677" w:rsidRPr="00B10692" w:rsidRDefault="00AB0677" w:rsidP="00AB0677">
      <w:pPr>
        <w:pStyle w:val="MainText"/>
        <w:numPr>
          <w:ilvl w:val="0"/>
          <w:numId w:val="41"/>
        </w:numPr>
        <w:tabs>
          <w:tab w:val="left" w:pos="1134"/>
        </w:tabs>
        <w:rPr>
          <w:lang w:val="en-US"/>
        </w:rPr>
      </w:pPr>
      <w:r w:rsidRPr="00B10692">
        <w:rPr>
          <w:lang w:val="en-US"/>
        </w:rPr>
        <w:t>Boyes, Hugh; Hallaq, Bi</w:t>
      </w:r>
      <w:r>
        <w:rPr>
          <w:lang w:val="en-US"/>
        </w:rPr>
        <w:t xml:space="preserve">l; Cunningham, Joe; Watson, Tim. </w:t>
      </w:r>
      <w:r w:rsidRPr="00B10692">
        <w:rPr>
          <w:lang w:val="en-US"/>
        </w:rPr>
        <w:t>The industrial internet of things (IIoT): An analysis fr</w:t>
      </w:r>
      <w:r>
        <w:rPr>
          <w:lang w:val="en-US"/>
        </w:rPr>
        <w:t xml:space="preserve">amework. Computers in Industry, </w:t>
      </w:r>
      <w:r w:rsidRPr="00B10692">
        <w:rPr>
          <w:lang w:val="en-US"/>
        </w:rPr>
        <w:t>October</w:t>
      </w:r>
      <w:r>
        <w:rPr>
          <w:lang w:val="en-US"/>
        </w:rPr>
        <w:t>, 2018</w:t>
      </w:r>
      <w:r w:rsidRPr="00B10692">
        <w:rPr>
          <w:lang w:val="en-US"/>
        </w:rPr>
        <w:t xml:space="preserve">. </w:t>
      </w:r>
      <w:r>
        <w:rPr>
          <w:lang w:val="en-US"/>
        </w:rPr>
        <w:t>Vol. 101</w:t>
      </w:r>
      <w:r>
        <w:rPr>
          <w:color w:val="000000"/>
          <w:lang w:val="en-US"/>
        </w:rPr>
        <w:t>. – P.</w:t>
      </w:r>
      <w:r w:rsidRPr="00B10692">
        <w:rPr>
          <w:lang w:val="en-US"/>
        </w:rPr>
        <w:t xml:space="preserve"> 1–12</w:t>
      </w:r>
      <w:r>
        <w:rPr>
          <w:lang w:val="en-US"/>
        </w:rPr>
        <w:t>.</w:t>
      </w:r>
    </w:p>
    <w:p w:rsidR="00AB0677" w:rsidRPr="00873450" w:rsidRDefault="00AB0677" w:rsidP="00AB0677">
      <w:pPr>
        <w:pStyle w:val="aa"/>
        <w:numPr>
          <w:ilvl w:val="0"/>
          <w:numId w:val="41"/>
        </w:numPr>
        <w:jc w:val="both"/>
        <w:rPr>
          <w:rFonts w:eastAsiaTheme="minorHAnsi"/>
          <w:szCs w:val="28"/>
          <w:lang w:val="en-US" w:eastAsia="en-US"/>
        </w:rPr>
      </w:pPr>
      <w:r w:rsidRPr="00873450">
        <w:rPr>
          <w:rFonts w:eastAsiaTheme="minorHAnsi"/>
          <w:szCs w:val="28"/>
          <w:lang w:val="en-US" w:eastAsia="en-US"/>
        </w:rPr>
        <w:t>K. Borodulin, G. Radchenko, A. Shestakov, L. Sokolinsky, A. Tchernykh,  R. Prodan, "Towards Digital Twins Cloud Platform: Microservices and Computational Workflows to Rule a Smart Factory", Proc. the10th Int. Conf. Util. Cloud Comput. - UCC '17, pp. 209</w:t>
      </w:r>
      <w:r w:rsidRPr="00B10692">
        <w:rPr>
          <w:lang w:val="en-US"/>
        </w:rPr>
        <w:t>–</w:t>
      </w:r>
      <w:r w:rsidRPr="00873450">
        <w:rPr>
          <w:rFonts w:eastAsiaTheme="minorHAnsi"/>
          <w:szCs w:val="28"/>
          <w:lang w:val="en-US" w:eastAsia="en-US"/>
        </w:rPr>
        <w:t>210, December 2017.</w:t>
      </w:r>
    </w:p>
    <w:p w:rsidR="00AB0677" w:rsidRPr="003E11FA" w:rsidRDefault="00AB0677" w:rsidP="00AB0677">
      <w:pPr>
        <w:pStyle w:val="MainText"/>
        <w:numPr>
          <w:ilvl w:val="0"/>
          <w:numId w:val="41"/>
        </w:numPr>
        <w:tabs>
          <w:tab w:val="left" w:pos="1134"/>
        </w:tabs>
      </w:pPr>
      <w:r w:rsidRPr="00873450">
        <w:t>Интернет</w:t>
      </w:r>
      <w:r w:rsidRPr="003E11FA">
        <w:t xml:space="preserve"> </w:t>
      </w:r>
      <w:r w:rsidRPr="00873450">
        <w:t>вещей</w:t>
      </w:r>
      <w:r w:rsidRPr="003E11FA">
        <w:t xml:space="preserve">: </w:t>
      </w:r>
      <w:r w:rsidRPr="00873450">
        <w:t>Будущее</w:t>
      </w:r>
      <w:r w:rsidRPr="003E11FA">
        <w:t xml:space="preserve"> </w:t>
      </w:r>
      <w:r w:rsidRPr="00873450">
        <w:t>уже</w:t>
      </w:r>
      <w:r w:rsidRPr="003E11FA">
        <w:t xml:space="preserve"> </w:t>
      </w:r>
      <w:r w:rsidRPr="00873450">
        <w:t>здесь</w:t>
      </w:r>
      <w:r w:rsidRPr="003E11FA">
        <w:t xml:space="preserve">. </w:t>
      </w:r>
      <w:r w:rsidRPr="00873450">
        <w:t>С</w:t>
      </w:r>
      <w:r w:rsidRPr="003E11FA">
        <w:t xml:space="preserve">. </w:t>
      </w:r>
      <w:r w:rsidRPr="00873450">
        <w:t>Грингард</w:t>
      </w:r>
      <w:r w:rsidRPr="003E11FA">
        <w:t xml:space="preserve">. </w:t>
      </w:r>
      <w:r>
        <w:t>М</w:t>
      </w:r>
      <w:r w:rsidRPr="003E11FA">
        <w:t>.</w:t>
      </w:r>
      <w:r>
        <w:t>:</w:t>
      </w:r>
      <w:r w:rsidRPr="003E11FA">
        <w:t xml:space="preserve"> </w:t>
      </w:r>
      <w:r>
        <w:t>Альпина</w:t>
      </w:r>
      <w:r w:rsidRPr="003E11FA">
        <w:t xml:space="preserve"> </w:t>
      </w:r>
      <w:r>
        <w:t>Паблишер</w:t>
      </w:r>
      <w:r w:rsidRPr="003E11FA">
        <w:t xml:space="preserve">, 2016. – 188 </w:t>
      </w:r>
      <w:r>
        <w:t>с</w:t>
      </w:r>
      <w:r w:rsidRPr="003E11FA">
        <w:t>.</w:t>
      </w:r>
    </w:p>
    <w:p w:rsidR="00AB0677" w:rsidRDefault="00AB0677" w:rsidP="00AB0677">
      <w:pPr>
        <w:pStyle w:val="MainText"/>
        <w:numPr>
          <w:ilvl w:val="0"/>
          <w:numId w:val="41"/>
        </w:numPr>
        <w:tabs>
          <w:tab w:val="left" w:pos="1134"/>
        </w:tabs>
      </w:pPr>
      <w:r>
        <w:t xml:space="preserve">Документация по </w:t>
      </w:r>
      <w:r>
        <w:rPr>
          <w:lang w:val="en-US"/>
        </w:rPr>
        <w:t>Microsoft</w:t>
      </w:r>
      <w:r w:rsidRPr="003C556A">
        <w:t xml:space="preserve"> </w:t>
      </w:r>
      <w:r>
        <w:rPr>
          <w:lang w:val="en-US"/>
        </w:rPr>
        <w:t>Azure</w:t>
      </w:r>
      <w:r w:rsidRPr="003C556A">
        <w:t xml:space="preserve">. </w:t>
      </w:r>
      <w:r>
        <w:rPr>
          <w:lang w:val="en-US"/>
        </w:rPr>
        <w:t>Micrisift</w:t>
      </w:r>
      <w:r w:rsidRPr="003C556A">
        <w:t xml:space="preserve"> </w:t>
      </w:r>
      <w:r>
        <w:rPr>
          <w:lang w:val="en-US"/>
        </w:rPr>
        <w:t>Docs</w:t>
      </w:r>
      <w:r w:rsidRPr="003C556A">
        <w:t>. [</w:t>
      </w:r>
      <w:r>
        <w:t>Электронный ресурс</w:t>
      </w:r>
      <w:r w:rsidRPr="003C556A">
        <w:t xml:space="preserve">] </w:t>
      </w:r>
      <w:r>
        <w:rPr>
          <w:lang w:val="en-US"/>
        </w:rPr>
        <w:t>URL</w:t>
      </w:r>
      <w:r w:rsidRPr="003C556A">
        <w:t xml:space="preserve">: </w:t>
      </w:r>
      <w:hyperlink r:id="rId10" w:history="1">
        <w:r w:rsidRPr="000D1F7E">
          <w:rPr>
            <w:rStyle w:val="ab"/>
            <w:lang w:val="en-US"/>
          </w:rPr>
          <w:t>https</w:t>
        </w:r>
        <w:r w:rsidRPr="000D1F7E">
          <w:rPr>
            <w:rStyle w:val="ab"/>
          </w:rPr>
          <w:t>://</w:t>
        </w:r>
        <w:r w:rsidRPr="000D1F7E">
          <w:rPr>
            <w:rStyle w:val="ab"/>
            <w:lang w:val="en-US"/>
          </w:rPr>
          <w:t>docs</w:t>
        </w:r>
        <w:r w:rsidRPr="000D1F7E">
          <w:rPr>
            <w:rStyle w:val="ab"/>
          </w:rPr>
          <w:t>.</w:t>
        </w:r>
        <w:r w:rsidRPr="000D1F7E">
          <w:rPr>
            <w:rStyle w:val="ab"/>
            <w:lang w:val="en-US"/>
          </w:rPr>
          <w:t>microsoft</w:t>
        </w:r>
        <w:r w:rsidRPr="000D1F7E">
          <w:rPr>
            <w:rStyle w:val="ab"/>
          </w:rPr>
          <w:t>.</w:t>
        </w:r>
        <w:r w:rsidRPr="000D1F7E">
          <w:rPr>
            <w:rStyle w:val="ab"/>
            <w:lang w:val="en-US"/>
          </w:rPr>
          <w:t>com</w:t>
        </w:r>
        <w:r w:rsidRPr="000D1F7E">
          <w:rPr>
            <w:rStyle w:val="ab"/>
          </w:rPr>
          <w:t>/</w:t>
        </w:r>
        <w:r w:rsidRPr="000D1F7E">
          <w:rPr>
            <w:rStyle w:val="ab"/>
            <w:lang w:val="en-US"/>
          </w:rPr>
          <w:t>ru</w:t>
        </w:r>
        <w:r w:rsidRPr="000D1F7E">
          <w:rPr>
            <w:rStyle w:val="ab"/>
          </w:rPr>
          <w:t>-</w:t>
        </w:r>
        <w:r w:rsidRPr="000D1F7E">
          <w:rPr>
            <w:rStyle w:val="ab"/>
            <w:lang w:val="en-US"/>
          </w:rPr>
          <w:t>ru</w:t>
        </w:r>
        <w:r w:rsidRPr="000D1F7E">
          <w:rPr>
            <w:rStyle w:val="ab"/>
          </w:rPr>
          <w:t>/</w:t>
        </w:r>
        <w:r w:rsidRPr="000D1F7E">
          <w:rPr>
            <w:rStyle w:val="ab"/>
            <w:lang w:val="en-US"/>
          </w:rPr>
          <w:t>azure</w:t>
        </w:r>
        <w:r w:rsidRPr="000D1F7E">
          <w:rPr>
            <w:rStyle w:val="ab"/>
          </w:rPr>
          <w:t>/</w:t>
        </w:r>
      </w:hyperlink>
      <w:r w:rsidRPr="003C556A">
        <w:t xml:space="preserve"> (</w:t>
      </w:r>
      <w:r>
        <w:t>дата обращения: 04.02.2019</w:t>
      </w:r>
      <w:r w:rsidRPr="003C556A">
        <w:t>)</w:t>
      </w:r>
      <w:r>
        <w:t>.</w:t>
      </w:r>
    </w:p>
    <w:p w:rsidR="00AB0677" w:rsidRPr="00322B16" w:rsidRDefault="00AB0677" w:rsidP="00AB0677">
      <w:pPr>
        <w:pStyle w:val="aa"/>
        <w:numPr>
          <w:ilvl w:val="0"/>
          <w:numId w:val="41"/>
        </w:numPr>
        <w:spacing w:line="360" w:lineRule="auto"/>
      </w:pPr>
      <w:r w:rsidRPr="003E11FA">
        <w:rPr>
          <w:rFonts w:eastAsiaTheme="minorHAnsi"/>
          <w:szCs w:val="28"/>
          <w:lang w:val="en-US" w:eastAsia="en-US"/>
        </w:rPr>
        <w:t xml:space="preserve">G. Radchenko, A. Alaasam, A. Tchernykh, “Micro-Workflows: Kafka and Kepler fusion to support Digital Twins of Industrial Processes”, IEEE/ACM Int. </w:t>
      </w:r>
      <w:r w:rsidRPr="003E11FA">
        <w:rPr>
          <w:rFonts w:eastAsiaTheme="minorHAnsi"/>
          <w:szCs w:val="28"/>
          <w:lang w:eastAsia="en-US"/>
        </w:rPr>
        <w:t>Conf. Util. Cloud Comput. – UCC '18, pp. 83-88, December 2018.</w:t>
      </w:r>
    </w:p>
    <w:p w:rsidR="00322B16" w:rsidRPr="00322B16" w:rsidRDefault="00322B16" w:rsidP="00322B16">
      <w:pPr>
        <w:pStyle w:val="aa"/>
        <w:numPr>
          <w:ilvl w:val="0"/>
          <w:numId w:val="41"/>
        </w:numPr>
        <w:spacing w:line="360" w:lineRule="auto"/>
      </w:pPr>
      <w:r>
        <w:rPr>
          <w:rFonts w:eastAsiaTheme="minorHAnsi"/>
          <w:szCs w:val="28"/>
          <w:lang w:eastAsia="en-US"/>
        </w:rPr>
        <w:lastRenderedPageBreak/>
        <w:t xml:space="preserve">Е. Семеновская. Индустриальный интернет вещей. Перспективы российского рынка. </w:t>
      </w:r>
      <w:r w:rsidRPr="00322B16">
        <w:rPr>
          <w:rFonts w:eastAsiaTheme="minorHAnsi"/>
          <w:szCs w:val="28"/>
          <w:lang w:eastAsia="en-US"/>
        </w:rPr>
        <w:t>[</w:t>
      </w:r>
      <w:r>
        <w:rPr>
          <w:rFonts w:eastAsiaTheme="minorHAnsi"/>
          <w:szCs w:val="28"/>
          <w:lang w:eastAsia="en-US"/>
        </w:rPr>
        <w:t>Электронный ресурс</w:t>
      </w:r>
      <w:r w:rsidRPr="00322B16">
        <w:rPr>
          <w:rFonts w:eastAsiaTheme="minorHAnsi"/>
          <w:szCs w:val="28"/>
          <w:lang w:eastAsia="en-US"/>
        </w:rPr>
        <w:t>]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val="en-US" w:eastAsia="en-US"/>
        </w:rPr>
        <w:t>URL</w:t>
      </w:r>
      <w:r w:rsidRPr="00322B16">
        <w:rPr>
          <w:rFonts w:eastAsiaTheme="minorHAnsi"/>
          <w:szCs w:val="28"/>
          <w:lang w:eastAsia="en-US"/>
        </w:rPr>
        <w:t xml:space="preserve">: </w:t>
      </w:r>
      <w:hyperlink r:id="rId11" w:history="1">
        <w:r w:rsidRPr="00E94935">
          <w:rPr>
            <w:rStyle w:val="ab"/>
            <w:rFonts w:eastAsiaTheme="minorHAnsi"/>
            <w:szCs w:val="28"/>
            <w:lang w:val="en-US" w:eastAsia="en-US"/>
          </w:rPr>
          <w:t>https</w:t>
        </w:r>
        <w:r w:rsidRPr="00E94935">
          <w:rPr>
            <w:rStyle w:val="ab"/>
            <w:rFonts w:eastAsiaTheme="minorHAnsi"/>
            <w:szCs w:val="28"/>
            <w:lang w:eastAsia="en-US"/>
          </w:rPr>
          <w:t>://</w:t>
        </w:r>
        <w:r w:rsidRPr="00E94935">
          <w:rPr>
            <w:rStyle w:val="ab"/>
            <w:rFonts w:eastAsiaTheme="minorHAnsi"/>
            <w:szCs w:val="28"/>
            <w:lang w:val="en-US" w:eastAsia="en-US"/>
          </w:rPr>
          <w:t>www</w:t>
        </w:r>
        <w:r w:rsidRPr="00E94935">
          <w:rPr>
            <w:rStyle w:val="ab"/>
            <w:rFonts w:eastAsiaTheme="minorHAnsi"/>
            <w:szCs w:val="28"/>
            <w:lang w:eastAsia="en-US"/>
          </w:rPr>
          <w:t>.</w:t>
        </w:r>
        <w:r w:rsidRPr="00E94935">
          <w:rPr>
            <w:rStyle w:val="ab"/>
            <w:rFonts w:eastAsiaTheme="minorHAnsi"/>
            <w:szCs w:val="28"/>
            <w:lang w:val="en-US" w:eastAsia="en-US"/>
          </w:rPr>
          <w:t>company</w:t>
        </w:r>
        <w:r w:rsidRPr="00E94935">
          <w:rPr>
            <w:rStyle w:val="ab"/>
            <w:rFonts w:eastAsiaTheme="minorHAnsi"/>
            <w:szCs w:val="28"/>
            <w:lang w:eastAsia="en-US"/>
          </w:rPr>
          <w:t>.</w:t>
        </w:r>
        <w:r w:rsidRPr="00E94935">
          <w:rPr>
            <w:rStyle w:val="ab"/>
            <w:rFonts w:eastAsiaTheme="minorHAnsi"/>
            <w:szCs w:val="28"/>
            <w:lang w:val="en-US" w:eastAsia="en-US"/>
          </w:rPr>
          <w:t>rt</w:t>
        </w:r>
        <w:r w:rsidRPr="00E94935">
          <w:rPr>
            <w:rStyle w:val="ab"/>
            <w:rFonts w:eastAsiaTheme="minorHAnsi"/>
            <w:szCs w:val="28"/>
            <w:lang w:eastAsia="en-US"/>
          </w:rPr>
          <w:t>.</w:t>
        </w:r>
        <w:r w:rsidRPr="00E94935">
          <w:rPr>
            <w:rStyle w:val="ab"/>
            <w:rFonts w:eastAsiaTheme="minorHAnsi"/>
            <w:szCs w:val="28"/>
            <w:lang w:val="en-US" w:eastAsia="en-US"/>
          </w:rPr>
          <w:t>ru</w:t>
        </w:r>
        <w:r w:rsidRPr="00E94935">
          <w:rPr>
            <w:rStyle w:val="ab"/>
            <w:rFonts w:eastAsiaTheme="minorHAnsi"/>
            <w:szCs w:val="28"/>
            <w:lang w:eastAsia="en-US"/>
          </w:rPr>
          <w:t>/</w:t>
        </w:r>
        <w:r w:rsidRPr="00E94935">
          <w:rPr>
            <w:rStyle w:val="ab"/>
            <w:rFonts w:eastAsiaTheme="minorHAnsi"/>
            <w:szCs w:val="28"/>
            <w:lang w:val="en-US" w:eastAsia="en-US"/>
          </w:rPr>
          <w:t>projects</w:t>
        </w:r>
        <w:r w:rsidRPr="00E94935">
          <w:rPr>
            <w:rStyle w:val="ab"/>
            <w:rFonts w:eastAsiaTheme="minorHAnsi"/>
            <w:szCs w:val="28"/>
            <w:lang w:eastAsia="en-US"/>
          </w:rPr>
          <w:t>/</w:t>
        </w:r>
        <w:r w:rsidRPr="00E94935">
          <w:rPr>
            <w:rStyle w:val="ab"/>
            <w:rFonts w:eastAsiaTheme="minorHAnsi"/>
            <w:szCs w:val="28"/>
            <w:lang w:val="en-US" w:eastAsia="en-US"/>
          </w:rPr>
          <w:t>IIoT</w:t>
        </w:r>
        <w:r w:rsidRPr="00E94935">
          <w:rPr>
            <w:rStyle w:val="ab"/>
            <w:rFonts w:eastAsiaTheme="minorHAnsi"/>
            <w:szCs w:val="28"/>
            <w:lang w:eastAsia="en-US"/>
          </w:rPr>
          <w:t>/</w:t>
        </w:r>
        <w:r w:rsidRPr="00E94935">
          <w:rPr>
            <w:rStyle w:val="ab"/>
            <w:rFonts w:eastAsiaTheme="minorHAnsi"/>
            <w:szCs w:val="28"/>
            <w:lang w:val="en-US" w:eastAsia="en-US"/>
          </w:rPr>
          <w:t>study</w:t>
        </w:r>
        <w:r w:rsidRPr="00E94935">
          <w:rPr>
            <w:rStyle w:val="ab"/>
            <w:rFonts w:eastAsiaTheme="minorHAnsi"/>
            <w:szCs w:val="28"/>
            <w:lang w:eastAsia="en-US"/>
          </w:rPr>
          <w:t>_</w:t>
        </w:r>
        <w:r w:rsidRPr="00E94935">
          <w:rPr>
            <w:rStyle w:val="ab"/>
            <w:rFonts w:eastAsiaTheme="minorHAnsi"/>
            <w:szCs w:val="28"/>
            <w:lang w:val="en-US" w:eastAsia="en-US"/>
          </w:rPr>
          <w:t>IDC</w:t>
        </w:r>
        <w:r w:rsidRPr="00E94935">
          <w:rPr>
            <w:rStyle w:val="ab"/>
            <w:rFonts w:eastAsiaTheme="minorHAnsi"/>
            <w:szCs w:val="28"/>
            <w:lang w:eastAsia="en-US"/>
          </w:rPr>
          <w:t>.</w:t>
        </w:r>
        <w:r w:rsidRPr="00E94935">
          <w:rPr>
            <w:rStyle w:val="ab"/>
            <w:rFonts w:eastAsiaTheme="minorHAnsi"/>
            <w:szCs w:val="28"/>
            <w:lang w:val="en-US" w:eastAsia="en-US"/>
          </w:rPr>
          <w:t>pdf</w:t>
        </w:r>
        <w:r w:rsidRPr="00322B16">
          <w:rPr>
            <w:rStyle w:val="ab"/>
            <w:rFonts w:eastAsiaTheme="minorHAnsi"/>
            <w:szCs w:val="28"/>
            <w:lang w:eastAsia="en-US"/>
          </w:rPr>
          <w:t>/</w:t>
        </w:r>
      </w:hyperlink>
      <w:r w:rsidRPr="00322B16">
        <w:rPr>
          <w:rFonts w:eastAsiaTheme="minorHAnsi"/>
          <w:szCs w:val="28"/>
          <w:lang w:eastAsia="en-US"/>
        </w:rPr>
        <w:t xml:space="preserve"> (</w:t>
      </w:r>
      <w:r>
        <w:rPr>
          <w:rFonts w:eastAsiaTheme="minorHAnsi"/>
          <w:szCs w:val="28"/>
          <w:lang w:eastAsia="en-US"/>
        </w:rPr>
        <w:t>дата обращения 27.02.2019</w:t>
      </w:r>
      <w:r w:rsidRPr="00322B16">
        <w:rPr>
          <w:rFonts w:eastAsiaTheme="minorHAnsi"/>
          <w:szCs w:val="28"/>
          <w:lang w:eastAsia="en-US"/>
        </w:rPr>
        <w:t>)</w:t>
      </w:r>
      <w:r>
        <w:rPr>
          <w:rFonts w:eastAsiaTheme="minorHAnsi"/>
          <w:szCs w:val="28"/>
          <w:lang w:eastAsia="en-US"/>
        </w:rPr>
        <w:t>.</w:t>
      </w:r>
    </w:p>
    <w:p w:rsidR="00322B16" w:rsidRDefault="00322B16" w:rsidP="00322B16">
      <w:pPr>
        <w:pStyle w:val="aa"/>
        <w:numPr>
          <w:ilvl w:val="0"/>
          <w:numId w:val="41"/>
        </w:numPr>
        <w:spacing w:line="360" w:lineRule="auto"/>
      </w:pPr>
      <w:r>
        <w:t xml:space="preserve">А. Барсков. </w:t>
      </w:r>
      <w:r w:rsidRPr="00322B16">
        <w:t xml:space="preserve">Промышленный интернет вещей. Готовы ли сети? </w:t>
      </w:r>
      <w:r>
        <w:t>Журнал сетевых решений</w:t>
      </w:r>
      <w:r w:rsidRPr="00322B16">
        <w:t>/</w:t>
      </w:r>
      <w:r>
        <w:rPr>
          <w:lang w:val="en-US"/>
        </w:rPr>
        <w:t>LAN</w:t>
      </w:r>
      <w:r w:rsidRPr="00322B16">
        <w:t>.</w:t>
      </w:r>
      <w:r>
        <w:rPr>
          <w:rFonts w:eastAsiaTheme="minorHAnsi"/>
          <w:szCs w:val="28"/>
          <w:lang w:eastAsia="en-US"/>
        </w:rPr>
        <w:t xml:space="preserve"> </w:t>
      </w:r>
      <w:r w:rsidRPr="00322B16">
        <w:rPr>
          <w:rFonts w:eastAsiaTheme="minorHAnsi"/>
          <w:szCs w:val="28"/>
          <w:lang w:eastAsia="en-US"/>
        </w:rPr>
        <w:t>[</w:t>
      </w:r>
      <w:r>
        <w:rPr>
          <w:rFonts w:eastAsiaTheme="minorHAnsi"/>
          <w:szCs w:val="28"/>
          <w:lang w:eastAsia="en-US"/>
        </w:rPr>
        <w:t>Электронный ресурс</w:t>
      </w:r>
      <w:r w:rsidRPr="00322B16">
        <w:rPr>
          <w:rFonts w:eastAsiaTheme="minorHAnsi"/>
          <w:szCs w:val="28"/>
          <w:lang w:eastAsia="en-US"/>
        </w:rPr>
        <w:t>]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val="en-US" w:eastAsia="en-US"/>
        </w:rPr>
        <w:t>URL</w:t>
      </w:r>
      <w:r w:rsidRPr="00322B16">
        <w:rPr>
          <w:rFonts w:eastAsiaTheme="minorHAnsi"/>
          <w:szCs w:val="28"/>
          <w:lang w:eastAsia="en-US"/>
        </w:rPr>
        <w:t xml:space="preserve">: </w:t>
      </w:r>
      <w:r w:rsidRPr="00322B16">
        <w:rPr>
          <w:rFonts w:eastAsiaTheme="minorHAnsi"/>
          <w:szCs w:val="28"/>
          <w:lang w:val="en-US" w:eastAsia="en-US"/>
        </w:rPr>
        <w:t>https</w:t>
      </w:r>
      <w:r w:rsidRPr="00322B16">
        <w:rPr>
          <w:rFonts w:eastAsiaTheme="minorHAnsi"/>
          <w:szCs w:val="28"/>
          <w:lang w:eastAsia="en-US"/>
        </w:rPr>
        <w:t>://</w:t>
      </w:r>
      <w:r w:rsidRPr="00322B16">
        <w:rPr>
          <w:rFonts w:eastAsiaTheme="minorHAnsi"/>
          <w:szCs w:val="28"/>
          <w:lang w:val="en-US" w:eastAsia="en-US"/>
        </w:rPr>
        <w:t>www</w:t>
      </w:r>
      <w:r w:rsidRPr="00322B16">
        <w:rPr>
          <w:rFonts w:eastAsiaTheme="minorHAnsi"/>
          <w:szCs w:val="28"/>
          <w:lang w:eastAsia="en-US"/>
        </w:rPr>
        <w:t>.</w:t>
      </w:r>
      <w:r w:rsidRPr="00322B16">
        <w:rPr>
          <w:rFonts w:eastAsiaTheme="minorHAnsi"/>
          <w:szCs w:val="28"/>
          <w:lang w:val="en-US" w:eastAsia="en-US"/>
        </w:rPr>
        <w:t>osp</w:t>
      </w:r>
      <w:r w:rsidRPr="00322B16">
        <w:rPr>
          <w:rFonts w:eastAsiaTheme="minorHAnsi"/>
          <w:szCs w:val="28"/>
          <w:lang w:eastAsia="en-US"/>
        </w:rPr>
        <w:t>.</w:t>
      </w:r>
      <w:r w:rsidRPr="00322B16">
        <w:rPr>
          <w:rFonts w:eastAsiaTheme="minorHAnsi"/>
          <w:szCs w:val="28"/>
          <w:lang w:val="en-US" w:eastAsia="en-US"/>
        </w:rPr>
        <w:t>ru</w:t>
      </w:r>
      <w:r w:rsidRPr="00322B16">
        <w:rPr>
          <w:rFonts w:eastAsiaTheme="minorHAnsi"/>
          <w:szCs w:val="28"/>
          <w:lang w:eastAsia="en-US"/>
        </w:rPr>
        <w:t>/</w:t>
      </w:r>
      <w:r w:rsidRPr="00322B16">
        <w:rPr>
          <w:rFonts w:eastAsiaTheme="minorHAnsi"/>
          <w:szCs w:val="28"/>
          <w:lang w:val="en-US" w:eastAsia="en-US"/>
        </w:rPr>
        <w:t>lan</w:t>
      </w:r>
      <w:r w:rsidRPr="00322B16">
        <w:rPr>
          <w:rFonts w:eastAsiaTheme="minorHAnsi"/>
          <w:szCs w:val="28"/>
          <w:lang w:eastAsia="en-US"/>
        </w:rPr>
        <w:t>/2016/09/13050308/ (</w:t>
      </w:r>
      <w:r>
        <w:rPr>
          <w:rFonts w:eastAsiaTheme="minorHAnsi"/>
          <w:szCs w:val="28"/>
          <w:lang w:eastAsia="en-US"/>
        </w:rPr>
        <w:t>дата обращения 26.02.2019</w:t>
      </w:r>
      <w:r w:rsidRPr="00322B16">
        <w:rPr>
          <w:rFonts w:eastAsiaTheme="minorHAnsi"/>
          <w:szCs w:val="28"/>
          <w:lang w:eastAsia="en-US"/>
        </w:rPr>
        <w:t>)</w:t>
      </w:r>
      <w:r>
        <w:rPr>
          <w:rFonts w:eastAsiaTheme="minorHAnsi"/>
          <w:szCs w:val="28"/>
          <w:lang w:eastAsia="en-US"/>
        </w:rPr>
        <w:t>.</w:t>
      </w:r>
      <w:r w:rsidRPr="00322B16">
        <w:t xml:space="preserve"> </w:t>
      </w:r>
    </w:p>
    <w:p w:rsidR="00322B16" w:rsidRDefault="00322B16" w:rsidP="00322B16">
      <w:pPr>
        <w:pStyle w:val="aa"/>
        <w:numPr>
          <w:ilvl w:val="0"/>
          <w:numId w:val="41"/>
        </w:numPr>
        <w:spacing w:line="360" w:lineRule="auto"/>
      </w:pPr>
      <w:r>
        <w:t xml:space="preserve">А. Барсков. </w:t>
      </w:r>
      <w:r w:rsidRPr="00322B16">
        <w:t xml:space="preserve">IoT как инструмент цифровой экономики. </w:t>
      </w:r>
      <w:r>
        <w:t>Журнал сетевых решений</w:t>
      </w:r>
      <w:r w:rsidRPr="00322B16">
        <w:t>/</w:t>
      </w:r>
      <w:r>
        <w:rPr>
          <w:lang w:val="en-US"/>
        </w:rPr>
        <w:t>LAN</w:t>
      </w:r>
      <w:r w:rsidRPr="00322B16">
        <w:t>.</w:t>
      </w:r>
      <w:r>
        <w:rPr>
          <w:rFonts w:eastAsiaTheme="minorHAnsi"/>
          <w:szCs w:val="28"/>
          <w:lang w:eastAsia="en-US"/>
        </w:rPr>
        <w:t xml:space="preserve"> </w:t>
      </w:r>
      <w:r w:rsidRPr="00322B16">
        <w:rPr>
          <w:rFonts w:eastAsiaTheme="minorHAnsi"/>
          <w:szCs w:val="28"/>
          <w:lang w:eastAsia="en-US"/>
        </w:rPr>
        <w:t>[</w:t>
      </w:r>
      <w:r>
        <w:rPr>
          <w:rFonts w:eastAsiaTheme="minorHAnsi"/>
          <w:szCs w:val="28"/>
          <w:lang w:eastAsia="en-US"/>
        </w:rPr>
        <w:t>Электронный ресурс</w:t>
      </w:r>
      <w:r w:rsidRPr="00322B16">
        <w:rPr>
          <w:rFonts w:eastAsiaTheme="minorHAnsi"/>
          <w:szCs w:val="28"/>
          <w:lang w:eastAsia="en-US"/>
        </w:rPr>
        <w:t>]</w:t>
      </w:r>
      <w:r>
        <w:rPr>
          <w:rFonts w:eastAsiaTheme="minorHAnsi"/>
          <w:szCs w:val="28"/>
          <w:lang w:eastAsia="en-US"/>
        </w:rPr>
        <w:t xml:space="preserve"> </w:t>
      </w:r>
      <w:r>
        <w:rPr>
          <w:rFonts w:eastAsiaTheme="minorHAnsi"/>
          <w:szCs w:val="28"/>
          <w:lang w:val="en-US" w:eastAsia="en-US"/>
        </w:rPr>
        <w:t>URL</w:t>
      </w:r>
      <w:r w:rsidRPr="00322B16">
        <w:rPr>
          <w:rFonts w:eastAsiaTheme="minorHAnsi"/>
          <w:szCs w:val="28"/>
          <w:lang w:eastAsia="en-US"/>
        </w:rPr>
        <w:t xml:space="preserve">: </w:t>
      </w:r>
      <w:r w:rsidRPr="00322B16">
        <w:rPr>
          <w:rFonts w:eastAsiaTheme="minorHAnsi"/>
          <w:szCs w:val="28"/>
          <w:lang w:val="en-US" w:eastAsia="en-US"/>
        </w:rPr>
        <w:t>https</w:t>
      </w:r>
      <w:r w:rsidRPr="00322B16">
        <w:rPr>
          <w:rFonts w:eastAsiaTheme="minorHAnsi"/>
          <w:szCs w:val="28"/>
          <w:lang w:eastAsia="en-US"/>
        </w:rPr>
        <w:t>://</w:t>
      </w:r>
      <w:r w:rsidRPr="00322B16">
        <w:rPr>
          <w:rFonts w:eastAsiaTheme="minorHAnsi"/>
          <w:szCs w:val="28"/>
          <w:lang w:val="en-US" w:eastAsia="en-US"/>
        </w:rPr>
        <w:t>www</w:t>
      </w:r>
      <w:r w:rsidRPr="00322B16">
        <w:rPr>
          <w:rFonts w:eastAsiaTheme="minorHAnsi"/>
          <w:szCs w:val="28"/>
          <w:lang w:eastAsia="en-US"/>
        </w:rPr>
        <w:t>.</w:t>
      </w:r>
      <w:r w:rsidRPr="00322B16">
        <w:rPr>
          <w:rFonts w:eastAsiaTheme="minorHAnsi"/>
          <w:szCs w:val="28"/>
          <w:lang w:val="en-US" w:eastAsia="en-US"/>
        </w:rPr>
        <w:t>osp</w:t>
      </w:r>
      <w:r w:rsidRPr="00322B16">
        <w:rPr>
          <w:rFonts w:eastAsiaTheme="minorHAnsi"/>
          <w:szCs w:val="28"/>
          <w:lang w:eastAsia="en-US"/>
        </w:rPr>
        <w:t>.</w:t>
      </w:r>
      <w:r w:rsidRPr="00322B16">
        <w:rPr>
          <w:rFonts w:eastAsiaTheme="minorHAnsi"/>
          <w:szCs w:val="28"/>
          <w:lang w:val="en-US" w:eastAsia="en-US"/>
        </w:rPr>
        <w:t>ru</w:t>
      </w:r>
      <w:r w:rsidRPr="00322B16">
        <w:rPr>
          <w:rFonts w:eastAsiaTheme="minorHAnsi"/>
          <w:szCs w:val="28"/>
          <w:lang w:eastAsia="en-US"/>
        </w:rPr>
        <w:t>/</w:t>
      </w:r>
      <w:r w:rsidRPr="00322B16">
        <w:rPr>
          <w:rFonts w:eastAsiaTheme="minorHAnsi"/>
          <w:szCs w:val="28"/>
          <w:lang w:val="en-US" w:eastAsia="en-US"/>
        </w:rPr>
        <w:t>lan</w:t>
      </w:r>
      <w:r w:rsidRPr="00322B16">
        <w:rPr>
          <w:rFonts w:eastAsiaTheme="minorHAnsi"/>
          <w:szCs w:val="28"/>
          <w:lang w:eastAsia="en-US"/>
        </w:rPr>
        <w:t>/2017/05/13052169/ (</w:t>
      </w:r>
      <w:r>
        <w:rPr>
          <w:rFonts w:eastAsiaTheme="minorHAnsi"/>
          <w:szCs w:val="28"/>
          <w:lang w:eastAsia="en-US"/>
        </w:rPr>
        <w:t>дата обращения 26.02.2019</w:t>
      </w:r>
      <w:r w:rsidRPr="00322B16">
        <w:rPr>
          <w:rFonts w:eastAsiaTheme="minorHAnsi"/>
          <w:szCs w:val="28"/>
          <w:lang w:eastAsia="en-US"/>
        </w:rPr>
        <w:t>)</w:t>
      </w:r>
      <w:r>
        <w:rPr>
          <w:rFonts w:eastAsiaTheme="minorHAnsi"/>
          <w:szCs w:val="28"/>
          <w:lang w:eastAsia="en-US"/>
        </w:rPr>
        <w:t>.</w:t>
      </w:r>
      <w:r w:rsidRPr="00322B16">
        <w:t xml:space="preserve"> </w:t>
      </w:r>
    </w:p>
    <w:p w:rsidR="00322B16" w:rsidRDefault="00322B16" w:rsidP="00322B16">
      <w:pPr>
        <w:pStyle w:val="aa"/>
        <w:numPr>
          <w:ilvl w:val="0"/>
          <w:numId w:val="41"/>
        </w:numPr>
        <w:spacing w:line="360" w:lineRule="auto"/>
      </w:pPr>
      <w:r w:rsidRPr="00322B16">
        <w:rPr>
          <w:lang w:val="en-US"/>
        </w:rPr>
        <w:t xml:space="preserve">Boyes, Hugh; Hallaq, Bil; Cunningham, Joe; Watson, Tim (October 2018). "The industrial internet of things (IIoT): An analysis framework". Computers in Industry. </w:t>
      </w:r>
      <w:r w:rsidRPr="00322B16">
        <w:t xml:space="preserve">101: 1–12. </w:t>
      </w:r>
    </w:p>
    <w:p w:rsidR="00322B16" w:rsidRDefault="00322B16" w:rsidP="00322B16">
      <w:pPr>
        <w:pStyle w:val="aa"/>
        <w:numPr>
          <w:ilvl w:val="0"/>
          <w:numId w:val="41"/>
        </w:numPr>
        <w:spacing w:line="360" w:lineRule="auto"/>
        <w:rPr>
          <w:lang w:val="en-US"/>
        </w:rPr>
      </w:pPr>
      <w:r w:rsidRPr="00322B16">
        <w:rPr>
          <w:lang w:val="en-US"/>
        </w:rPr>
        <w:t>J. Lee, B. Bagheri, and H. Kao, “A Cyber-Physical Syst</w:t>
      </w:r>
      <w:r>
        <w:rPr>
          <w:lang w:val="en-US"/>
        </w:rPr>
        <w:t>ems architecture for Industry 4.</w:t>
      </w:r>
      <w:r w:rsidRPr="00322B16">
        <w:rPr>
          <w:lang w:val="en-US"/>
        </w:rPr>
        <w:t>0-based manufacturing systems,” Manufacturing Letters, vol. 3. pp. 18–23, 2015.</w:t>
      </w:r>
    </w:p>
    <w:p w:rsidR="00EF6E44" w:rsidRDefault="00EF6E44" w:rsidP="00EF6E44">
      <w:pPr>
        <w:pStyle w:val="aa"/>
        <w:numPr>
          <w:ilvl w:val="0"/>
          <w:numId w:val="41"/>
        </w:numPr>
        <w:spacing w:line="360" w:lineRule="auto"/>
        <w:rPr>
          <w:lang w:val="en-US"/>
        </w:rPr>
      </w:pPr>
      <w:r w:rsidRPr="00EF6E44">
        <w:rPr>
          <w:lang w:val="en-US"/>
        </w:rPr>
        <w:t>P. Korambath, J. Wang, A. Kumar, J. Davis, R. Graybill, B. Schott, and M. Baldea, “A smart manufacturing use case: Furnace temperature balancing in steam methane reforming process via kepler workflows,” Procedia Comput. Sci</w:t>
      </w:r>
      <w:r>
        <w:rPr>
          <w:lang w:val="en-US"/>
        </w:rPr>
        <w:t xml:space="preserve">., vol. 80, pp. 680–689, 2016. </w:t>
      </w:r>
    </w:p>
    <w:p w:rsidR="00EF6E44" w:rsidRDefault="00EF6E44" w:rsidP="00EF6E44">
      <w:pPr>
        <w:pStyle w:val="aa"/>
        <w:numPr>
          <w:ilvl w:val="0"/>
          <w:numId w:val="41"/>
        </w:numPr>
        <w:spacing w:line="360" w:lineRule="auto"/>
        <w:rPr>
          <w:lang w:val="en-US"/>
        </w:rPr>
      </w:pPr>
      <w:r w:rsidRPr="00EF6E44">
        <w:rPr>
          <w:lang w:val="en-US"/>
        </w:rPr>
        <w:t>Mell, Peter and Grance, Timothy. The NIST Definition of Cloud Computing (англ.). Recommendations of the National Institute of Standards and Technology. NIST (20 October 2011).</w:t>
      </w:r>
    </w:p>
    <w:p w:rsidR="00EF6E44" w:rsidRDefault="00EF6E44" w:rsidP="00EF6E44">
      <w:pPr>
        <w:pStyle w:val="aa"/>
        <w:numPr>
          <w:ilvl w:val="0"/>
          <w:numId w:val="41"/>
        </w:numPr>
        <w:spacing w:line="360" w:lineRule="auto"/>
        <w:rPr>
          <w:lang w:val="en-US"/>
        </w:rPr>
      </w:pPr>
      <w:r w:rsidRPr="00EF6E44">
        <w:rPr>
          <w:lang w:val="en-US"/>
        </w:rPr>
        <w:t>Bar-Magen Numhauser, Jonathan (2012). Fog Computing introduction to a New Cloud Evolution. Escrituras silenciadas: paisaje como historiografía. Escrituras Silenciadas: Paisaje Como Historiografía / José Francisco Forniés Casals (Ed. Lit.), Paulina Numhauser (Ed. Lit.), Proceedings from the Cies Iii Congress, January 2012. Spain: University of Alcala. pp. 111–126</w:t>
      </w:r>
      <w:r>
        <w:rPr>
          <w:lang w:val="en-US"/>
        </w:rPr>
        <w:t>.</w:t>
      </w:r>
    </w:p>
    <w:p w:rsidR="00AE2FEE" w:rsidRPr="00AE2FEE" w:rsidRDefault="00AE2FEE" w:rsidP="00AE2FEE">
      <w:pPr>
        <w:pStyle w:val="aa"/>
        <w:numPr>
          <w:ilvl w:val="0"/>
          <w:numId w:val="41"/>
        </w:numPr>
      </w:pPr>
      <w:r w:rsidRPr="00AE2FEE">
        <w:rPr>
          <w:lang w:val="en-US"/>
        </w:rPr>
        <w:t xml:space="preserve">Azure Digital Twins Documentation. </w:t>
      </w:r>
      <w:r w:rsidRPr="00AE2FEE">
        <w:t xml:space="preserve">[Электронный ресурс] </w:t>
      </w:r>
      <w:r w:rsidRPr="00AE2FEE">
        <w:rPr>
          <w:lang w:val="en-US"/>
        </w:rPr>
        <w:t>URL</w:t>
      </w:r>
      <w:r w:rsidRPr="00AE2FEE">
        <w:t xml:space="preserve">: </w:t>
      </w:r>
      <w:r w:rsidRPr="00AE2FEE">
        <w:rPr>
          <w:lang w:val="en-US"/>
        </w:rPr>
        <w:t>https</w:t>
      </w:r>
      <w:r w:rsidRPr="00AE2FEE">
        <w:t>://</w:t>
      </w:r>
      <w:r w:rsidRPr="00AE2FEE">
        <w:rPr>
          <w:lang w:val="en-US"/>
        </w:rPr>
        <w:t>docs</w:t>
      </w:r>
      <w:r w:rsidRPr="00AE2FEE">
        <w:t>.</w:t>
      </w:r>
      <w:r w:rsidRPr="00AE2FEE">
        <w:rPr>
          <w:lang w:val="en-US"/>
        </w:rPr>
        <w:t>microsoft</w:t>
      </w:r>
      <w:r w:rsidRPr="00AE2FEE">
        <w:t>.</w:t>
      </w:r>
      <w:r w:rsidRPr="00AE2FEE">
        <w:rPr>
          <w:lang w:val="en-US"/>
        </w:rPr>
        <w:t>com</w:t>
      </w:r>
      <w:r w:rsidRPr="00AE2FEE">
        <w:t>/</w:t>
      </w:r>
      <w:r w:rsidRPr="00AE2FEE">
        <w:rPr>
          <w:lang w:val="en-US"/>
        </w:rPr>
        <w:t>en</w:t>
      </w:r>
      <w:r w:rsidRPr="00AE2FEE">
        <w:t>-</w:t>
      </w:r>
      <w:r w:rsidRPr="00AE2FEE">
        <w:rPr>
          <w:lang w:val="en-US"/>
        </w:rPr>
        <w:t>us</w:t>
      </w:r>
      <w:r w:rsidRPr="00AE2FEE">
        <w:t>/</w:t>
      </w:r>
      <w:r w:rsidRPr="00AE2FEE">
        <w:rPr>
          <w:lang w:val="en-US"/>
        </w:rPr>
        <w:t>azure</w:t>
      </w:r>
      <w:r w:rsidRPr="00AE2FEE">
        <w:t>/</w:t>
      </w:r>
      <w:r w:rsidRPr="00AE2FEE">
        <w:rPr>
          <w:lang w:val="en-US"/>
        </w:rPr>
        <w:t>digital</w:t>
      </w:r>
      <w:r w:rsidRPr="00AE2FEE">
        <w:t>-</w:t>
      </w:r>
      <w:r w:rsidRPr="00AE2FEE">
        <w:rPr>
          <w:lang w:val="en-US"/>
        </w:rPr>
        <w:t>twins</w:t>
      </w:r>
      <w:r w:rsidRPr="00AE2FEE">
        <w:t xml:space="preserve">/ (дата обращения 11.02.2019). </w:t>
      </w:r>
    </w:p>
    <w:p w:rsidR="00D446D2" w:rsidRPr="00AE2FEE" w:rsidRDefault="00D446D2" w:rsidP="00D446D2">
      <w:pPr>
        <w:pStyle w:val="aa"/>
        <w:numPr>
          <w:ilvl w:val="0"/>
          <w:numId w:val="41"/>
        </w:numPr>
      </w:pPr>
      <w:r>
        <w:rPr>
          <w:lang w:val="en-US"/>
        </w:rPr>
        <w:lastRenderedPageBreak/>
        <w:t>AWS IoT Things Graph Documentation</w:t>
      </w:r>
      <w:r w:rsidRPr="00D446D2">
        <w:rPr>
          <w:lang w:val="en-US"/>
        </w:rPr>
        <w:t xml:space="preserve">. </w:t>
      </w:r>
      <w:r w:rsidRPr="00AE2FEE">
        <w:t xml:space="preserve">[Электронный ресурс] </w:t>
      </w:r>
      <w:r w:rsidRPr="00AE2FEE">
        <w:rPr>
          <w:lang w:val="en-US"/>
        </w:rPr>
        <w:t>URL</w:t>
      </w:r>
      <w:r w:rsidRPr="00AE2FEE">
        <w:t xml:space="preserve">: </w:t>
      </w:r>
      <w:r w:rsidRPr="00D446D2">
        <w:rPr>
          <w:lang w:val="en-US"/>
        </w:rPr>
        <w:t>https</w:t>
      </w:r>
      <w:r w:rsidRPr="00D446D2">
        <w:t>://</w:t>
      </w:r>
      <w:r w:rsidRPr="00D446D2">
        <w:rPr>
          <w:lang w:val="en-US"/>
        </w:rPr>
        <w:t>docs</w:t>
      </w:r>
      <w:r w:rsidRPr="00D446D2">
        <w:t>.</w:t>
      </w:r>
      <w:r w:rsidRPr="00D446D2">
        <w:rPr>
          <w:lang w:val="en-US"/>
        </w:rPr>
        <w:t>aws</w:t>
      </w:r>
      <w:r w:rsidRPr="00D446D2">
        <w:t>.</w:t>
      </w:r>
      <w:r w:rsidRPr="00D446D2">
        <w:rPr>
          <w:lang w:val="en-US"/>
        </w:rPr>
        <w:t>amazon</w:t>
      </w:r>
      <w:r w:rsidRPr="00D446D2">
        <w:t>.</w:t>
      </w:r>
      <w:r w:rsidRPr="00D446D2">
        <w:rPr>
          <w:lang w:val="en-US"/>
        </w:rPr>
        <w:t>com</w:t>
      </w:r>
      <w:r w:rsidRPr="00D446D2">
        <w:t>/</w:t>
      </w:r>
      <w:r w:rsidRPr="00D446D2">
        <w:rPr>
          <w:lang w:val="en-US"/>
        </w:rPr>
        <w:t>en</w:t>
      </w:r>
      <w:r w:rsidRPr="00D446D2">
        <w:t>_</w:t>
      </w:r>
      <w:r w:rsidRPr="00D446D2">
        <w:rPr>
          <w:lang w:val="en-US"/>
        </w:rPr>
        <w:t>us</w:t>
      </w:r>
      <w:r w:rsidRPr="00D446D2">
        <w:t>/</w:t>
      </w:r>
      <w:r w:rsidRPr="00D446D2">
        <w:rPr>
          <w:lang w:val="en-US"/>
        </w:rPr>
        <w:t>thingsgraph</w:t>
      </w:r>
      <w:r w:rsidRPr="00D446D2">
        <w:t>/</w:t>
      </w:r>
      <w:r w:rsidRPr="00D446D2">
        <w:rPr>
          <w:lang w:val="en-US"/>
        </w:rPr>
        <w:t>latest</w:t>
      </w:r>
      <w:r w:rsidRPr="00D446D2">
        <w:t>/</w:t>
      </w:r>
      <w:r w:rsidRPr="00D446D2">
        <w:rPr>
          <w:lang w:val="en-US"/>
        </w:rPr>
        <w:t>ug</w:t>
      </w:r>
      <w:r w:rsidRPr="00D446D2">
        <w:t>/</w:t>
      </w:r>
      <w:r w:rsidRPr="00D446D2">
        <w:rPr>
          <w:lang w:val="en-US"/>
        </w:rPr>
        <w:t>iot</w:t>
      </w:r>
      <w:r w:rsidRPr="00D446D2">
        <w:t>-</w:t>
      </w:r>
      <w:r w:rsidRPr="00D446D2">
        <w:rPr>
          <w:lang w:val="en-US"/>
        </w:rPr>
        <w:t>tg</w:t>
      </w:r>
      <w:r w:rsidRPr="00D446D2">
        <w:t>-</w:t>
      </w:r>
      <w:r w:rsidRPr="00D446D2">
        <w:rPr>
          <w:lang w:val="en-US"/>
        </w:rPr>
        <w:t>whatis</w:t>
      </w:r>
      <w:r w:rsidRPr="00D446D2">
        <w:t>.</w:t>
      </w:r>
      <w:r w:rsidRPr="00D446D2">
        <w:rPr>
          <w:lang w:val="en-US"/>
        </w:rPr>
        <w:t>html</w:t>
      </w:r>
      <w:r w:rsidRPr="00D446D2">
        <w:t xml:space="preserve">/ </w:t>
      </w:r>
      <w:r>
        <w:t>(дата обращения 13</w:t>
      </w:r>
      <w:r w:rsidRPr="00AE2FEE">
        <w:t xml:space="preserve">.02.2019). </w:t>
      </w:r>
    </w:p>
    <w:p w:rsidR="00AE2FEE" w:rsidRPr="00AE2FEE" w:rsidRDefault="00AE2FEE" w:rsidP="00D446D2">
      <w:pPr>
        <w:pStyle w:val="aa"/>
        <w:spacing w:line="360" w:lineRule="auto"/>
        <w:ind w:left="425"/>
      </w:pPr>
    </w:p>
    <w:p w:rsidR="00842030" w:rsidRPr="00AE2FEE" w:rsidRDefault="00842030" w:rsidP="00857800">
      <w:pPr>
        <w:widowControl w:val="0"/>
        <w:ind w:firstLine="0"/>
      </w:pPr>
    </w:p>
    <w:p w:rsidR="005C5950" w:rsidRPr="00AE2FEE" w:rsidRDefault="005C5950" w:rsidP="006B23CD">
      <w:pPr>
        <w:widowControl w:val="0"/>
        <w:spacing w:after="160" w:line="259" w:lineRule="auto"/>
        <w:ind w:firstLine="0"/>
        <w:jc w:val="left"/>
        <w:rPr>
          <w:b/>
          <w:bCs/>
          <w:caps/>
          <w:szCs w:val="32"/>
        </w:rPr>
      </w:pPr>
      <w:r w:rsidRPr="00AE2FEE">
        <w:br w:type="page"/>
      </w:r>
    </w:p>
    <w:p w:rsidR="005C5950" w:rsidRPr="004852D6" w:rsidRDefault="00C53CC0" w:rsidP="004852D6">
      <w:pPr>
        <w:pStyle w:val="1"/>
        <w:widowControl w:val="0"/>
      </w:pPr>
      <w:bookmarkStart w:id="12" w:name="_Toc2935867"/>
      <w:r>
        <w:lastRenderedPageBreak/>
        <w:t>ПРИЛОЖЕНИЯ</w:t>
      </w:r>
      <w:bookmarkEnd w:id="12"/>
    </w:p>
    <w:sectPr w:rsidR="005C5950" w:rsidRPr="004852D6" w:rsidSect="00232216">
      <w:footerReference w:type="default" r:id="rId12"/>
      <w:pgSz w:w="11906" w:h="16838"/>
      <w:pgMar w:top="1134" w:right="851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F75" w:rsidRDefault="00EC5F75" w:rsidP="00953274">
      <w:pPr>
        <w:spacing w:line="240" w:lineRule="auto"/>
      </w:pPr>
      <w:r>
        <w:separator/>
      </w:r>
    </w:p>
  </w:endnote>
  <w:endnote w:type="continuationSeparator" w:id="0">
    <w:p w:rsidR="00EC5F75" w:rsidRDefault="00EC5F75" w:rsidP="00953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5649942"/>
      <w:docPartObj>
        <w:docPartGallery w:val="Page Numbers (Bottom of Page)"/>
        <w:docPartUnique/>
      </w:docPartObj>
    </w:sdtPr>
    <w:sdtContent>
      <w:p w:rsidR="00AE2FEE" w:rsidRDefault="00AE2FEE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6D2">
          <w:rPr>
            <w:noProof/>
          </w:rPr>
          <w:t>15</w:t>
        </w:r>
        <w:r>
          <w:fldChar w:fldCharType="end"/>
        </w:r>
      </w:p>
    </w:sdtContent>
  </w:sdt>
  <w:p w:rsidR="00AE2FEE" w:rsidRDefault="00AE2FE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F75" w:rsidRDefault="00EC5F75" w:rsidP="00953274">
      <w:pPr>
        <w:spacing w:line="240" w:lineRule="auto"/>
      </w:pPr>
      <w:r>
        <w:separator/>
      </w:r>
    </w:p>
  </w:footnote>
  <w:footnote w:type="continuationSeparator" w:id="0">
    <w:p w:rsidR="00EC5F75" w:rsidRDefault="00EC5F75" w:rsidP="009532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AE6040"/>
    <w:multiLevelType w:val="hybridMultilevel"/>
    <w:tmpl w:val="83200822"/>
    <w:lvl w:ilvl="0" w:tplc="D0A27DDE">
      <w:start w:val="1"/>
      <w:numFmt w:val="bullet"/>
      <w:lvlText w:val="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083E6285"/>
    <w:multiLevelType w:val="hybridMultilevel"/>
    <w:tmpl w:val="9540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94E94"/>
    <w:multiLevelType w:val="multilevel"/>
    <w:tmpl w:val="95DEFD00"/>
    <w:lvl w:ilvl="0">
      <w:start w:val="1"/>
      <w:numFmt w:val="decimal"/>
      <w:suff w:val="space"/>
      <w:lvlText w:val="3.%1."/>
      <w:lvlJc w:val="left"/>
      <w:pPr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0F294BF8"/>
    <w:multiLevelType w:val="hybridMultilevel"/>
    <w:tmpl w:val="E8C8E604"/>
    <w:lvl w:ilvl="0" w:tplc="F3300352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F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583D04"/>
    <w:multiLevelType w:val="hybridMultilevel"/>
    <w:tmpl w:val="E4E00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93DD1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72C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7074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E602CF"/>
    <w:multiLevelType w:val="multilevel"/>
    <w:tmpl w:val="D892FDC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D6531A6"/>
    <w:multiLevelType w:val="hybridMultilevel"/>
    <w:tmpl w:val="8F3C8918"/>
    <w:lvl w:ilvl="0" w:tplc="A5960718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A239A7"/>
    <w:multiLevelType w:val="hybridMultilevel"/>
    <w:tmpl w:val="3348C3AE"/>
    <w:lvl w:ilvl="0" w:tplc="BA4226C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2EBC28D8"/>
    <w:multiLevelType w:val="hybridMultilevel"/>
    <w:tmpl w:val="59C8B026"/>
    <w:lvl w:ilvl="0" w:tplc="1C0C5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21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28C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643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07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DA0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80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228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920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F2F50CB"/>
    <w:multiLevelType w:val="hybridMultilevel"/>
    <w:tmpl w:val="FF982EDA"/>
    <w:lvl w:ilvl="0" w:tplc="B7828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32905"/>
    <w:multiLevelType w:val="hybridMultilevel"/>
    <w:tmpl w:val="E49CC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FD6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F16AE8"/>
    <w:multiLevelType w:val="hybridMultilevel"/>
    <w:tmpl w:val="A56003C6"/>
    <w:lvl w:ilvl="0" w:tplc="9322ED16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9425E2E"/>
    <w:multiLevelType w:val="hybridMultilevel"/>
    <w:tmpl w:val="FF783304"/>
    <w:lvl w:ilvl="0" w:tplc="9322ED16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E96567"/>
    <w:multiLevelType w:val="hybridMultilevel"/>
    <w:tmpl w:val="B936D90A"/>
    <w:lvl w:ilvl="0" w:tplc="9FA03C4C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0F0040"/>
    <w:multiLevelType w:val="hybridMultilevel"/>
    <w:tmpl w:val="501EF758"/>
    <w:lvl w:ilvl="0" w:tplc="8DA8C828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16AE4"/>
    <w:multiLevelType w:val="hybridMultilevel"/>
    <w:tmpl w:val="D436C86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FD08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4070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4B2624B3"/>
    <w:multiLevelType w:val="hybridMultilevel"/>
    <w:tmpl w:val="5C98B958"/>
    <w:lvl w:ilvl="0" w:tplc="D0A27DDE">
      <w:start w:val="1"/>
      <w:numFmt w:val="bullet"/>
      <w:lvlText w:val=""/>
      <w:lvlJc w:val="left"/>
      <w:pPr>
        <w:ind w:left="75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 w15:restartNumberingAfterBreak="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 w15:restartNumberingAfterBreak="0">
    <w:nsid w:val="4CE76CC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B2300"/>
    <w:multiLevelType w:val="hybridMultilevel"/>
    <w:tmpl w:val="D674E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B67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64A2B96"/>
    <w:multiLevelType w:val="multilevel"/>
    <w:tmpl w:val="8AC07F76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6AB1C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6B06F2C"/>
    <w:multiLevelType w:val="multilevel"/>
    <w:tmpl w:val="D892FDC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6E674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344AB1"/>
    <w:multiLevelType w:val="hybridMultilevel"/>
    <w:tmpl w:val="C8866E1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C0F7B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DA67DAB"/>
    <w:multiLevelType w:val="hybridMultilevel"/>
    <w:tmpl w:val="CB0AC424"/>
    <w:lvl w:ilvl="0" w:tplc="98B868B8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36C62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5FB1456"/>
    <w:multiLevelType w:val="hybridMultilevel"/>
    <w:tmpl w:val="6B2E53A2"/>
    <w:lvl w:ilvl="0" w:tplc="18025488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66367B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A5C2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C56E90"/>
    <w:multiLevelType w:val="multilevel"/>
    <w:tmpl w:val="7EB8FF40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43864BB"/>
    <w:multiLevelType w:val="hybridMultilevel"/>
    <w:tmpl w:val="8982A112"/>
    <w:lvl w:ilvl="0" w:tplc="B7828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7D71ED"/>
    <w:multiLevelType w:val="hybridMultilevel"/>
    <w:tmpl w:val="0E8EE2C0"/>
    <w:lvl w:ilvl="0" w:tplc="4BBE0AC2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9324E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75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B9F4359"/>
    <w:multiLevelType w:val="hybridMultilevel"/>
    <w:tmpl w:val="F2A43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BC211C0"/>
    <w:multiLevelType w:val="hybridMultilevel"/>
    <w:tmpl w:val="3E906E5E"/>
    <w:lvl w:ilvl="0" w:tplc="58FADF1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C509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7"/>
  </w:num>
  <w:num w:numId="3">
    <w:abstractNumId w:val="39"/>
  </w:num>
  <w:num w:numId="4">
    <w:abstractNumId w:val="10"/>
  </w:num>
  <w:num w:numId="5">
    <w:abstractNumId w:val="47"/>
  </w:num>
  <w:num w:numId="6">
    <w:abstractNumId w:val="8"/>
  </w:num>
  <w:num w:numId="7">
    <w:abstractNumId w:val="41"/>
  </w:num>
  <w:num w:numId="8">
    <w:abstractNumId w:val="23"/>
  </w:num>
  <w:num w:numId="9">
    <w:abstractNumId w:val="5"/>
  </w:num>
  <w:num w:numId="10">
    <w:abstractNumId w:val="15"/>
  </w:num>
  <w:num w:numId="11">
    <w:abstractNumId w:val="34"/>
  </w:num>
  <w:num w:numId="12">
    <w:abstractNumId w:val="7"/>
  </w:num>
  <w:num w:numId="13">
    <w:abstractNumId w:val="27"/>
  </w:num>
  <w:num w:numId="14">
    <w:abstractNumId w:val="45"/>
  </w:num>
  <w:num w:numId="15">
    <w:abstractNumId w:val="20"/>
  </w:num>
  <w:num w:numId="16">
    <w:abstractNumId w:val="37"/>
  </w:num>
  <w:num w:numId="17">
    <w:abstractNumId w:val="0"/>
  </w:num>
  <w:num w:numId="18">
    <w:abstractNumId w:val="48"/>
  </w:num>
  <w:num w:numId="19">
    <w:abstractNumId w:val="33"/>
  </w:num>
  <w:num w:numId="20">
    <w:abstractNumId w:val="36"/>
  </w:num>
  <w:num w:numId="21">
    <w:abstractNumId w:val="21"/>
  </w:num>
  <w:num w:numId="22">
    <w:abstractNumId w:val="16"/>
  </w:num>
  <w:num w:numId="23">
    <w:abstractNumId w:val="18"/>
  </w:num>
  <w:num w:numId="24">
    <w:abstractNumId w:val="29"/>
  </w:num>
  <w:num w:numId="25">
    <w:abstractNumId w:val="25"/>
  </w:num>
  <w:num w:numId="26">
    <w:abstractNumId w:val="1"/>
  </w:num>
  <w:num w:numId="27">
    <w:abstractNumId w:val="31"/>
  </w:num>
  <w:num w:numId="28">
    <w:abstractNumId w:val="38"/>
  </w:num>
  <w:num w:numId="29">
    <w:abstractNumId w:val="22"/>
  </w:num>
  <w:num w:numId="30">
    <w:abstractNumId w:val="40"/>
  </w:num>
  <w:num w:numId="31">
    <w:abstractNumId w:val="9"/>
  </w:num>
  <w:num w:numId="32">
    <w:abstractNumId w:val="46"/>
  </w:num>
  <w:num w:numId="33">
    <w:abstractNumId w:val="11"/>
  </w:num>
  <w:num w:numId="34">
    <w:abstractNumId w:val="30"/>
  </w:num>
  <w:num w:numId="35">
    <w:abstractNumId w:val="42"/>
  </w:num>
  <w:num w:numId="36">
    <w:abstractNumId w:val="44"/>
  </w:num>
  <w:num w:numId="37">
    <w:abstractNumId w:val="19"/>
  </w:num>
  <w:num w:numId="38">
    <w:abstractNumId w:val="26"/>
  </w:num>
  <w:num w:numId="39">
    <w:abstractNumId w:val="3"/>
  </w:num>
  <w:num w:numId="40">
    <w:abstractNumId w:val="24"/>
  </w:num>
  <w:num w:numId="41">
    <w:abstractNumId w:val="12"/>
  </w:num>
  <w:num w:numId="42">
    <w:abstractNumId w:val="32"/>
  </w:num>
  <w:num w:numId="43">
    <w:abstractNumId w:val="13"/>
  </w:num>
  <w:num w:numId="44">
    <w:abstractNumId w:val="35"/>
  </w:num>
  <w:num w:numId="45">
    <w:abstractNumId w:val="6"/>
  </w:num>
  <w:num w:numId="46">
    <w:abstractNumId w:val="28"/>
  </w:num>
  <w:num w:numId="47">
    <w:abstractNumId w:val="2"/>
  </w:num>
  <w:num w:numId="48">
    <w:abstractNumId w:val="14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1t7AwtjS0NDcxszBS0lEKTi0uzszPAykwrAUALFnPmCwAAAA="/>
  </w:docVars>
  <w:rsids>
    <w:rsidRoot w:val="00477F1C"/>
    <w:rsid w:val="00000C07"/>
    <w:rsid w:val="000034CB"/>
    <w:rsid w:val="00004B65"/>
    <w:rsid w:val="00006D26"/>
    <w:rsid w:val="00007BE3"/>
    <w:rsid w:val="00007E05"/>
    <w:rsid w:val="00011D0E"/>
    <w:rsid w:val="0001443B"/>
    <w:rsid w:val="00015051"/>
    <w:rsid w:val="0002266C"/>
    <w:rsid w:val="00030877"/>
    <w:rsid w:val="000312B9"/>
    <w:rsid w:val="000315B9"/>
    <w:rsid w:val="0003300B"/>
    <w:rsid w:val="00033C29"/>
    <w:rsid w:val="00044CFD"/>
    <w:rsid w:val="00045014"/>
    <w:rsid w:val="0006408B"/>
    <w:rsid w:val="00067263"/>
    <w:rsid w:val="0008498F"/>
    <w:rsid w:val="000912BD"/>
    <w:rsid w:val="00091564"/>
    <w:rsid w:val="000A5445"/>
    <w:rsid w:val="000B06FB"/>
    <w:rsid w:val="000B1E3E"/>
    <w:rsid w:val="000B5788"/>
    <w:rsid w:val="000B602F"/>
    <w:rsid w:val="000C0014"/>
    <w:rsid w:val="000C04CA"/>
    <w:rsid w:val="000C5910"/>
    <w:rsid w:val="000D194F"/>
    <w:rsid w:val="000D579A"/>
    <w:rsid w:val="000D5F0E"/>
    <w:rsid w:val="000E00CE"/>
    <w:rsid w:val="000E6179"/>
    <w:rsid w:val="000E7EA0"/>
    <w:rsid w:val="000F0FD5"/>
    <w:rsid w:val="000F328D"/>
    <w:rsid w:val="00101314"/>
    <w:rsid w:val="00101A8B"/>
    <w:rsid w:val="00105BE6"/>
    <w:rsid w:val="00113309"/>
    <w:rsid w:val="001140D7"/>
    <w:rsid w:val="00121CEB"/>
    <w:rsid w:val="0012515B"/>
    <w:rsid w:val="00131464"/>
    <w:rsid w:val="0013190E"/>
    <w:rsid w:val="0013380E"/>
    <w:rsid w:val="00133EF6"/>
    <w:rsid w:val="00141336"/>
    <w:rsid w:val="001414E0"/>
    <w:rsid w:val="00146854"/>
    <w:rsid w:val="001539A9"/>
    <w:rsid w:val="00153F51"/>
    <w:rsid w:val="001554FB"/>
    <w:rsid w:val="001640E0"/>
    <w:rsid w:val="00172BFA"/>
    <w:rsid w:val="00176CDC"/>
    <w:rsid w:val="00177683"/>
    <w:rsid w:val="00177CC0"/>
    <w:rsid w:val="00181BC7"/>
    <w:rsid w:val="00182772"/>
    <w:rsid w:val="0018493D"/>
    <w:rsid w:val="00185A2D"/>
    <w:rsid w:val="00191091"/>
    <w:rsid w:val="00195278"/>
    <w:rsid w:val="001A359C"/>
    <w:rsid w:val="001A56E3"/>
    <w:rsid w:val="001B4315"/>
    <w:rsid w:val="001B61B5"/>
    <w:rsid w:val="001B6C30"/>
    <w:rsid w:val="001B7F67"/>
    <w:rsid w:val="001C149C"/>
    <w:rsid w:val="001C2209"/>
    <w:rsid w:val="001D10E5"/>
    <w:rsid w:val="001D1EC9"/>
    <w:rsid w:val="001D50C4"/>
    <w:rsid w:val="001D63D0"/>
    <w:rsid w:val="001E13AE"/>
    <w:rsid w:val="001E3766"/>
    <w:rsid w:val="001E53F0"/>
    <w:rsid w:val="001F1ACD"/>
    <w:rsid w:val="001F700D"/>
    <w:rsid w:val="0021424F"/>
    <w:rsid w:val="0022058A"/>
    <w:rsid w:val="002213DC"/>
    <w:rsid w:val="0022307C"/>
    <w:rsid w:val="00223AA0"/>
    <w:rsid w:val="0022518D"/>
    <w:rsid w:val="00227423"/>
    <w:rsid w:val="00227842"/>
    <w:rsid w:val="00230C27"/>
    <w:rsid w:val="00232216"/>
    <w:rsid w:val="002538CF"/>
    <w:rsid w:val="00255BE5"/>
    <w:rsid w:val="002560E1"/>
    <w:rsid w:val="002562F1"/>
    <w:rsid w:val="002641D7"/>
    <w:rsid w:val="002652AA"/>
    <w:rsid w:val="00275A1D"/>
    <w:rsid w:val="00280702"/>
    <w:rsid w:val="002867A6"/>
    <w:rsid w:val="00292178"/>
    <w:rsid w:val="002937FB"/>
    <w:rsid w:val="0029637A"/>
    <w:rsid w:val="002A1F06"/>
    <w:rsid w:val="002B02BF"/>
    <w:rsid w:val="002B117A"/>
    <w:rsid w:val="002B14FF"/>
    <w:rsid w:val="002B1D14"/>
    <w:rsid w:val="002B32FE"/>
    <w:rsid w:val="002B3932"/>
    <w:rsid w:val="002D5F18"/>
    <w:rsid w:val="002E67BB"/>
    <w:rsid w:val="002F1503"/>
    <w:rsid w:val="002F2075"/>
    <w:rsid w:val="002F3EA6"/>
    <w:rsid w:val="002F4FA0"/>
    <w:rsid w:val="002F68FB"/>
    <w:rsid w:val="00301A68"/>
    <w:rsid w:val="00310AE2"/>
    <w:rsid w:val="00310B23"/>
    <w:rsid w:val="00311CC8"/>
    <w:rsid w:val="00322B16"/>
    <w:rsid w:val="00327C3B"/>
    <w:rsid w:val="00343FF0"/>
    <w:rsid w:val="00360F98"/>
    <w:rsid w:val="00363BFA"/>
    <w:rsid w:val="00364EEA"/>
    <w:rsid w:val="003667FF"/>
    <w:rsid w:val="003679BF"/>
    <w:rsid w:val="003714F3"/>
    <w:rsid w:val="00372937"/>
    <w:rsid w:val="00377A0B"/>
    <w:rsid w:val="003817CB"/>
    <w:rsid w:val="0038236B"/>
    <w:rsid w:val="00387607"/>
    <w:rsid w:val="003876ED"/>
    <w:rsid w:val="003910F2"/>
    <w:rsid w:val="003A030A"/>
    <w:rsid w:val="003B3F33"/>
    <w:rsid w:val="003B4D32"/>
    <w:rsid w:val="003B62E9"/>
    <w:rsid w:val="003B6BF5"/>
    <w:rsid w:val="003C116E"/>
    <w:rsid w:val="003C17BA"/>
    <w:rsid w:val="003D070F"/>
    <w:rsid w:val="003D10B6"/>
    <w:rsid w:val="003E4930"/>
    <w:rsid w:val="003E5341"/>
    <w:rsid w:val="003F6D7C"/>
    <w:rsid w:val="003F7E6D"/>
    <w:rsid w:val="00402AA6"/>
    <w:rsid w:val="00406DD9"/>
    <w:rsid w:val="00414FCC"/>
    <w:rsid w:val="00420FA9"/>
    <w:rsid w:val="004253DF"/>
    <w:rsid w:val="00433347"/>
    <w:rsid w:val="00442981"/>
    <w:rsid w:val="00446539"/>
    <w:rsid w:val="0046286F"/>
    <w:rsid w:val="004671A3"/>
    <w:rsid w:val="00467BBD"/>
    <w:rsid w:val="00470719"/>
    <w:rsid w:val="00472DD2"/>
    <w:rsid w:val="00473D7D"/>
    <w:rsid w:val="00477F1C"/>
    <w:rsid w:val="00483054"/>
    <w:rsid w:val="004836FD"/>
    <w:rsid w:val="00484242"/>
    <w:rsid w:val="0048521B"/>
    <w:rsid w:val="004852D6"/>
    <w:rsid w:val="004A27E8"/>
    <w:rsid w:val="004A7411"/>
    <w:rsid w:val="004B1A5A"/>
    <w:rsid w:val="004B6E8B"/>
    <w:rsid w:val="004C4349"/>
    <w:rsid w:val="004C5F21"/>
    <w:rsid w:val="004D4237"/>
    <w:rsid w:val="004D745E"/>
    <w:rsid w:val="004E730F"/>
    <w:rsid w:val="004E7C4D"/>
    <w:rsid w:val="004E7FD1"/>
    <w:rsid w:val="004F0E5D"/>
    <w:rsid w:val="004F1FA8"/>
    <w:rsid w:val="004F3C18"/>
    <w:rsid w:val="004F50BC"/>
    <w:rsid w:val="00510CEC"/>
    <w:rsid w:val="00513F2F"/>
    <w:rsid w:val="00514C18"/>
    <w:rsid w:val="00521B34"/>
    <w:rsid w:val="00530CD3"/>
    <w:rsid w:val="005339AF"/>
    <w:rsid w:val="005409DF"/>
    <w:rsid w:val="00541107"/>
    <w:rsid w:val="00542A7B"/>
    <w:rsid w:val="00542FD7"/>
    <w:rsid w:val="00543903"/>
    <w:rsid w:val="005442DE"/>
    <w:rsid w:val="0055306B"/>
    <w:rsid w:val="00557531"/>
    <w:rsid w:val="005577E9"/>
    <w:rsid w:val="00564B6F"/>
    <w:rsid w:val="005669E5"/>
    <w:rsid w:val="00567E6C"/>
    <w:rsid w:val="00570899"/>
    <w:rsid w:val="005756F0"/>
    <w:rsid w:val="005825D4"/>
    <w:rsid w:val="00583141"/>
    <w:rsid w:val="00591548"/>
    <w:rsid w:val="0059249D"/>
    <w:rsid w:val="00596E7D"/>
    <w:rsid w:val="005A0BDE"/>
    <w:rsid w:val="005A2518"/>
    <w:rsid w:val="005A6863"/>
    <w:rsid w:val="005B62B3"/>
    <w:rsid w:val="005C2C27"/>
    <w:rsid w:val="005C5950"/>
    <w:rsid w:val="005D6994"/>
    <w:rsid w:val="005D750B"/>
    <w:rsid w:val="005E0B99"/>
    <w:rsid w:val="005F0303"/>
    <w:rsid w:val="005F72D3"/>
    <w:rsid w:val="00600D3E"/>
    <w:rsid w:val="00612456"/>
    <w:rsid w:val="006125E2"/>
    <w:rsid w:val="00623671"/>
    <w:rsid w:val="006236DB"/>
    <w:rsid w:val="00625E1D"/>
    <w:rsid w:val="00631F21"/>
    <w:rsid w:val="0063352E"/>
    <w:rsid w:val="00636AD1"/>
    <w:rsid w:val="0064080A"/>
    <w:rsid w:val="006411F6"/>
    <w:rsid w:val="00647876"/>
    <w:rsid w:val="0065637E"/>
    <w:rsid w:val="00662906"/>
    <w:rsid w:val="00665E8D"/>
    <w:rsid w:val="006706BE"/>
    <w:rsid w:val="0068167E"/>
    <w:rsid w:val="00681AAA"/>
    <w:rsid w:val="00685FE6"/>
    <w:rsid w:val="00686B01"/>
    <w:rsid w:val="006901D5"/>
    <w:rsid w:val="0069505A"/>
    <w:rsid w:val="00695429"/>
    <w:rsid w:val="006A495F"/>
    <w:rsid w:val="006A7CBC"/>
    <w:rsid w:val="006B23CD"/>
    <w:rsid w:val="006B5997"/>
    <w:rsid w:val="006D3D99"/>
    <w:rsid w:val="006D54A0"/>
    <w:rsid w:val="006E0893"/>
    <w:rsid w:val="006E2970"/>
    <w:rsid w:val="006E3A8F"/>
    <w:rsid w:val="006F4962"/>
    <w:rsid w:val="006F6C29"/>
    <w:rsid w:val="007040DF"/>
    <w:rsid w:val="007104A4"/>
    <w:rsid w:val="00711007"/>
    <w:rsid w:val="007138CB"/>
    <w:rsid w:val="00716650"/>
    <w:rsid w:val="0072221E"/>
    <w:rsid w:val="00725F5A"/>
    <w:rsid w:val="00726A79"/>
    <w:rsid w:val="00734338"/>
    <w:rsid w:val="00736A45"/>
    <w:rsid w:val="00740D9B"/>
    <w:rsid w:val="00740F72"/>
    <w:rsid w:val="00741685"/>
    <w:rsid w:val="007437DD"/>
    <w:rsid w:val="007462ED"/>
    <w:rsid w:val="007463B9"/>
    <w:rsid w:val="0075415C"/>
    <w:rsid w:val="007542E6"/>
    <w:rsid w:val="00756604"/>
    <w:rsid w:val="00761E8B"/>
    <w:rsid w:val="0076213A"/>
    <w:rsid w:val="0076378B"/>
    <w:rsid w:val="00770EB6"/>
    <w:rsid w:val="00771550"/>
    <w:rsid w:val="00771825"/>
    <w:rsid w:val="007734F8"/>
    <w:rsid w:val="0078132C"/>
    <w:rsid w:val="00781E00"/>
    <w:rsid w:val="007822B4"/>
    <w:rsid w:val="007838D3"/>
    <w:rsid w:val="007847DC"/>
    <w:rsid w:val="007A0F9F"/>
    <w:rsid w:val="007A1FEC"/>
    <w:rsid w:val="007A2E56"/>
    <w:rsid w:val="007A5CB0"/>
    <w:rsid w:val="007A73D3"/>
    <w:rsid w:val="007C4AB3"/>
    <w:rsid w:val="007C4B91"/>
    <w:rsid w:val="007C5C58"/>
    <w:rsid w:val="007C65B1"/>
    <w:rsid w:val="007D0BC7"/>
    <w:rsid w:val="007D4FCE"/>
    <w:rsid w:val="007D6B4D"/>
    <w:rsid w:val="007E282E"/>
    <w:rsid w:val="007E47C2"/>
    <w:rsid w:val="007E623C"/>
    <w:rsid w:val="007F00A3"/>
    <w:rsid w:val="007F0253"/>
    <w:rsid w:val="007F0C87"/>
    <w:rsid w:val="007F4FDC"/>
    <w:rsid w:val="007F5681"/>
    <w:rsid w:val="007F6325"/>
    <w:rsid w:val="007F7A27"/>
    <w:rsid w:val="008067D9"/>
    <w:rsid w:val="00815A70"/>
    <w:rsid w:val="00815B7C"/>
    <w:rsid w:val="00821411"/>
    <w:rsid w:val="008238BC"/>
    <w:rsid w:val="00823AEB"/>
    <w:rsid w:val="00827064"/>
    <w:rsid w:val="00827D09"/>
    <w:rsid w:val="00830C2D"/>
    <w:rsid w:val="0083102D"/>
    <w:rsid w:val="00834189"/>
    <w:rsid w:val="00842030"/>
    <w:rsid w:val="0084306D"/>
    <w:rsid w:val="00845CF3"/>
    <w:rsid w:val="00856589"/>
    <w:rsid w:val="00857800"/>
    <w:rsid w:val="00857AA9"/>
    <w:rsid w:val="008602A8"/>
    <w:rsid w:val="00873CD3"/>
    <w:rsid w:val="00884DEA"/>
    <w:rsid w:val="00887BFC"/>
    <w:rsid w:val="0089028B"/>
    <w:rsid w:val="00890F2D"/>
    <w:rsid w:val="0089159E"/>
    <w:rsid w:val="00892CEB"/>
    <w:rsid w:val="00892F76"/>
    <w:rsid w:val="0089409F"/>
    <w:rsid w:val="0089550B"/>
    <w:rsid w:val="008A25F0"/>
    <w:rsid w:val="008B03D8"/>
    <w:rsid w:val="008C423E"/>
    <w:rsid w:val="008C5090"/>
    <w:rsid w:val="008D3770"/>
    <w:rsid w:val="008E0624"/>
    <w:rsid w:val="008F0C7A"/>
    <w:rsid w:val="008F6EFE"/>
    <w:rsid w:val="0090143A"/>
    <w:rsid w:val="00914C99"/>
    <w:rsid w:val="00923278"/>
    <w:rsid w:val="0092626C"/>
    <w:rsid w:val="00927A34"/>
    <w:rsid w:val="009320DB"/>
    <w:rsid w:val="009326CF"/>
    <w:rsid w:val="00937750"/>
    <w:rsid w:val="00943629"/>
    <w:rsid w:val="009449A2"/>
    <w:rsid w:val="00952DD0"/>
    <w:rsid w:val="00953274"/>
    <w:rsid w:val="00954D55"/>
    <w:rsid w:val="00961446"/>
    <w:rsid w:val="009616A7"/>
    <w:rsid w:val="009616B7"/>
    <w:rsid w:val="0096227E"/>
    <w:rsid w:val="00965B62"/>
    <w:rsid w:val="00970F96"/>
    <w:rsid w:val="0097176A"/>
    <w:rsid w:val="0097386B"/>
    <w:rsid w:val="0098283B"/>
    <w:rsid w:val="00982C21"/>
    <w:rsid w:val="00982F5D"/>
    <w:rsid w:val="009942F9"/>
    <w:rsid w:val="009A21CA"/>
    <w:rsid w:val="009B5790"/>
    <w:rsid w:val="009C2808"/>
    <w:rsid w:val="009C5C48"/>
    <w:rsid w:val="009D3A5D"/>
    <w:rsid w:val="009D6EFD"/>
    <w:rsid w:val="009E0E74"/>
    <w:rsid w:val="009E162A"/>
    <w:rsid w:val="009E5B6C"/>
    <w:rsid w:val="009F2079"/>
    <w:rsid w:val="009F2A6F"/>
    <w:rsid w:val="009F5A74"/>
    <w:rsid w:val="00A11D1D"/>
    <w:rsid w:val="00A143D7"/>
    <w:rsid w:val="00A30B3C"/>
    <w:rsid w:val="00A32B44"/>
    <w:rsid w:val="00A34B3E"/>
    <w:rsid w:val="00A34E63"/>
    <w:rsid w:val="00A438A0"/>
    <w:rsid w:val="00A60A14"/>
    <w:rsid w:val="00A61934"/>
    <w:rsid w:val="00A61C6C"/>
    <w:rsid w:val="00A62133"/>
    <w:rsid w:val="00A62405"/>
    <w:rsid w:val="00A6553A"/>
    <w:rsid w:val="00A665DF"/>
    <w:rsid w:val="00A66D3B"/>
    <w:rsid w:val="00A71599"/>
    <w:rsid w:val="00A7344D"/>
    <w:rsid w:val="00A74D81"/>
    <w:rsid w:val="00A80041"/>
    <w:rsid w:val="00A86235"/>
    <w:rsid w:val="00A927EE"/>
    <w:rsid w:val="00A96420"/>
    <w:rsid w:val="00AA02CF"/>
    <w:rsid w:val="00AA2529"/>
    <w:rsid w:val="00AA732F"/>
    <w:rsid w:val="00AB0677"/>
    <w:rsid w:val="00AB1672"/>
    <w:rsid w:val="00AB3E03"/>
    <w:rsid w:val="00AB6B49"/>
    <w:rsid w:val="00AC3F61"/>
    <w:rsid w:val="00AC4F8A"/>
    <w:rsid w:val="00AC7F60"/>
    <w:rsid w:val="00AD33EB"/>
    <w:rsid w:val="00AE2FEE"/>
    <w:rsid w:val="00AE48DF"/>
    <w:rsid w:val="00AF3F2F"/>
    <w:rsid w:val="00B026E4"/>
    <w:rsid w:val="00B04B6C"/>
    <w:rsid w:val="00B064ED"/>
    <w:rsid w:val="00B13244"/>
    <w:rsid w:val="00B22693"/>
    <w:rsid w:val="00B22739"/>
    <w:rsid w:val="00B25C77"/>
    <w:rsid w:val="00B26D23"/>
    <w:rsid w:val="00B3389D"/>
    <w:rsid w:val="00B3468F"/>
    <w:rsid w:val="00B37CEB"/>
    <w:rsid w:val="00B46A6C"/>
    <w:rsid w:val="00B51CA6"/>
    <w:rsid w:val="00B53F19"/>
    <w:rsid w:val="00B5415B"/>
    <w:rsid w:val="00B54C66"/>
    <w:rsid w:val="00B614D3"/>
    <w:rsid w:val="00B634F8"/>
    <w:rsid w:val="00B66217"/>
    <w:rsid w:val="00B67E5B"/>
    <w:rsid w:val="00B752DA"/>
    <w:rsid w:val="00B76C74"/>
    <w:rsid w:val="00B84D3C"/>
    <w:rsid w:val="00B8689B"/>
    <w:rsid w:val="00B95DE8"/>
    <w:rsid w:val="00B97792"/>
    <w:rsid w:val="00BA3536"/>
    <w:rsid w:val="00BA6CE1"/>
    <w:rsid w:val="00BB456D"/>
    <w:rsid w:val="00BB5010"/>
    <w:rsid w:val="00BB77B1"/>
    <w:rsid w:val="00BC03AF"/>
    <w:rsid w:val="00BC0EA2"/>
    <w:rsid w:val="00BC514A"/>
    <w:rsid w:val="00BC777C"/>
    <w:rsid w:val="00BD3820"/>
    <w:rsid w:val="00BE2167"/>
    <w:rsid w:val="00BF2A31"/>
    <w:rsid w:val="00BF30BA"/>
    <w:rsid w:val="00BF537E"/>
    <w:rsid w:val="00BF5460"/>
    <w:rsid w:val="00BF7EFA"/>
    <w:rsid w:val="00C00CAA"/>
    <w:rsid w:val="00C03B0F"/>
    <w:rsid w:val="00C0547B"/>
    <w:rsid w:val="00C0554F"/>
    <w:rsid w:val="00C059EA"/>
    <w:rsid w:val="00C0671D"/>
    <w:rsid w:val="00C12B21"/>
    <w:rsid w:val="00C20E02"/>
    <w:rsid w:val="00C25C44"/>
    <w:rsid w:val="00C31142"/>
    <w:rsid w:val="00C3523F"/>
    <w:rsid w:val="00C35C97"/>
    <w:rsid w:val="00C43765"/>
    <w:rsid w:val="00C53CC0"/>
    <w:rsid w:val="00C55E88"/>
    <w:rsid w:val="00C63EF2"/>
    <w:rsid w:val="00C64800"/>
    <w:rsid w:val="00C64CBD"/>
    <w:rsid w:val="00C704F9"/>
    <w:rsid w:val="00C70D79"/>
    <w:rsid w:val="00C84BE8"/>
    <w:rsid w:val="00C87F9D"/>
    <w:rsid w:val="00C905E1"/>
    <w:rsid w:val="00CA073B"/>
    <w:rsid w:val="00CB1A39"/>
    <w:rsid w:val="00CB2AD6"/>
    <w:rsid w:val="00CB49F8"/>
    <w:rsid w:val="00CC1224"/>
    <w:rsid w:val="00CC4394"/>
    <w:rsid w:val="00CD2F46"/>
    <w:rsid w:val="00CD33CC"/>
    <w:rsid w:val="00CE4330"/>
    <w:rsid w:val="00CF5860"/>
    <w:rsid w:val="00D0147A"/>
    <w:rsid w:val="00D01E7A"/>
    <w:rsid w:val="00D0315F"/>
    <w:rsid w:val="00D05758"/>
    <w:rsid w:val="00D05A92"/>
    <w:rsid w:val="00D1281A"/>
    <w:rsid w:val="00D208CB"/>
    <w:rsid w:val="00D325E5"/>
    <w:rsid w:val="00D3556C"/>
    <w:rsid w:val="00D35691"/>
    <w:rsid w:val="00D3615D"/>
    <w:rsid w:val="00D37027"/>
    <w:rsid w:val="00D378BE"/>
    <w:rsid w:val="00D41791"/>
    <w:rsid w:val="00D446D2"/>
    <w:rsid w:val="00D4740F"/>
    <w:rsid w:val="00D56B81"/>
    <w:rsid w:val="00D57998"/>
    <w:rsid w:val="00D57D83"/>
    <w:rsid w:val="00D649C3"/>
    <w:rsid w:val="00D670FA"/>
    <w:rsid w:val="00D67286"/>
    <w:rsid w:val="00D738EB"/>
    <w:rsid w:val="00D9087B"/>
    <w:rsid w:val="00D918F5"/>
    <w:rsid w:val="00D93DBC"/>
    <w:rsid w:val="00D9501E"/>
    <w:rsid w:val="00DA0A6F"/>
    <w:rsid w:val="00DA1017"/>
    <w:rsid w:val="00DA4155"/>
    <w:rsid w:val="00DB688B"/>
    <w:rsid w:val="00DB6A4E"/>
    <w:rsid w:val="00DB71AF"/>
    <w:rsid w:val="00DC0A3D"/>
    <w:rsid w:val="00DC1646"/>
    <w:rsid w:val="00DC2104"/>
    <w:rsid w:val="00DD2729"/>
    <w:rsid w:val="00DD35E8"/>
    <w:rsid w:val="00DD3830"/>
    <w:rsid w:val="00DE09EC"/>
    <w:rsid w:val="00DE18CC"/>
    <w:rsid w:val="00DE7BB7"/>
    <w:rsid w:val="00E00AC2"/>
    <w:rsid w:val="00E021C5"/>
    <w:rsid w:val="00E104FC"/>
    <w:rsid w:val="00E10536"/>
    <w:rsid w:val="00E11C16"/>
    <w:rsid w:val="00E1333F"/>
    <w:rsid w:val="00E20A35"/>
    <w:rsid w:val="00E2244E"/>
    <w:rsid w:val="00E23F5E"/>
    <w:rsid w:val="00E27DA4"/>
    <w:rsid w:val="00E32F46"/>
    <w:rsid w:val="00E56B67"/>
    <w:rsid w:val="00E60F87"/>
    <w:rsid w:val="00E63A09"/>
    <w:rsid w:val="00E760D5"/>
    <w:rsid w:val="00E77BBC"/>
    <w:rsid w:val="00E8199E"/>
    <w:rsid w:val="00E820F7"/>
    <w:rsid w:val="00E82B89"/>
    <w:rsid w:val="00E8638C"/>
    <w:rsid w:val="00E91EAE"/>
    <w:rsid w:val="00EB1CAD"/>
    <w:rsid w:val="00EB2FF8"/>
    <w:rsid w:val="00EB5719"/>
    <w:rsid w:val="00EB743D"/>
    <w:rsid w:val="00EC5F75"/>
    <w:rsid w:val="00ED69FB"/>
    <w:rsid w:val="00EE0372"/>
    <w:rsid w:val="00EE27CB"/>
    <w:rsid w:val="00EE7AB3"/>
    <w:rsid w:val="00EF11E1"/>
    <w:rsid w:val="00EF4FEA"/>
    <w:rsid w:val="00EF6A83"/>
    <w:rsid w:val="00EF6E44"/>
    <w:rsid w:val="00F04780"/>
    <w:rsid w:val="00F04BCC"/>
    <w:rsid w:val="00F13973"/>
    <w:rsid w:val="00F21721"/>
    <w:rsid w:val="00F22A99"/>
    <w:rsid w:val="00F24488"/>
    <w:rsid w:val="00F31DC3"/>
    <w:rsid w:val="00F3677B"/>
    <w:rsid w:val="00F406C7"/>
    <w:rsid w:val="00F468D1"/>
    <w:rsid w:val="00F55B48"/>
    <w:rsid w:val="00F568C9"/>
    <w:rsid w:val="00F624ED"/>
    <w:rsid w:val="00F639C8"/>
    <w:rsid w:val="00F6522C"/>
    <w:rsid w:val="00F70B1F"/>
    <w:rsid w:val="00F82DCE"/>
    <w:rsid w:val="00F832A7"/>
    <w:rsid w:val="00F951B8"/>
    <w:rsid w:val="00F97A44"/>
    <w:rsid w:val="00FA608F"/>
    <w:rsid w:val="00FA72B3"/>
    <w:rsid w:val="00FB03A9"/>
    <w:rsid w:val="00FB5AF5"/>
    <w:rsid w:val="00FC1649"/>
    <w:rsid w:val="00FC6662"/>
    <w:rsid w:val="00FC73C3"/>
    <w:rsid w:val="00FD26B5"/>
    <w:rsid w:val="00FD3921"/>
    <w:rsid w:val="00FE1E0A"/>
    <w:rsid w:val="00FE23D8"/>
    <w:rsid w:val="00FE7791"/>
    <w:rsid w:val="00FE7DB7"/>
    <w:rsid w:val="00FF217B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5F3BC4-93FB-45BE-9032-A5BF9830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05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857AA9"/>
    <w:pPr>
      <w:keepNext/>
      <w:spacing w:before="240"/>
      <w:ind w:firstLine="0"/>
      <w:outlineLvl w:val="0"/>
    </w:pPr>
    <w:rPr>
      <w:b/>
      <w:bCs/>
      <w:szCs w:val="32"/>
    </w:rPr>
  </w:style>
  <w:style w:type="paragraph" w:styleId="2">
    <w:name w:val="heading 2"/>
    <w:basedOn w:val="1"/>
    <w:next w:val="a"/>
    <w:link w:val="20"/>
    <w:qFormat/>
    <w:rsid w:val="00857AA9"/>
    <w:pPr>
      <w:spacing w:before="0"/>
      <w:outlineLvl w:val="1"/>
    </w:pPr>
    <w:rPr>
      <w:rFonts w:cs="Arial"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C65B1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7AA9"/>
    <w:rPr>
      <w:rFonts w:ascii="Times New Roman" w:hAnsi="Times New Roman" w:cs="Times New Roman"/>
      <w:b/>
      <w:bC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57AA9"/>
    <w:rPr>
      <w:rFonts w:ascii="Times New Roman" w:hAnsi="Times New Roman" w:cs="Arial"/>
      <w:b/>
      <w:bCs/>
      <w:iCs/>
      <w:sz w:val="28"/>
      <w:szCs w:val="28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965B62"/>
    <w:pPr>
      <w:numPr>
        <w:ilvl w:val="1"/>
      </w:numPr>
      <w:ind w:firstLine="709"/>
    </w:pPr>
    <w:rPr>
      <w:rFonts w:eastAsiaTheme="minorEastAsia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65B62"/>
    <w:rPr>
      <w:rFonts w:ascii="Times New Roman" w:eastAsiaTheme="minorEastAsia" w:hAnsi="Times New Roman"/>
      <w:spacing w:val="15"/>
      <w:sz w:val="28"/>
      <w:lang w:eastAsia="ru-RU"/>
    </w:rPr>
  </w:style>
  <w:style w:type="paragraph" w:styleId="a5">
    <w:name w:val="caption"/>
    <w:basedOn w:val="a"/>
    <w:uiPriority w:val="35"/>
    <w:qFormat/>
    <w:rsid w:val="00185A2D"/>
    <w:pPr>
      <w:ind w:firstLine="0"/>
      <w:jc w:val="center"/>
    </w:pPr>
    <w:rPr>
      <w:bCs/>
      <w:sz w:val="24"/>
    </w:rPr>
  </w:style>
  <w:style w:type="paragraph" w:styleId="a6">
    <w:name w:val="TOC Heading"/>
    <w:basedOn w:val="1"/>
    <w:next w:val="a"/>
    <w:uiPriority w:val="39"/>
    <w:unhideWhenUsed/>
    <w:qFormat/>
    <w:rsid w:val="00195278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</w:rPr>
  </w:style>
  <w:style w:type="paragraph" w:styleId="a7">
    <w:name w:val="Body Text"/>
    <w:basedOn w:val="a"/>
    <w:link w:val="a8"/>
    <w:rsid w:val="004A7411"/>
    <w:pPr>
      <w:spacing w:after="120" w:line="228" w:lineRule="auto"/>
      <w:ind w:firstLine="288"/>
    </w:pPr>
    <w:rPr>
      <w:rFonts w:eastAsia="SimSun"/>
      <w:spacing w:val="-1"/>
      <w:sz w:val="20"/>
      <w:lang w:val="en-US" w:eastAsia="en-US"/>
    </w:rPr>
  </w:style>
  <w:style w:type="character" w:customStyle="1" w:styleId="a8">
    <w:name w:val="Основной текст Знак"/>
    <w:basedOn w:val="a0"/>
    <w:link w:val="a7"/>
    <w:rsid w:val="004A7411"/>
    <w:rPr>
      <w:rFonts w:ascii="Times New Roman" w:eastAsia="SimSun" w:hAnsi="Times New Roman" w:cs="Times New Roman"/>
      <w:spacing w:val="-1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4A74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4A7411"/>
    <w:rPr>
      <w:rFonts w:ascii="Courier New" w:hAnsi="Courier New" w:cs="Courier New"/>
      <w:sz w:val="20"/>
      <w:szCs w:val="20"/>
      <w:lang w:eastAsia="ru-RU"/>
    </w:rPr>
  </w:style>
  <w:style w:type="paragraph" w:styleId="a9">
    <w:name w:val="Bibliography"/>
    <w:basedOn w:val="a"/>
    <w:next w:val="a"/>
    <w:uiPriority w:val="37"/>
    <w:unhideWhenUsed/>
    <w:rsid w:val="00842030"/>
  </w:style>
  <w:style w:type="paragraph" w:styleId="aa">
    <w:name w:val="List Paragraph"/>
    <w:basedOn w:val="a"/>
    <w:uiPriority w:val="34"/>
    <w:qFormat/>
    <w:rsid w:val="00B22739"/>
    <w:pPr>
      <w:spacing w:line="240" w:lineRule="auto"/>
      <w:ind w:left="720" w:firstLine="0"/>
      <w:contextualSpacing/>
      <w:jc w:val="left"/>
    </w:pPr>
  </w:style>
  <w:style w:type="paragraph" w:styleId="11">
    <w:name w:val="toc 1"/>
    <w:basedOn w:val="a"/>
    <w:next w:val="a"/>
    <w:autoRedefine/>
    <w:uiPriority w:val="39"/>
    <w:unhideWhenUsed/>
    <w:rsid w:val="001E13AE"/>
    <w:pPr>
      <w:tabs>
        <w:tab w:val="left" w:pos="284"/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E13AE"/>
    <w:pPr>
      <w:tabs>
        <w:tab w:val="left" w:pos="567"/>
        <w:tab w:val="right" w:leader="dot" w:pos="9345"/>
      </w:tabs>
      <w:spacing w:after="100"/>
      <w:ind w:left="284" w:hanging="284"/>
    </w:pPr>
  </w:style>
  <w:style w:type="character" w:styleId="ab">
    <w:name w:val="Hyperlink"/>
    <w:basedOn w:val="a0"/>
    <w:uiPriority w:val="99"/>
    <w:unhideWhenUsed/>
    <w:rsid w:val="001B4315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48424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7C65B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95327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53274"/>
    <w:rPr>
      <w:rFonts w:ascii="Times New Roman" w:hAnsi="Times New Roman" w:cs="Times New Roman"/>
      <w:sz w:val="28"/>
      <w:szCs w:val="20"/>
      <w:lang w:eastAsia="ru-RU"/>
    </w:rPr>
  </w:style>
  <w:style w:type="table" w:styleId="af1">
    <w:name w:val="Table Grid"/>
    <w:basedOn w:val="a1"/>
    <w:uiPriority w:val="59"/>
    <w:rsid w:val="005C595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Основной текст 21"/>
    <w:basedOn w:val="a7"/>
    <w:next w:val="a7"/>
    <w:rsid w:val="00FE7DB7"/>
    <w:pPr>
      <w:spacing w:after="0" w:line="240" w:lineRule="auto"/>
      <w:ind w:firstLine="397"/>
    </w:pPr>
    <w:rPr>
      <w:rFonts w:eastAsia="Times New Roman"/>
      <w:spacing w:val="0"/>
      <w:lang w:val="ru-RU" w:eastAsia="zh-CN"/>
    </w:rPr>
  </w:style>
  <w:style w:type="paragraph" w:customStyle="1" w:styleId="af2">
    <w:name w:val="!_Текст"/>
    <w:basedOn w:val="a"/>
    <w:link w:val="af3"/>
    <w:qFormat/>
    <w:rsid w:val="00FE7DB7"/>
    <w:pPr>
      <w:ind w:firstLine="426"/>
    </w:pPr>
    <w:rPr>
      <w:sz w:val="24"/>
      <w:szCs w:val="24"/>
    </w:rPr>
  </w:style>
  <w:style w:type="character" w:customStyle="1" w:styleId="af3">
    <w:name w:val="!_Текст Знак"/>
    <w:link w:val="af2"/>
    <w:rsid w:val="00FE7DB7"/>
    <w:rPr>
      <w:rFonts w:ascii="Times New Roman" w:hAnsi="Times New Roman" w:cs="Times New Roman"/>
      <w:sz w:val="24"/>
      <w:szCs w:val="24"/>
      <w:lang w:eastAsia="ru-RU"/>
    </w:rPr>
  </w:style>
  <w:style w:type="table" w:customStyle="1" w:styleId="31">
    <w:name w:val="Сетка таблицы3"/>
    <w:basedOn w:val="a1"/>
    <w:next w:val="af1"/>
    <w:uiPriority w:val="59"/>
    <w:rsid w:val="00FE7DB7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Основной текст_"/>
    <w:basedOn w:val="a0"/>
    <w:link w:val="22"/>
    <w:rsid w:val="00FE7DB7"/>
    <w:rPr>
      <w:sz w:val="19"/>
      <w:szCs w:val="19"/>
      <w:shd w:val="clear" w:color="auto" w:fill="FFFFFF"/>
    </w:rPr>
  </w:style>
  <w:style w:type="paragraph" w:customStyle="1" w:styleId="22">
    <w:name w:val="Основной текст2"/>
    <w:basedOn w:val="a"/>
    <w:link w:val="af4"/>
    <w:rsid w:val="00FE7DB7"/>
    <w:pPr>
      <w:widowControl w:val="0"/>
      <w:shd w:val="clear" w:color="auto" w:fill="FFFFFF"/>
      <w:spacing w:line="230" w:lineRule="exact"/>
      <w:ind w:hanging="1420"/>
    </w:pPr>
    <w:rPr>
      <w:rFonts w:asciiTheme="minorHAnsi" w:hAnsiTheme="minorHAnsi" w:cstheme="minorBidi"/>
      <w:sz w:val="19"/>
      <w:szCs w:val="19"/>
      <w:lang w:eastAsia="en-US"/>
    </w:rPr>
  </w:style>
  <w:style w:type="paragraph" w:styleId="32">
    <w:name w:val="toc 3"/>
    <w:basedOn w:val="a"/>
    <w:next w:val="a"/>
    <w:autoRedefine/>
    <w:uiPriority w:val="39"/>
    <w:unhideWhenUsed/>
    <w:rsid w:val="001E13AE"/>
    <w:pPr>
      <w:tabs>
        <w:tab w:val="left" w:pos="709"/>
        <w:tab w:val="right" w:leader="dot" w:pos="9345"/>
      </w:tabs>
      <w:spacing w:after="100"/>
      <w:ind w:firstLine="0"/>
    </w:pPr>
  </w:style>
  <w:style w:type="paragraph" w:styleId="af5">
    <w:name w:val="No Spacing"/>
    <w:uiPriority w:val="1"/>
    <w:qFormat/>
    <w:rsid w:val="007437D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23">
    <w:name w:val="Body Text 2"/>
    <w:basedOn w:val="a"/>
    <w:link w:val="24"/>
    <w:uiPriority w:val="99"/>
    <w:unhideWhenUsed/>
    <w:rsid w:val="00521B3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521B34"/>
    <w:rPr>
      <w:rFonts w:ascii="Times New Roman" w:hAnsi="Times New Roman" w:cs="Times New Roman"/>
      <w:sz w:val="28"/>
      <w:szCs w:val="20"/>
      <w:lang w:eastAsia="ru-RU"/>
    </w:rPr>
  </w:style>
  <w:style w:type="paragraph" w:customStyle="1" w:styleId="0">
    <w:name w:val="Стиль0"/>
    <w:basedOn w:val="a"/>
    <w:rsid w:val="00521B34"/>
    <w:pPr>
      <w:spacing w:line="240" w:lineRule="auto"/>
      <w:ind w:firstLine="0"/>
      <w:jc w:val="center"/>
    </w:pPr>
    <w:rPr>
      <w:sz w:val="26"/>
      <w:szCs w:val="26"/>
    </w:rPr>
  </w:style>
  <w:style w:type="paragraph" w:styleId="af6">
    <w:name w:val="Balloon Text"/>
    <w:basedOn w:val="a"/>
    <w:link w:val="af7"/>
    <w:uiPriority w:val="99"/>
    <w:semiHidden/>
    <w:unhideWhenUsed/>
    <w:rsid w:val="00AD3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33EB"/>
    <w:rPr>
      <w:rFonts w:ascii="Segoe UI" w:hAnsi="Segoe UI" w:cs="Segoe UI"/>
      <w:sz w:val="18"/>
      <w:szCs w:val="18"/>
      <w:lang w:eastAsia="ru-RU"/>
    </w:rPr>
  </w:style>
  <w:style w:type="paragraph" w:customStyle="1" w:styleId="MainText">
    <w:name w:val="MainText"/>
    <w:basedOn w:val="a"/>
    <w:link w:val="MainText0"/>
    <w:qFormat/>
    <w:rsid w:val="002560E1"/>
    <w:pPr>
      <w:contextualSpacing/>
    </w:pPr>
    <w:rPr>
      <w:rFonts w:eastAsiaTheme="minorHAnsi"/>
      <w:szCs w:val="28"/>
      <w:lang w:eastAsia="en-US"/>
    </w:rPr>
  </w:style>
  <w:style w:type="character" w:customStyle="1" w:styleId="MainText0">
    <w:name w:val="MainText Знак"/>
    <w:basedOn w:val="a0"/>
    <w:link w:val="MainText"/>
    <w:rsid w:val="002560E1"/>
    <w:rPr>
      <w:rFonts w:ascii="Times New Roman" w:eastAsiaTheme="minorHAns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6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9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2839">
                      <w:marLeft w:val="0"/>
                      <w:marRight w:val="195"/>
                      <w:marTop w:val="105"/>
                      <w:marBottom w:val="0"/>
                      <w:divBdr>
                        <w:top w:val="single" w:sz="6" w:space="8" w:color="9B9B9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2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57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20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04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82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mpany.rt.ru/projects/IIoT/study_IDC.pdf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ru-ru/azu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dc.com/getdoc.jsp?containerId=prUS4459631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— сортировка по именам" Version="10">
  <b:Source>
    <b:Tag>Dee09</b:Tag>
    <b:SourceType>JournalArticle</b:SourceType>
    <b:Guid>{39E93223-B9FF-4660-BDF3-CEFDDC367D09}</b:Guid>
    <b:Author>
      <b:Author>
        <b:NameList>
          <b:Person>
            <b:Last>Deelman</b:Last>
            <b:First>Ewa</b:First>
          </b:Person>
          <b:Person>
            <b:Last>Gannon</b:Last>
            <b:First>Dennis</b:First>
          </b:Person>
          <b:Person>
            <b:Last>Shields</b:Last>
            <b:First>Matthew</b:First>
          </b:Person>
          <b:Person>
            <b:Last>Taylor</b:Last>
            <b:First>Ian</b:First>
          </b:Person>
        </b:NameList>
      </b:Author>
    </b:Author>
    <b:Title>Workflows and e-Science: An overview of workflow system features and capabilities</b:Title>
    <b:JournalName>Future Generation Computer Systems</b:JournalName>
    <b:Year>2009</b:Year>
    <b:Pages>528-540</b:Pages>
    <b:Volume>25</b:Volume>
    <b:Issue>5</b:Issue>
    <b:BibOrder>11</b:BibOrder>
    <b:YearSuffix/>
    <b:RefOrder>1</b:RefOrder>
  </b:Source>
  <b:Source>
    <b:Tag>Bal11</b:Tag>
    <b:SourceType>JournalArticle</b:SourceType>
    <b:Guid>{799263D5-14B9-409B-AE59-82737FE5E998}</b:Guid>
    <b:Title>A Survey of Various Workflow Scheduling Algorithms in Cloud Environment</b:Title>
    <b:JournalName>International Journal of Computer Applications</b:JournalName>
    <b:Year>2011</b:Year>
    <b:Author>
      <b:Author>
        <b:NameList>
          <b:Person>
            <b:Last>Bala</b:Last>
            <b:First>A</b:First>
          </b:Person>
          <b:Person>
            <b:Last>Chana</b:Last>
            <b:First>I</b:First>
          </b:Person>
        </b:NameList>
      </b:Author>
    </b:Author>
    <b:BibOrder>1</b:BibOrder>
    <b:YearSuffix/>
    <b:RefOrder>3</b:RefOrder>
  </b:Source>
  <b:Source>
    <b:Tag>DaS15</b:Tag>
    <b:SourceType>JournalArticle</b:SourceType>
    <b:Guid>{03CC990B-7898-48E8-B906-BD00C63CADFE}</b:Guid>
    <b:Author>
      <b:Author>
        <b:NameList>
          <b:Person>
            <b:Last>Da Silva</b:Last>
            <b:First>R</b:First>
          </b:Person>
          <b:Person>
            <b:Last>Juve</b:Last>
            <b:First>G</b:First>
          </b:Person>
          <b:Person>
            <b:Last>Deelman</b:Last>
            <b:First>E</b:First>
          </b:Person>
          <b:Person>
            <b:Last>Livny</b:Last>
            <b:First>M</b:First>
          </b:Person>
        </b:NameList>
      </b:Author>
    </b:Author>
    <b:Title>Online Task Resource Consumption Prediction for Scientific Workflows</b:Title>
    <b:JournalName>Parallel Processing Letters</b:JournalName>
    <b:Year>2015</b:Year>
    <b:Volume>25</b:Volume>
    <b:Issue>3</b:Issue>
    <b:BibOrder>8</b:BibOrder>
    <b:YearSuffix/>
    <b:RefOrder>5</b:RefOrder>
  </b:Source>
  <b:Source>
    <b:Tag>Ull75</b:Tag>
    <b:SourceType>JournalArticle</b:SourceType>
    <b:Guid>{90DC6B6C-7B58-40D6-A957-B784BCE3408A}</b:Guid>
    <b:Author>
      <b:Author>
        <b:NameList>
          <b:Person>
            <b:Last>Ullman</b:Last>
            <b:First>J.D.</b:First>
          </b:Person>
        </b:NameList>
      </b:Author>
    </b:Author>
    <b:Title>NP-complete scheduling problems</b:Title>
    <b:JournalName>Journal of Computer and System Sciences</b:JournalName>
    <b:Year>1975</b:Year>
    <b:Pages>384-393</b:Pages>
    <b:Volume>10</b:Volume>
    <b:Issue>3</b:Issue>
    <b:BibOrder>25</b:BibOrder>
    <b:YearSuffix/>
    <b:RefOrder>6</b:RefOrder>
  </b:Source>
  <b:Source>
    <b:Tag>HTo02</b:Tag>
    <b:SourceType>JournalArticle</b:SourceType>
    <b:Guid>{29450F78-947C-4B9C-8135-3223C2B09DEB}</b:Guid>
    <b:Author>
      <b:Author>
        <b:NameList>
          <b:Person>
            <b:Last>Topcuoglu</b:Last>
            <b:First>H</b:First>
          </b:Person>
          <b:Person>
            <b:Last>Hariri</b:Last>
            <b:First>S</b:First>
          </b:Person>
          <b:Person>
            <b:Last>Wu</b:Last>
            <b:First>M</b:First>
          </b:Person>
        </b:NameList>
      </b:Author>
    </b:Author>
    <b:Title>Performance-Effective and Low-Complexity Task Scheduling for Heterogeneous Computing</b:Title>
    <b:JournalName>IEEE Transactions on Parallel and Distributed Systems</b:JournalName>
    <b:Year>2002</b:Year>
    <b:Pages>260 - 274</b:Pages>
    <b:Volume>13</b:Volume>
    <b:Issue>3</b:Issue>
    <b:BibOrder>24</b:BibOrder>
    <b:YearSuffix/>
    <b:RefOrder>7</b:RefOrder>
  </b:Source>
  <b:Source>
    <b:Tag>THa03</b:Tag>
    <b:SourceType>JournalArticle</b:SourceType>
    <b:Guid>{4512CB60-78CC-439D-B7A2-1256DD32E059}</b:Guid>
    <b:Author>
      <b:Author>
        <b:NameList>
          <b:Person>
            <b:Last>Hagras</b:Last>
            <b:First>T</b:First>
          </b:Person>
          <b:Person>
            <b:Last>Janecek</b:Last>
            <b:First>J</b:First>
          </b:Person>
        </b:NameList>
      </b:Author>
    </b:Author>
    <b:Title>A simple scheduling heuristic for heterogeneous computing environments</b:Title>
    <b:JournalName>Proceedings Second International Symposium on Parallel and Distributed Computing</b:JournalName>
    <b:Year>2003</b:Year>
    <b:Pages>104-110</b:Pages>
    <b:BibOrder>13</b:BibOrder>
    <b:YearSuffix/>
    <b:RefOrder>8</b:RefOrder>
  </b:Source>
  <b:Source>
    <b:Tag>EIl05</b:Tag>
    <b:SourceType>BookSection</b:SourceType>
    <b:Guid>{72936107-8617-4091-B54B-94D9D3712399}</b:Guid>
    <b:Author>
      <b:Author>
        <b:NameList>
          <b:Person>
            <b:Last>Ilavarasan</b:Last>
            <b:First>E</b:First>
          </b:Person>
          <b:Person>
            <b:Last>Thambidurai</b:Last>
            <b:First>P</b:First>
          </b:Person>
          <b:Person>
            <b:Last>Mahilmannan</b:Last>
            <b:First>R</b:First>
          </b:Person>
        </b:NameList>
      </b:Author>
    </b:Author>
    <b:Title>High Performance Task Scheduling Algorithm for Heterogeneous Computing System</b:Title>
    <b:Year>2005</b:Year>
    <b:Pages>193-203</b:Pages>
    <b:Volume>3719</b:Volume>
    <b:Publisher>Springer Berlin Heidelberg</b:Publisher>
    <b:BookTitle>Distributed and Parallel Computing</b:BookTitle>
    <b:BibOrder>14</b:BibOrder>
    <b:YearSuffix/>
    <b:RefOrder>9</b:RefOrder>
  </b:Source>
  <b:Source>
    <b:Tag>EIl051</b:Tag>
    <b:SourceType>JournalArticle</b:SourceType>
    <b:Guid>{39F2E163-1E6E-416D-9572-87A82FECC5D4}</b:Guid>
    <b:Author>
      <b:Author>
        <b:NameList>
          <b:Person>
            <b:Last>Ilavarasan</b:Last>
            <b:First>E</b:First>
          </b:Person>
          <b:Person>
            <b:Last>Thambidurai</b:Last>
            <b:First>P</b:First>
          </b:Person>
          <b:Person>
            <b:Last>Mahilmannan</b:Last>
            <b:First>R</b:First>
          </b:Person>
        </b:NameList>
      </b:Author>
    </b:Author>
    <b:Title>Performance Effective Task Scheduling Algorithm for Heterogeneous</b:Title>
    <b:Year>2005</b:Year>
    <b:JournalName>The 4th International Symposium on Parallel and Distributed Computing (ISPDC'05)</b:JournalName>
    <b:BibOrder>15</b:BibOrder>
    <b:YearSuffix/>
    <b:RefOrder>10</b:RefOrder>
  </b:Source>
  <b:Source>
    <b:Tag>Lui10</b:Tag>
    <b:SourceType>JournalArticle</b:SourceType>
    <b:Guid>{45F06F43-6424-483F-8ED3-7CEC7C75DAB9}</b:Guid>
    <b:Title>DAG Scheduling Using a Lookahead Variant of the Heterogeneous Earliest Finish Time Algorithm</b:Title>
    <b:JournalName>Parallel, Distributed and Network-Based Processing (PDP)</b:JournalName>
    <b:Year>2010</b:Year>
    <b:Author>
      <b:Author>
        <b:NameList>
          <b:Person>
            <b:Last>Bittencourt</b:Last>
            <b:First>Luiz</b:First>
            <b:Middle>F.</b:Middle>
          </b:Person>
          <b:Person>
            <b:Last>Sakellariou</b:Last>
            <b:First>Rizos</b:First>
          </b:Person>
          <b:Person>
            <b:Last>Madeira</b:Last>
            <b:First>Edmundo</b:First>
            <b:Middle>R. M.</b:Middle>
          </b:Person>
        </b:NameList>
      </b:Author>
    </b:Author>
    <b:BibOrder>2</b:BibOrder>
    <b:YearSuffix/>
    <b:RefOrder>11</b:RefOrder>
  </b:Source>
  <b:Source>
    <b:Tag>HEl90</b:Tag>
    <b:SourceType>JournalArticle</b:SourceType>
    <b:Guid>{962CE25C-671A-41EF-961F-37DBD0406D83}</b:Guid>
    <b:Author>
      <b:Author>
        <b:NameList>
          <b:Person>
            <b:Last>Lewis</b:Last>
            <b:First>T</b:First>
            <b:Middle>G</b:Middle>
          </b:Person>
          <b:Person>
            <b:Last>El-Rewini</b:Last>
            <b:First>H</b:First>
          </b:Person>
        </b:NameList>
      </b:Author>
    </b:Author>
    <b:Title>Scheduling Parallel Program Tasks onto Arbitrary Target Machines</b:Title>
    <b:JournalName>Journal of Parallel and Distributed Computing</b:JournalName>
    <b:Year>1990</b:Year>
    <b:Pages>138-153</b:Pages>
    <b:Volume>9</b:Volume>
    <b:Issue>2</b:Issue>
    <b:BibOrder>17</b:BibOrder>
    <b:YearSuffix/>
    <b:RefOrder>12</b:RefOrder>
  </b:Source>
  <b:Source>
    <b:Tag>DBo06</b:Tag>
    <b:SourceType>JournalArticle</b:SourceType>
    <b:Guid>{DD6DBC67-41C8-4D00-B8F5-FEE9C2B2D3D5}</b:Guid>
    <b:Author>
      <b:Author>
        <b:NameList>
          <b:Person>
            <b:Last>Bozdag</b:Last>
            <b:First>D</b:First>
          </b:Person>
          <b:Person>
            <b:Last>Catalyurek</b:Last>
            <b:First>U</b:First>
          </b:Person>
          <b:Person>
            <b:Last>Ozguner</b:Last>
            <b:First>F</b:First>
          </b:Person>
        </b:NameList>
      </b:Author>
    </b:Author>
    <b:Title>A task duplication based bottom-up scheduling algorithm for heterogeneous environments</b:Title>
    <b:JournalName>IPDPS'06 Proceedings of the 20th international conference on Parallel and distributed processing</b:JournalName>
    <b:Year>2006</b:Year>
    <b:Pages>160-160</b:Pages>
    <b:BibOrder>3</b:BibOrder>
    <b:YearSuffix/>
    <b:RefOrder>13</b:RefOrder>
  </b:Source>
  <b:Source>
    <b:Tag>SRa00</b:Tag>
    <b:SourceType>JournalArticle</b:SourceType>
    <b:Guid>{5222168E-998E-42D1-8FD7-E9BF09922DD0}</b:Guid>
    <b:Author>
      <b:Author>
        <b:NameList>
          <b:Person>
            <b:Last>Ranaweera</b:Last>
            <b:First>S</b:First>
          </b:Person>
          <b:Person>
            <b:Last>Agrawal</b:Last>
            <b:First>D.</b:First>
            <b:Middle>P.</b:Middle>
          </b:Person>
        </b:NameList>
      </b:Author>
    </b:Author>
    <b:Title>A task duplication based scheduling algorithm for heterogeneous systems</b:Title>
    <b:JournalName>Proceedings 14th International Parallel and Distributed Processing Symposium</b:JournalName>
    <b:Year>2000</b:Year>
    <b:Pages>445 - 450</b:Pages>
    <b:BibOrder>22</b:BibOrder>
    <b:YearSuffix/>
    <b:RefOrder>14</b:RefOrder>
  </b:Source>
  <b:Source>
    <b:Tag>DBo05</b:Tag>
    <b:SourceType>JournalArticle</b:SourceType>
    <b:Guid>{3A2C4263-9D06-4852-8A4F-D4E26121971D}</b:Guid>
    <b:Author>
      <b:Author>
        <b:NameList>
          <b:Person>
            <b:Last>Bozdag</b:Last>
            <b:First>D</b:First>
          </b:Person>
          <b:Person>
            <b:Last>Ozguner</b:Last>
            <b:First>F</b:First>
          </b:Person>
          <b:Person>
            <b:Last>Ekici</b:Last>
            <b:First>E</b:First>
          </b:Person>
          <b:Person>
            <b:Last>Catalyurek</b:Last>
            <b:First>U</b:First>
          </b:Person>
        </b:NameList>
      </b:Author>
    </b:Author>
    <b:Title>A task duplication based scheduling algorithm using partial schedules</b:Title>
    <b:JournalName>International Conference on Parallel Processing (ICPP'05)</b:JournalName>
    <b:Year>2005</b:Year>
    <b:Pages>630 - 637</b:Pages>
    <b:BibOrder>4</b:BibOrder>
    <b:YearSuffix/>
    <b:RefOrder>15</b:RefOrder>
  </b:Source>
  <b:Source>
    <b:Tag>Rez13</b:Tag>
    <b:SourceType>JournalArticle</b:SourceType>
    <b:Guid>{50FB8DB5-D1D2-4CC1-9F05-62D8CF2AFD4D}</b:Guid>
    <b:Author>
      <b:Author>
        <b:NameList>
          <b:Person>
            <b:Last>Fotohi</b:Last>
            <b:First>Reza</b:First>
          </b:Person>
          <b:Person>
            <b:Last>Effatparvar</b:Last>
            <b:First>Mehdi</b:First>
          </b:Person>
        </b:NameList>
      </b:Author>
    </b:Author>
    <b:Title>CHS: A Cluster based Job Scheduling algorithm for grid computing</b:Title>
    <b:JournalName>I.J. Information Technology and Computer Science</b:JournalName>
    <b:Year>2013</b:Year>
    <b:Pages>70-77</b:Pages>
    <b:BibOrder>12</b:BibOrder>
    <b:YearSuffix/>
    <b:RefOrder>16</b:RefOrder>
  </b:Source>
  <b:Source>
    <b:Tag>BCi01</b:Tag>
    <b:SourceType>JournalArticle</b:SourceType>
    <b:Guid>{3FB13CCB-BDCA-4DE8-9C0C-AF752CBA4C75}</b:Guid>
    <b:Author>
      <b:Author>
        <b:NameList>
          <b:Person>
            <b:Last>Cirou</b:Last>
            <b:First>B</b:First>
          </b:Person>
          <b:Person>
            <b:Last>Jeannot</b:Last>
            <b:First>E</b:First>
          </b:Person>
        </b:NameList>
      </b:Author>
    </b:Author>
    <b:Title>Triplet : a Clustering Scheduling Algorithm for Heterogeneous Systems</b:Title>
    <b:JournalName>Parallel Processing Workshops</b:JournalName>
    <b:Year>2001</b:Year>
    <b:BibOrder>7</b:BibOrder>
    <b:YearSuffix/>
    <b:RefOrder>17</b:RefOrder>
  </b:Source>
  <b:Source>
    <b:Tag>Wei07</b:Tag>
    <b:SourceType>JournalArticle</b:SourceType>
    <b:Guid>{EB22BF70-364C-4C96-8DD6-A46E8BD54A3C}</b:Guid>
    <b:Author>
      <b:Author>
        <b:NameList>
          <b:Person>
            <b:Last>Lin</b:Last>
            <b:First>Wei-Ming</b:First>
          </b:Person>
          <b:Person>
            <b:Last>Gu</b:Last>
            <b:First>Qiuyan</b:First>
          </b:Person>
        </b:NameList>
      </b:Author>
    </b:Author>
    <b:Title>An Efficient Clustering-Based Task Scheduling Algorithm for Parallel Programs with Task Duplication</b:Title>
    <b:JournalName>Journal of Information Science and Engineering</b:JournalName>
    <b:Year>2007</b:Year>
    <b:Pages>589-604</b:Pages>
    <b:Volume>23</b:Volume>
    <b:Issue>2</b:Issue>
    <b:BibOrder>18</b:BibOrder>
    <b:YearSuffix/>
    <b:RefOrder>18</b:RefOrder>
  </b:Source>
  <b:Source>
    <b:Tag>Coe14</b:Tag>
    <b:SourceType>JournalArticle</b:SourceType>
    <b:Guid>{C98610BF-AC60-4F03-8A28-8AD621C5A55F}</b:Guid>
    <b:Title>Co-evolutional genetic algorithm for workflow scheduling in heterogeneous distributed environment</b:Title>
    <b:JournalName>8th International Conference on Application of Information and Communication Technologies (AICT) Conference Proceedings</b:JournalName>
    <b:Year>2014</b:Year>
    <b:Author>
      <b:Author>
        <b:NameList>
          <b:Person>
            <b:Last>Butakov</b:Last>
            <b:First>Nikolay</b:First>
          </b:Person>
          <b:Person>
            <b:Last>Nasonov</b:Last>
            <b:First>Denis</b:First>
          </b:Person>
        </b:NameList>
      </b:Author>
    </b:Author>
    <b:BibOrder>5</b:BibOrder>
    <b:YearSuffix/>
    <b:RefOrder>19</b:RefOrder>
  </b:Source>
  <b:Source>
    <b:Tag>Fat10</b:Tag>
    <b:SourceType>JournalArticle</b:SourceType>
    <b:Guid>{148FD124-CEA8-46D4-AC4B-DF6DAE044DA0}</b:Guid>
    <b:Author>
      <b:Author>
        <b:NameList>
          <b:Person>
            <b:Last>Omara</b:Last>
            <b:First>Fatma</b:First>
            <b:Middle>A.</b:Middle>
          </b:Person>
          <b:Person>
            <b:Last>Arafa</b:Last>
            <b:First>Mona</b:First>
            <b:Middle>M.</b:Middle>
          </b:Person>
        </b:NameList>
      </b:Author>
    </b:Author>
    <b:Title>Genetic algorithms for task scheduling problem</b:Title>
    <b:JournalName>Journal of Parallel and Distributed Computing</b:JournalName>
    <b:Year>2010</b:Year>
    <b:Pages>13-22</b:Pages>
    <b:Volume>70</b:Volume>
    <b:Issue>1</b:Issue>
    <b:BibOrder>20</b:BibOrder>
    <b:YearSuffix/>
    <b:RefOrder>20</b:RefOrder>
  </b:Source>
  <b:Source>
    <b:Tag>WuQ11</b:Tag>
    <b:SourceType>JournalArticle</b:SourceType>
    <b:Guid>{DAD250E7-951A-446E-A8D2-EE9D9F48EFBD}</b:Guid>
    <b:Author>
      <b:Author>
        <b:NameList>
          <b:Person>
            <b:Last>Wu</b:Last>
            <b:First>Q</b:First>
          </b:Person>
          <b:Person>
            <b:Last>Datla</b:Last>
            <b:First>V</b:First>
            <b:Middle>V</b:Middle>
          </b:Person>
        </b:NameList>
      </b:Author>
    </b:Author>
    <b:Title>On Performance Modeling and Prediction in Support of Scientific Workflow Optimization</b:Title>
    <b:JournalName>IEEE World Congress on Service</b:JournalName>
    <b:Year>2011</b:Year>
    <b:Pages>161-168</b:Pages>
    <b:Publisher>IEEE World Congress on Service</b:Publisher>
    <b:BibOrder>26</b:BibOrder>
    <b:YearSuffix/>
    <b:RefOrder>23</b:RefOrder>
  </b:Source>
  <b:Source>
    <b:Tag>DaS151</b:Tag>
    <b:SourceType>JournalArticle</b:SourceType>
    <b:Guid>{232FD61A-6AFC-4F19-A845-C062CBDA8219}</b:Guid>
    <b:Author>
      <b:Author>
        <b:NameList>
          <b:Person>
            <b:Last>Da Silva</b:Last>
            <b:First>R</b:First>
          </b:Person>
          <b:Person>
            <b:Last>Juve</b:Last>
            <b:First>G</b:First>
          </b:Person>
          <b:Person>
            <b:Last>Deelman</b:Last>
            <b:First>E</b:First>
          </b:Person>
          <b:Person>
            <b:Last>Livny</b:Last>
            <b:First>M</b:First>
          </b:Person>
        </b:NameList>
      </b:Author>
    </b:Author>
    <b:Title>Online Task Resource Consumption Prediction for Scientific Workflows</b:Title>
    <b:Year>2015</b:Year>
    <b:JournalName>Parallel Processing Letters</b:JournalName>
    <b:Volume>25</b:Volume>
    <b:Issue>3</b:Issue>
    <b:BibOrder>9</b:BibOrder>
    <b:YearSuffix/>
    <b:RefOrder>24</b:RefOrder>
  </b:Source>
  <b:Source>
    <b:Tag>Nep161</b:Tag>
    <b:SourceType>ConferenceProceedings</b:SourceType>
    <b:Guid>{7F8D81D6-583C-40A4-B5B9-A044891B1B32}</b:Guid>
    <b:Title>Problem-Oriented Scheduling of Cloud Applications: PO-HEFT Algorithm Case Study</b:Title>
    <b:Year>2016</b:Year>
    <b:Author>
      <b:Author>
        <b:NameList>
          <b:Person>
            <b:Last>Nepovinnykh E. A.</b:Last>
            <b:First>Radchenko</b:First>
            <b:Middle>G. I.</b:Middle>
          </b:Person>
        </b:NameList>
      </b:Author>
    </b:Author>
    <b:ConferenceName>39th International Convention on Information and Communication Technology, Electronics and Microelectronics, MIPRO 2016 - Proceedings</b:ConferenceName>
    <b:City>Opatija, Chroatia</b:City>
    <b:BibOrder>19</b:BibOrder>
    <b:YearSuffix/>
    <b:RefOrder>25</b:RefOrder>
  </b:Source>
  <b:Source>
    <b:Tag>Syn16</b:Tag>
    <b:SourceType>InternetSite</b:SourceType>
    <b:Guid>{877C11FA-D8A6-44DE-8F19-82E87FD8B53F}</b:Guid>
    <b:Title>Synthetic Workflows</b:Title>
    <b:YearAccessed>2016</b:YearAccessed>
    <b:MonthAccessed>04</b:MonthAccessed>
    <b:DayAccessed>20</b:DayAccessed>
    <b:URL>https://confluence.pegasus.isi.edu/display/pegasus/WorkflowGenerator</b:URL>
    <b:BibOrder>23</b:BibOrder>
    <b:YearSuffix/>
    <b:RefOrder>28</b:RefOrder>
  </b:Source>
  <b:Source>
    <b:Tag>Che12</b:Tag>
    <b:SourceType>JournalArticle</b:SourceType>
    <b:Guid>{3BBC206E-A1AD-4F3A-A849-2A8D2C2844A4}</b:Guid>
    <b:Title>WorkflowSim: A Toolkit for Simulating Scientific Workflows in Distributed Environments</b:Title>
    <b:Year>2012</b:Year>
    <b:Author>
      <b:Author>
        <b:NameList>
          <b:Person>
            <b:Last>Chen</b:Last>
            <b:First>W</b:First>
          </b:Person>
          <b:Person>
            <b:Last>Deelman</b:Last>
            <b:First>E</b:First>
          </b:Person>
        </b:NameList>
      </b:Author>
    </b:Author>
    <b:JournalName>E-Science</b:JournalName>
    <b:Pages>1-8</b:Pages>
    <b:BibOrder>6</b:BibOrder>
    <b:YearSuffix/>
    <b:RefOrder>27</b:RefOrder>
  </b:Source>
  <b:Source>
    <b:Tag>Dav07</b:Tag>
    <b:SourceType>Book</b:SourceType>
    <b:Guid>{DBC3B80A-43B5-42F7-A06C-F258759DA9EC}</b:Guid>
    <b:Author>
      <b:Author>
        <b:NameList>
          <b:Person>
            <b:Last>Davis</b:Last>
            <b:First>P.K.</b:First>
          </b:Person>
          <b:Person>
            <b:Last>Henninger</b:Last>
            <b:First>A.E.</b:First>
          </b:Person>
        </b:NameList>
      </b:Author>
    </b:Author>
    <b:Title>Analysis, Analysis Practices, and Implications for Modeling and Simulation</b:Title>
    <b:Year>2007</b:Year>
    <b:BibOrder>10</b:BibOrder>
    <b:YearSuffix/>
    <b:RefOrder>2</b:RefOrder>
  </b:Source>
  <b:Source>
    <b:Tag>Kan161</b:Tag>
    <b:SourceType>Book</b:SourceType>
    <b:Guid>{4F81FB37-5EFB-47CA-B9D6-D8AD73E7447C}</b:Guid>
    <b:Author>
      <b:Author>
        <b:NameList>
          <b:Person>
            <b:Last>Kannan</b:Last>
            <b:First>R</b:First>
          </b:Person>
          <b:Person>
            <b:Last>Raihan</b:Last>
            <b:First>Ur</b:First>
            <b:Middle>R</b:Middle>
          </b:Person>
          <b:Person>
            <b:Last>Jin</b:Last>
            <b:First>H</b:First>
          </b:Person>
          <b:Person>
            <b:Last>Balasundaram</b:Last>
            <b:First>S</b:First>
            <b:Middle>R</b:Middle>
          </b:Person>
        </b:NameList>
      </b:Author>
    </b:Author>
    <b:Title>Managing and Processing Big Data in Cloud Computing</b:Title>
    <b:Year>2016</b:Year>
    <b:Publisher>IGI Global</b:Publisher>
    <b:BibOrder>16</b:BibOrder>
    <b:YearSuffix/>
    <b:RefOrder>22</b:RefOrder>
  </b:Source>
  <b:Source>
    <b:Tag>Raj15</b:Tag>
    <b:SourceType>Book</b:SourceType>
    <b:Guid>{DF792541-9CFC-40D4-816C-35707B35856B}</b:Guid>
    <b:Title>Optimization: Algorithms and Applications</b:Title>
    <b:Year>2015</b:Year>
    <b:Author>
      <b:Author>
        <b:NameList>
          <b:Person>
            <b:Last>Rajesh</b:Last>
            <b:First>Kumar</b:First>
            <b:Middle>Arora</b:Middle>
          </b:Person>
        </b:NameList>
      </b:Author>
    </b:Author>
    <b:BibOrder>21</b:BibOrder>
    <b:YearSuffix/>
    <b:RefOrder>21</b:RefOrder>
  </b:Source>
  <b:Source>
    <b:Tag>Рад15</b:Tag>
    <b:SourceType>JournalArticle</b:SourceType>
    <b:Guid>{3C90407C-ECCB-41E1-B47D-FBB5695A8AD8}</b:Guid>
    <b:Author>
      <b:Author>
        <b:NameList>
          <b:Person>
            <b:Last>Радченко</b:Last>
            <b:First>Г.И.</b:First>
          </b:Person>
        </b:NameList>
      </b:Author>
    </b:Author>
    <b:Title>Модель проблемно-ориентированной облачной вычислительной среды</b:Title>
    <b:JournalName>Труды ИСП РАН</b:JournalName>
    <b:Year>2015</b:Year>
    <b:Volume>27</b:Volume>
    <b:Issue>6</b:Issue>
    <b:BibOrder>28</b:BibOrder>
    <b:LCID>ru-RU</b:LCID>
    <b:RefOrder>4</b:RefOrder>
  </b:Source>
  <b:Source>
    <b:Tag>Док16</b:Tag>
    <b:SourceType>InternetSite</b:SourceType>
    <b:Guid>{462E9888-F7CC-4EA9-8325-BFD655E9AA23}</b:Guid>
    <b:Title>Документация CloudSim</b:Title>
    <b:YearAccessed>2016</b:YearAccessed>
    <b:MonthAccessed>03</b:MonthAccessed>
    <b:DayAccessed>20</b:DayAccessed>
    <b:URL>http://www.cloudbus.org/cloudsim/</b:URL>
    <b:BibOrder>27</b:BibOrder>
    <b:LCID>ru-RU</b:LCID>
    <b:RefOrder>26</b:RefOrder>
  </b:Source>
</b:Sources>
</file>

<file path=customXml/itemProps1.xml><?xml version="1.0" encoding="utf-8"?>
<ds:datastoreItem xmlns:ds="http://schemas.openxmlformats.org/officeDocument/2006/customXml" ds:itemID="{0EACF7AD-0091-403F-8523-EE7CF3A1A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3196</Words>
  <Characters>18220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Лыжин</dc:creator>
  <cp:keywords/>
  <dc:description/>
  <cp:lastModifiedBy>Rostislav Bobin</cp:lastModifiedBy>
  <cp:revision>2</cp:revision>
  <cp:lastPrinted>2017-05-30T11:13:00Z</cp:lastPrinted>
  <dcterms:created xsi:type="dcterms:W3CDTF">2019-03-08T07:20:00Z</dcterms:created>
  <dcterms:modified xsi:type="dcterms:W3CDTF">2019-03-08T07:20:00Z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lyzhinivan@gmail.com@www.mendeley.com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Citation Style_1">
    <vt:lpwstr>http://www.zotero.org/styles/apa</vt:lpwstr>
  </property>
</Properties>
</file>