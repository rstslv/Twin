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F2" w:rsidRDefault="00FE44F2" w:rsidP="00FE44F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FE44F2" w:rsidTr="009F2D7E">
        <w:tc>
          <w:tcPr>
            <w:tcW w:w="4535" w:type="dxa"/>
          </w:tcPr>
          <w:p w:rsidR="00FE44F2" w:rsidRDefault="00FE44F2" w:rsidP="009F2D7E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:rsidR="00FE44F2" w:rsidRPr="00EF73E3" w:rsidRDefault="00FE44F2" w:rsidP="009F2D7E">
            <w:pPr>
              <w:widowControl w:val="0"/>
              <w:spacing w:line="240" w:lineRule="auto"/>
              <w:ind w:firstLine="0"/>
              <w:jc w:val="left"/>
            </w:pPr>
            <w:r w:rsidRPr="00EF73E3">
              <w:t>Рецензент</w:t>
            </w:r>
          </w:p>
          <w:p w:rsidR="00FE44F2" w:rsidRPr="00EF73E3" w:rsidRDefault="00FE44F2" w:rsidP="009F2D7E">
            <w:pPr>
              <w:widowControl w:val="0"/>
              <w:spacing w:line="240" w:lineRule="auto"/>
              <w:ind w:firstLine="0"/>
              <w:jc w:val="left"/>
            </w:pPr>
            <w:r w:rsidRPr="00EF73E3">
              <w:t>Генеральный директор</w:t>
            </w:r>
          </w:p>
          <w:p w:rsidR="00FE44F2" w:rsidRPr="00EF73E3" w:rsidRDefault="00FE44F2" w:rsidP="009F2D7E">
            <w:pPr>
              <w:widowControl w:val="0"/>
              <w:spacing w:line="240" w:lineRule="auto"/>
              <w:ind w:firstLine="0"/>
              <w:jc w:val="left"/>
            </w:pPr>
            <w:r w:rsidRPr="00EF73E3">
              <w:t xml:space="preserve">ООО «Наполеон </w:t>
            </w:r>
            <w:proofErr w:type="spellStart"/>
            <w:r w:rsidRPr="00EF73E3">
              <w:t>Айти</w:t>
            </w:r>
            <w:proofErr w:type="spellEnd"/>
            <w:r w:rsidRPr="00EF73E3">
              <w:t>»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 w:rsidRPr="00EF73E3">
              <w:t xml:space="preserve">____________ П.С. </w:t>
            </w:r>
            <w:proofErr w:type="spellStart"/>
            <w:r w:rsidRPr="00EF73E3">
              <w:t>Подкорытов</w:t>
            </w:r>
            <w:proofErr w:type="spellEnd"/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:rsidR="00FE44F2" w:rsidRDefault="00FE44F2" w:rsidP="009F2D7E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:rsidR="00FE44F2" w:rsidRDefault="00FE44F2" w:rsidP="009F2D7E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ТЕХНОЛОГИИ СОЗДАНИЯ ЦИФРОВЫХ ДВОЙНИКОВ НА ОСНОВЕ РЕСУРСОВ ОБЛАЧНОЙ ВЫЧИСЛИТЕЛЬНОЙ ПЛАТФОРМЫ</w:t>
      </w: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:rsidR="00FE44F2" w:rsidRDefault="00FE44F2" w:rsidP="00FE44F2">
      <w:pPr>
        <w:widowControl w:val="0"/>
        <w:spacing w:line="240" w:lineRule="auto"/>
        <w:ind w:left="561" w:right="655" w:firstLine="0"/>
        <w:jc w:val="center"/>
      </w:pPr>
      <w:proofErr w:type="spellStart"/>
      <w:r>
        <w:t>ЮУрГУ</w:t>
      </w:r>
      <w:proofErr w:type="spellEnd"/>
      <w:r>
        <w:t xml:space="preserve"> – 02.03.02.2019.13-018-1382.ВКР</w:t>
      </w: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FE44F2" w:rsidTr="009F2D7E">
        <w:tc>
          <w:tcPr>
            <w:tcW w:w="4926" w:type="dxa"/>
          </w:tcPr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:rsidR="00FE44F2" w:rsidRDefault="00FE44F2" w:rsidP="009F2D7E">
            <w:pPr>
              <w:widowControl w:val="0"/>
              <w:spacing w:line="240" w:lineRule="auto"/>
              <w:ind w:left="36" w:firstLine="0"/>
              <w:jc w:val="left"/>
            </w:pPr>
            <w:r>
              <w:t xml:space="preserve">Научный руководитель, </w:t>
            </w:r>
            <w:r>
              <w:br/>
              <w:t>кандидат физ.-мат. наук, доцент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:rsidR="00FE44F2" w:rsidRDefault="00FE44F2" w:rsidP="009F2D7E">
            <w:pPr>
              <w:widowControl w:val="0"/>
              <w:spacing w:line="240" w:lineRule="auto"/>
              <w:ind w:left="36" w:firstLine="0"/>
              <w:jc w:val="left"/>
            </w:pPr>
          </w:p>
          <w:p w:rsidR="00FE44F2" w:rsidRDefault="00FE44F2" w:rsidP="009F2D7E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ins w:id="0" w:author="Rostislav Bobin" w:date="2019-05-20T08:04:00Z">
              <w:r w:rsidRPr="00FB3A4A">
                <w:rPr>
                  <w:rPrChange w:id="1" w:author="Rostislav Bobin" w:date="2019-05-20T08:04:00Z">
                    <w:rPr>
                      <w:lang w:val="en-US"/>
                    </w:rPr>
                  </w:rPrChange>
                </w:rPr>
                <w:t xml:space="preserve"> </w:t>
              </w:r>
            </w:ins>
            <w:r>
              <w:br/>
              <w:t>студент группы КЭ-401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6" w:firstLine="0"/>
              <w:jc w:val="left"/>
            </w:pPr>
          </w:p>
          <w:p w:rsidR="00FE44F2" w:rsidRDefault="00FE44F2" w:rsidP="009F2D7E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:rsidR="00FE44F2" w:rsidRDefault="00FE44F2" w:rsidP="009F2D7E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:rsidR="00FE44F2" w:rsidRDefault="00FE44F2" w:rsidP="009F2D7E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:rsidR="00FE44F2" w:rsidRDefault="00FE44F2" w:rsidP="009F2D7E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ins w:id="2" w:author="Rostislav Bobin" w:date="2019-05-17T10:23:00Z"/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ins w:id="3" w:author="Rostislav Bobin" w:date="2019-05-17T10:23:00Z"/>
          <w:b/>
          <w:sz w:val="20"/>
        </w:rPr>
      </w:pPr>
    </w:p>
    <w:p w:rsidR="00FE44F2" w:rsidRDefault="00FE44F2" w:rsidP="00FE44F2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FB2E76" w:rsidRDefault="00FE44F2" w:rsidP="00FE44F2">
      <w:pPr>
        <w:jc w:val="center"/>
      </w:pPr>
      <w:r>
        <w:t>Челяби</w:t>
      </w:r>
      <w:bookmarkStart w:id="4" w:name="_GoBack"/>
      <w:bookmarkEnd w:id="4"/>
      <w:r>
        <w:t>нск-2019</w:t>
      </w:r>
    </w:p>
    <w:sectPr w:rsidR="00FB2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DB"/>
    <w:rsid w:val="002551DB"/>
    <w:rsid w:val="00FB2E76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BF96A-CA60-4A62-A7F1-88E07E65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4F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Bobin</dc:creator>
  <cp:keywords/>
  <dc:description/>
  <cp:lastModifiedBy>Rostislav Bobin</cp:lastModifiedBy>
  <cp:revision>2</cp:revision>
  <dcterms:created xsi:type="dcterms:W3CDTF">2019-06-03T06:18:00Z</dcterms:created>
  <dcterms:modified xsi:type="dcterms:W3CDTF">2019-06-03T06:18:00Z</dcterms:modified>
</cp:coreProperties>
</file>