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D1AEA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622E531B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26371351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29ECE27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7FB8D97A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17C0CE3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3F074C2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600B54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5"/>
        <w:gridCol w:w="4535"/>
      </w:tblGrid>
      <w:tr w:rsidR="00785A9B" w14:paraId="3FE074F8" w14:textId="77777777">
        <w:tc>
          <w:tcPr>
            <w:tcW w:w="4535" w:type="dxa"/>
          </w:tcPr>
          <w:p w14:paraId="34383BF7" w14:textId="77777777" w:rsidR="00785A9B" w:rsidRDefault="00BF3B59">
            <w:pPr>
              <w:widowControl w:val="0"/>
              <w:ind w:firstLine="0"/>
              <w:jc w:val="left"/>
            </w:pPr>
            <w:r>
              <w:t>РАБОТА ПРОВЕРЕНА</w:t>
            </w:r>
          </w:p>
          <w:p w14:paraId="6C614945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Рецензент</w:t>
            </w:r>
          </w:p>
          <w:p w14:paraId="6B44D466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</w:p>
          <w:p w14:paraId="4A954278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ООО «Рецензент </w:t>
            </w:r>
            <w:proofErr w:type="spellStart"/>
            <w:r>
              <w:rPr>
                <w:highlight w:val="yellow"/>
              </w:rPr>
              <w:t>рецензент</w:t>
            </w:r>
            <w:proofErr w:type="spellEnd"/>
            <w:r>
              <w:rPr>
                <w:highlight w:val="yellow"/>
              </w:rPr>
              <w:t>»</w:t>
            </w:r>
          </w:p>
          <w:p w14:paraId="5B23C158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rPr>
                <w:highlight w:val="yellow"/>
              </w:rPr>
              <w:t>____________ И.О. Фамилия</w:t>
            </w:r>
          </w:p>
          <w:p w14:paraId="05BD3F50" w14:textId="77777777" w:rsidR="00785A9B" w:rsidRDefault="00BF3B59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  <w:r>
              <w:t>«___»___________ 2019 г.</w:t>
            </w:r>
          </w:p>
          <w:p w14:paraId="48329A95" w14:textId="77777777" w:rsidR="00785A9B" w:rsidRDefault="00785A9B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4535" w:type="dxa"/>
          </w:tcPr>
          <w:p w14:paraId="58611AA6" w14:textId="77777777" w:rsidR="00785A9B" w:rsidRDefault="00BF3B59">
            <w:pPr>
              <w:widowControl w:val="0"/>
              <w:ind w:firstLine="0"/>
              <w:jc w:val="left"/>
            </w:pPr>
            <w:r>
              <w:t>ДОПУСТИТЬ К ЗАЩИТЕ</w:t>
            </w:r>
          </w:p>
          <w:p w14:paraId="204827F3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Заведующий кафедрой, д.ф.-м.н., профессор</w:t>
            </w:r>
          </w:p>
          <w:p w14:paraId="0B31605C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 xml:space="preserve">__________ </w:t>
            </w:r>
            <w:proofErr w:type="gramStart"/>
            <w:r>
              <w:t>Л.Б.</w:t>
            </w:r>
            <w:proofErr w:type="gramEnd"/>
            <w:r>
              <w:t xml:space="preserve"> Соколинский</w:t>
            </w:r>
          </w:p>
          <w:p w14:paraId="004A5D0D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«___»___________ 2019 г.</w:t>
            </w:r>
          </w:p>
        </w:tc>
      </w:tr>
    </w:tbl>
    <w:p w14:paraId="20F41F3F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505F6AE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77944660" w14:textId="6A832F08" w:rsidR="00785A9B" w:rsidRDefault="00BF3B59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ПРОТОТИПА ЦИФРОВОГО ДВОЙНИКА НА ОСНОВЕ РЕСУРСОВ </w:t>
      </w:r>
      <w:r w:rsidR="004936E7">
        <w:rPr>
          <w:b/>
          <w:sz w:val="32"/>
          <w:szCs w:val="32"/>
        </w:rPr>
        <w:t>ОБЛАЧНОЙ ВЫЧИСЛИТЕЛЬНОЙ</w:t>
      </w:r>
      <w:r>
        <w:rPr>
          <w:b/>
          <w:sz w:val="32"/>
          <w:szCs w:val="32"/>
        </w:rPr>
        <w:t xml:space="preserve"> СИСТЕМЫ</w:t>
      </w:r>
    </w:p>
    <w:p w14:paraId="0E5CCEC2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1974A1F3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A75A6F8" w14:textId="77777777" w:rsidR="00785A9B" w:rsidRDefault="00BF3B59">
      <w:pPr>
        <w:widowControl w:val="0"/>
        <w:spacing w:line="240" w:lineRule="auto"/>
        <w:ind w:firstLine="0"/>
        <w:jc w:val="center"/>
      </w:pPr>
      <w:r>
        <w:t>ВЫПУСКНАЯ КВАЛИФИКАЦИОННАЯ РАБОТА</w:t>
      </w:r>
    </w:p>
    <w:p w14:paraId="7E933AB4" w14:textId="77777777" w:rsidR="00785A9B" w:rsidRDefault="00BF3B59">
      <w:pPr>
        <w:widowControl w:val="0"/>
        <w:spacing w:line="240" w:lineRule="auto"/>
        <w:ind w:left="561" w:right="655" w:firstLine="0"/>
        <w:jc w:val="center"/>
      </w:pPr>
      <w:r>
        <w:t>ЮУрГУ – 02.03.02.2019.13-018-1382.ВКР</w:t>
      </w:r>
    </w:p>
    <w:p w14:paraId="713FF796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3E0A1A6C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Style w:val="afa"/>
        <w:tblW w:w="1017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26"/>
        <w:gridCol w:w="5247"/>
      </w:tblGrid>
      <w:tr w:rsidR="00785A9B" w14:paraId="5AC6E2AF" w14:textId="77777777">
        <w:tc>
          <w:tcPr>
            <w:tcW w:w="4926" w:type="dxa"/>
          </w:tcPr>
          <w:p w14:paraId="24A46E7D" w14:textId="77777777" w:rsidR="00785A9B" w:rsidRDefault="00785A9B">
            <w:pPr>
              <w:widowControl w:val="0"/>
              <w:spacing w:line="240" w:lineRule="auto"/>
              <w:ind w:firstLine="0"/>
              <w:jc w:val="left"/>
              <w:rPr>
                <w:b/>
              </w:rPr>
            </w:pPr>
          </w:p>
        </w:tc>
        <w:tc>
          <w:tcPr>
            <w:tcW w:w="5247" w:type="dxa"/>
          </w:tcPr>
          <w:p w14:paraId="532F6F4D" w14:textId="77777777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Научный руководитель</w:t>
            </w:r>
            <w:r>
              <w:br/>
              <w:t>кандидат физ.-мат. наук, доцент</w:t>
            </w:r>
          </w:p>
          <w:p w14:paraId="5DCDB829" w14:textId="77777777" w:rsidR="00785A9B" w:rsidRDefault="00BF3B59">
            <w:pPr>
              <w:widowControl w:val="0"/>
              <w:spacing w:before="120" w:line="240" w:lineRule="auto"/>
              <w:ind w:left="34" w:firstLine="0"/>
              <w:jc w:val="left"/>
            </w:pPr>
            <w:r>
              <w:t xml:space="preserve">__________ </w:t>
            </w:r>
            <w:proofErr w:type="gramStart"/>
            <w:r>
              <w:t>Г.И.</w:t>
            </w:r>
            <w:proofErr w:type="gramEnd"/>
            <w:r>
              <w:t> Радченко</w:t>
            </w:r>
          </w:p>
          <w:p w14:paraId="381ED8E8" w14:textId="77777777" w:rsidR="00785A9B" w:rsidRDefault="00785A9B">
            <w:pPr>
              <w:widowControl w:val="0"/>
              <w:spacing w:line="240" w:lineRule="auto"/>
              <w:ind w:left="36" w:firstLine="0"/>
              <w:jc w:val="left"/>
            </w:pPr>
          </w:p>
          <w:p w14:paraId="12741839" w14:textId="1E4BA5AF" w:rsidR="00785A9B" w:rsidRDefault="00BF3B59">
            <w:pPr>
              <w:widowControl w:val="0"/>
              <w:spacing w:line="240" w:lineRule="auto"/>
              <w:ind w:left="36" w:firstLine="0"/>
              <w:jc w:val="left"/>
            </w:pPr>
            <w:r>
              <w:t>Автор работы,</w:t>
            </w:r>
            <w:ins w:id="0" w:author="Rostislav Bobin" w:date="2019-05-20T08:04:00Z">
              <w:r w:rsidR="00FB3A4A" w:rsidRPr="00FB3A4A">
                <w:rPr>
                  <w:rPrChange w:id="1" w:author="Rostislav Bobin" w:date="2019-05-20T08:04:00Z">
                    <w:rPr>
                      <w:lang w:val="en-US"/>
                    </w:rPr>
                  </w:rPrChange>
                </w:rPr>
                <w:t xml:space="preserve"> </w:t>
              </w:r>
            </w:ins>
            <w:r>
              <w:br/>
              <w:t>студент группы КЭ-401</w:t>
            </w:r>
          </w:p>
          <w:p w14:paraId="0AD1F151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__________Р.А. Бобин</w:t>
            </w:r>
          </w:p>
          <w:p w14:paraId="33236327" w14:textId="77777777" w:rsidR="00785A9B" w:rsidRDefault="00785A9B">
            <w:pPr>
              <w:widowControl w:val="0"/>
              <w:spacing w:before="120" w:line="240" w:lineRule="auto"/>
              <w:ind w:left="36" w:firstLine="0"/>
              <w:jc w:val="left"/>
            </w:pPr>
          </w:p>
          <w:p w14:paraId="6F9FA7E1" w14:textId="77777777" w:rsidR="00785A9B" w:rsidRDefault="00BF3B59">
            <w:pPr>
              <w:widowControl w:val="0"/>
              <w:spacing w:line="240" w:lineRule="auto"/>
              <w:ind w:firstLine="0"/>
              <w:jc w:val="left"/>
            </w:pPr>
            <w:r>
              <w:t>Ученый секретарь</w:t>
            </w:r>
          </w:p>
          <w:p w14:paraId="5AF86556" w14:textId="77777777" w:rsidR="00785A9B" w:rsidRDefault="00BF3B59">
            <w:pPr>
              <w:widowControl w:val="0"/>
              <w:ind w:firstLine="0"/>
              <w:jc w:val="left"/>
            </w:pPr>
            <w:r>
              <w:t>(</w:t>
            </w:r>
            <w:proofErr w:type="spellStart"/>
            <w:r>
              <w:t>нормоконтролер</w:t>
            </w:r>
            <w:proofErr w:type="spellEnd"/>
            <w:r>
              <w:t>)</w:t>
            </w:r>
          </w:p>
          <w:p w14:paraId="0654852A" w14:textId="77777777" w:rsidR="00785A9B" w:rsidRDefault="00BF3B59">
            <w:pPr>
              <w:widowControl w:val="0"/>
              <w:spacing w:before="120"/>
              <w:ind w:firstLine="0"/>
              <w:jc w:val="left"/>
            </w:pPr>
            <w:r>
              <w:t xml:space="preserve">_____________ </w:t>
            </w:r>
            <w:proofErr w:type="gramStart"/>
            <w:r>
              <w:t>О.Н.</w:t>
            </w:r>
            <w:proofErr w:type="gramEnd"/>
            <w:r>
              <w:t> Иванова</w:t>
            </w:r>
          </w:p>
          <w:p w14:paraId="73854577" w14:textId="77777777" w:rsidR="00785A9B" w:rsidRDefault="00BF3B59">
            <w:pPr>
              <w:widowControl w:val="0"/>
              <w:spacing w:before="120" w:line="240" w:lineRule="auto"/>
              <w:ind w:left="36" w:firstLine="0"/>
              <w:jc w:val="left"/>
            </w:pPr>
            <w:r>
              <w:t>«___»___________ 2019 г.</w:t>
            </w:r>
          </w:p>
        </w:tc>
      </w:tr>
    </w:tbl>
    <w:p w14:paraId="1AF3488A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02329E5E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AF23385" w14:textId="77777777" w:rsidR="00785A9B" w:rsidRDefault="00785A9B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68AF5812" w14:textId="77777777" w:rsidR="00785A9B" w:rsidRDefault="00785A9B">
      <w:pPr>
        <w:widowControl w:val="0"/>
        <w:spacing w:line="240" w:lineRule="auto"/>
        <w:ind w:firstLine="0"/>
        <w:jc w:val="left"/>
        <w:rPr>
          <w:ins w:id="2" w:author="Rostislav Bobin" w:date="2019-05-17T10:23:00Z"/>
          <w:b/>
          <w:sz w:val="20"/>
        </w:rPr>
      </w:pPr>
    </w:p>
    <w:p w14:paraId="6C165A43" w14:textId="77777777" w:rsidR="00A72889" w:rsidRDefault="00A72889">
      <w:pPr>
        <w:widowControl w:val="0"/>
        <w:spacing w:line="240" w:lineRule="auto"/>
        <w:ind w:firstLine="0"/>
        <w:jc w:val="left"/>
        <w:rPr>
          <w:ins w:id="3" w:author="Rostislav Bobin" w:date="2019-05-17T10:23:00Z"/>
          <w:b/>
          <w:sz w:val="20"/>
        </w:rPr>
      </w:pPr>
    </w:p>
    <w:p w14:paraId="3091BE57" w14:textId="77777777" w:rsidR="00A72889" w:rsidRDefault="00A72889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14:paraId="29D2AAE5" w14:textId="77777777" w:rsidR="00785A9B" w:rsidRDefault="00BF3B59">
      <w:pPr>
        <w:widowControl w:val="0"/>
        <w:ind w:firstLine="0"/>
        <w:jc w:val="center"/>
      </w:pPr>
      <w:r>
        <w:t>Челябинск-2019</w:t>
      </w:r>
      <w:r>
        <w:br w:type="page"/>
      </w:r>
    </w:p>
    <w:p w14:paraId="11F2CC71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2A99B5D6" w14:textId="77777777" w:rsidR="00785A9B" w:rsidRDefault="00BF3B59">
      <w:pPr>
        <w:widowControl w:val="0"/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</w:p>
    <w:p w14:paraId="65E1A1B7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«Южно-Уральский государственный университет»</w:t>
      </w:r>
    </w:p>
    <w:p w14:paraId="1C05D48E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(национальный исследовательский университет)</w:t>
      </w:r>
    </w:p>
    <w:p w14:paraId="26B814B8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Высшая школа электроники и компьютерных наук</w:t>
      </w:r>
    </w:p>
    <w:p w14:paraId="7EFF951B" w14:textId="77777777" w:rsidR="00785A9B" w:rsidRDefault="00BF3B59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системного программирования</w:t>
      </w:r>
    </w:p>
    <w:p w14:paraId="2E082AD7" w14:textId="77777777" w:rsidR="00785A9B" w:rsidRDefault="00785A9B">
      <w:pPr>
        <w:widowControl w:val="0"/>
        <w:rPr>
          <w:b/>
        </w:rPr>
      </w:pPr>
    </w:p>
    <w:p w14:paraId="0A6041AA" w14:textId="77777777" w:rsidR="00785A9B" w:rsidRDefault="00785A9B">
      <w:pPr>
        <w:widowControl w:val="0"/>
        <w:rPr>
          <w:b/>
        </w:rPr>
      </w:pPr>
    </w:p>
    <w:p w14:paraId="29C3DC25" w14:textId="77777777" w:rsidR="00785A9B" w:rsidRDefault="00BF3B59">
      <w:pPr>
        <w:widowControl w:val="0"/>
        <w:ind w:left="5954"/>
      </w:pPr>
      <w:r>
        <w:t>УТВЕРЖДАЮ</w:t>
      </w:r>
    </w:p>
    <w:p w14:paraId="59E1328F" w14:textId="77777777" w:rsidR="00785A9B" w:rsidRDefault="00BF3B59">
      <w:pPr>
        <w:widowControl w:val="0"/>
        <w:ind w:left="5954"/>
      </w:pPr>
      <w:r>
        <w:t>Зав. кафедрой СП</w:t>
      </w:r>
    </w:p>
    <w:p w14:paraId="2F5D7DDA" w14:textId="77777777" w:rsidR="00785A9B" w:rsidRDefault="00BF3B59">
      <w:pPr>
        <w:widowControl w:val="0"/>
        <w:spacing w:before="120"/>
        <w:ind w:left="6663" w:firstLine="0"/>
      </w:pPr>
      <w:r>
        <w:t xml:space="preserve">________________ </w:t>
      </w:r>
      <w:proofErr w:type="gramStart"/>
      <w:r>
        <w:t>Л.Б.</w:t>
      </w:r>
      <w:proofErr w:type="gramEnd"/>
      <w:r>
        <w:t> Соколинский</w:t>
      </w:r>
    </w:p>
    <w:p w14:paraId="30B1EF3C" w14:textId="77777777" w:rsidR="00785A9B" w:rsidRDefault="00BF3B59">
      <w:pPr>
        <w:widowControl w:val="0"/>
        <w:ind w:left="5954"/>
      </w:pPr>
      <w:r>
        <w:t>09.02.2019</w:t>
      </w:r>
    </w:p>
    <w:p w14:paraId="35339EE0" w14:textId="77777777" w:rsidR="00785A9B" w:rsidRDefault="00785A9B">
      <w:pPr>
        <w:widowControl w:val="0"/>
        <w:rPr>
          <w:sz w:val="26"/>
          <w:szCs w:val="26"/>
        </w:rPr>
      </w:pPr>
    </w:p>
    <w:p w14:paraId="1862B532" w14:textId="77777777" w:rsidR="00785A9B" w:rsidRDefault="00785A9B">
      <w:pPr>
        <w:widowControl w:val="0"/>
        <w:rPr>
          <w:sz w:val="26"/>
          <w:szCs w:val="26"/>
        </w:rPr>
      </w:pPr>
    </w:p>
    <w:p w14:paraId="1DCDED06" w14:textId="77777777" w:rsidR="00785A9B" w:rsidRDefault="00BF3B59">
      <w:pPr>
        <w:widowControl w:val="0"/>
        <w:jc w:val="center"/>
        <w:rPr>
          <w:b/>
        </w:rPr>
      </w:pPr>
      <w:r>
        <w:rPr>
          <w:b/>
        </w:rPr>
        <w:t>ЗАДАНИЕ</w:t>
      </w:r>
    </w:p>
    <w:p w14:paraId="000AB8F4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на выполнение выпускной квалификационной работы бакалавра</w:t>
      </w:r>
    </w:p>
    <w:p w14:paraId="36661DD7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студенту группы КЭ-401 </w:t>
      </w:r>
    </w:p>
    <w:p w14:paraId="0693999A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Бобину Ростиславу Алексеевичу,</w:t>
      </w:r>
    </w:p>
    <w:p w14:paraId="6778578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обучающемуся по направлению </w:t>
      </w:r>
    </w:p>
    <w:p w14:paraId="0EC39551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02.03.02 «Фундаментальная информатика и информационные технологии»</w:t>
      </w:r>
    </w:p>
    <w:p w14:paraId="0043F6C8" w14:textId="77777777" w:rsidR="00785A9B" w:rsidRDefault="00785A9B">
      <w:pPr>
        <w:widowControl w:val="0"/>
        <w:jc w:val="center"/>
        <w:rPr>
          <w:sz w:val="24"/>
          <w:szCs w:val="24"/>
        </w:rPr>
      </w:pPr>
    </w:p>
    <w:p w14:paraId="4A5F0C88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jc w:val="left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Тема работы </w:t>
      </w:r>
      <w:r>
        <w:rPr>
          <w:color w:val="000000"/>
          <w:szCs w:val="28"/>
        </w:rPr>
        <w:t>(утверждена приказом ректора от 28.04.2017 № 835)</w:t>
      </w:r>
    </w:p>
    <w:p w14:paraId="3B7087E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14:paraId="6719E674" w14:textId="77777777" w:rsidR="00785A9B" w:rsidRDefault="00BF3B59">
      <w:pPr>
        <w:widowControl w:val="0"/>
        <w:numPr>
          <w:ilvl w:val="0"/>
          <w:numId w:val="5"/>
        </w:numPr>
        <w:spacing w:before="120"/>
        <w:ind w:left="357" w:hanging="357"/>
        <w:jc w:val="left"/>
        <w:rPr>
          <w:b/>
        </w:rPr>
      </w:pPr>
      <w:r>
        <w:rPr>
          <w:b/>
        </w:rPr>
        <w:t>Срок сдачи студентом законченной работы:</w:t>
      </w:r>
      <w:r>
        <w:t xml:space="preserve"> 01.06.2019.</w:t>
      </w:r>
    </w:p>
    <w:p w14:paraId="67AAEBEC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Исходные данные к работе</w:t>
      </w:r>
    </w:p>
    <w:p w14:paraId="23299946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K. </w:t>
      </w:r>
      <w:proofErr w:type="spellStart"/>
      <w:r w:rsidRPr="00553241">
        <w:rPr>
          <w:lang w:val="en-US"/>
        </w:rPr>
        <w:t>Borodulin</w:t>
      </w:r>
      <w:proofErr w:type="spellEnd"/>
      <w:r w:rsidRPr="00553241">
        <w:rPr>
          <w:lang w:val="en-US"/>
        </w:rPr>
        <w:t xml:space="preserve">, G. Radchenko, A. </w:t>
      </w:r>
      <w:proofErr w:type="spellStart"/>
      <w:r w:rsidRPr="00553241">
        <w:rPr>
          <w:lang w:val="en-US"/>
        </w:rPr>
        <w:t>Shestakov</w:t>
      </w:r>
      <w:proofErr w:type="spellEnd"/>
      <w:r w:rsidRPr="00553241">
        <w:rPr>
          <w:lang w:val="en-US"/>
        </w:rPr>
        <w:t xml:space="preserve">, L. Sokolinsky,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R. Prodan, "Towards Digital Twins Cloud Platform: Microservices and Computational Workflows to Rule a Smart Factory", Proc. the10th Int. </w:t>
      </w:r>
      <w:proofErr w:type="spellStart"/>
      <w:r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Cloud </w:t>
      </w:r>
      <w:proofErr w:type="spellStart"/>
      <w:r>
        <w:t>Comput</w:t>
      </w:r>
      <w:proofErr w:type="spellEnd"/>
      <w:r>
        <w:t xml:space="preserve">. - UCC '17, </w:t>
      </w:r>
      <w:proofErr w:type="spellStart"/>
      <w:r>
        <w:t>pp</w:t>
      </w:r>
      <w:proofErr w:type="spellEnd"/>
      <w:r>
        <w:t xml:space="preserve">. 209-210, </w:t>
      </w:r>
      <w:proofErr w:type="spellStart"/>
      <w:r>
        <w:t>December</w:t>
      </w:r>
      <w:proofErr w:type="spellEnd"/>
      <w:r>
        <w:t xml:space="preserve"> 2017.</w:t>
      </w:r>
    </w:p>
    <w:p w14:paraId="0DE9D26C" w14:textId="77777777" w:rsidR="00785A9B" w:rsidRDefault="00BF3B59">
      <w:pPr>
        <w:widowControl w:val="0"/>
        <w:numPr>
          <w:ilvl w:val="0"/>
          <w:numId w:val="7"/>
        </w:numPr>
        <w:ind w:left="0" w:firstLine="0"/>
      </w:pPr>
      <w:r w:rsidRPr="00553241">
        <w:rPr>
          <w:lang w:val="en-US"/>
        </w:rPr>
        <w:t xml:space="preserve">G. Radchenko, A. </w:t>
      </w:r>
      <w:proofErr w:type="spellStart"/>
      <w:r w:rsidRPr="00553241">
        <w:rPr>
          <w:lang w:val="en-US"/>
        </w:rPr>
        <w:t>Alaasam</w:t>
      </w:r>
      <w:proofErr w:type="spellEnd"/>
      <w:r w:rsidRPr="00553241">
        <w:rPr>
          <w:lang w:val="en-US"/>
        </w:rPr>
        <w:t xml:space="preserve">, A. </w:t>
      </w:r>
      <w:proofErr w:type="spellStart"/>
      <w:r w:rsidRPr="00553241">
        <w:rPr>
          <w:lang w:val="en-US"/>
        </w:rPr>
        <w:t>Tchernykh</w:t>
      </w:r>
      <w:proofErr w:type="spellEnd"/>
      <w:r w:rsidRPr="00553241">
        <w:rPr>
          <w:lang w:val="en-US"/>
        </w:rPr>
        <w:t xml:space="preserve">, “Micro-Workflows: Kafka and Kepler fusion to support Digital Twins of Industrial Processes”, IEEE/ACM Int. </w:t>
      </w:r>
      <w:proofErr w:type="spellStart"/>
      <w:r>
        <w:lastRenderedPageBreak/>
        <w:t>Conf</w:t>
      </w:r>
      <w:proofErr w:type="spellEnd"/>
      <w:r>
        <w:t xml:space="preserve">. </w:t>
      </w:r>
      <w:proofErr w:type="spellStart"/>
      <w:r>
        <w:t>Util</w:t>
      </w:r>
      <w:proofErr w:type="spellEnd"/>
      <w:r>
        <w:t xml:space="preserve">. Cloud </w:t>
      </w:r>
      <w:proofErr w:type="spellStart"/>
      <w:r>
        <w:t>Comput</w:t>
      </w:r>
      <w:proofErr w:type="spellEnd"/>
      <w:r>
        <w:t xml:space="preserve">. – UCC '18, </w:t>
      </w:r>
      <w:proofErr w:type="spellStart"/>
      <w:r>
        <w:t>pp</w:t>
      </w:r>
      <w:proofErr w:type="spellEnd"/>
      <w:r>
        <w:t xml:space="preserve">. 83-88, </w:t>
      </w:r>
      <w:proofErr w:type="spellStart"/>
      <w:r>
        <w:t>December</w:t>
      </w:r>
      <w:proofErr w:type="spellEnd"/>
      <w:r>
        <w:t xml:space="preserve"> 2018.</w:t>
      </w:r>
    </w:p>
    <w:p w14:paraId="5E3A315B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6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Перечень подлежащих разработке вопросов</w:t>
      </w:r>
    </w:p>
    <w:p w14:paraId="79844BC5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Обзор научной литературы и существующих решений Интернета вещей для создания цифровых двойников.</w:t>
      </w:r>
    </w:p>
    <w:p w14:paraId="635BAAFE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Изучение технологий, предоставляемых облачными вычислительными платформами, для создания цифровых двойников.</w:t>
      </w:r>
    </w:p>
    <w:p w14:paraId="4EBBB7CD" w14:textId="77777777" w:rsidR="00785A9B" w:rsidRDefault="00BF3B59">
      <w:pPr>
        <w:widowControl w:val="0"/>
        <w:numPr>
          <w:ilvl w:val="0"/>
          <w:numId w:val="1"/>
        </w:numPr>
        <w:ind w:left="0" w:firstLine="0"/>
      </w:pPr>
      <w:r>
        <w:t>Разработка и тестирование прототипа цифрового двойника.</w:t>
      </w:r>
    </w:p>
    <w:p w14:paraId="12871209" w14:textId="77777777" w:rsidR="00785A9B" w:rsidRDefault="00BF3B59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57" w:hanging="357"/>
        <w:jc w:val="left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Дата выдачи задания: </w:t>
      </w:r>
      <w:r>
        <w:rPr>
          <w:color w:val="000000"/>
          <w:szCs w:val="28"/>
        </w:rPr>
        <w:t>09.02.2019.</w:t>
      </w:r>
    </w:p>
    <w:p w14:paraId="62CB9F96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8B61FCD" w14:textId="77777777" w:rsidR="00785A9B" w:rsidRDefault="00785A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Cs w:val="28"/>
        </w:rPr>
      </w:pPr>
    </w:p>
    <w:p w14:paraId="3DEEBAF0" w14:textId="77777777" w:rsidR="00785A9B" w:rsidRDefault="00BF3B59">
      <w:pPr>
        <w:widowControl w:val="0"/>
        <w:ind w:firstLine="0"/>
      </w:pPr>
      <w:r>
        <w:rPr>
          <w:b/>
        </w:rPr>
        <w:t>Научный руководитель</w:t>
      </w:r>
    </w:p>
    <w:p w14:paraId="0A865D43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Доцент кафедры СП,</w:t>
      </w:r>
    </w:p>
    <w:p w14:paraId="5FB47F2C" w14:textId="77777777" w:rsidR="00785A9B" w:rsidRDefault="00BF3B5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812"/>
        </w:tabs>
        <w:spacing w:after="120" w:line="48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кандидат физико-математических наук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proofErr w:type="gramStart"/>
      <w:r>
        <w:rPr>
          <w:color w:val="000000"/>
          <w:szCs w:val="28"/>
        </w:rPr>
        <w:t>Г.И.</w:t>
      </w:r>
      <w:proofErr w:type="gramEnd"/>
      <w:r>
        <w:rPr>
          <w:color w:val="000000"/>
          <w:szCs w:val="28"/>
        </w:rPr>
        <w:t> Радченко</w:t>
      </w:r>
    </w:p>
    <w:p w14:paraId="2A7F9ECA" w14:textId="77777777" w:rsidR="00785A9B" w:rsidRDefault="00BF3B59">
      <w:pPr>
        <w:widowControl w:val="0"/>
        <w:tabs>
          <w:tab w:val="left" w:pos="5812"/>
        </w:tabs>
        <w:ind w:firstLine="0"/>
      </w:pPr>
      <w:r>
        <w:rPr>
          <w:b/>
        </w:rPr>
        <w:t>Задание принял к исполнению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Р.А. Бобин</w:t>
      </w:r>
    </w:p>
    <w:p w14:paraId="7CFB831F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57E23100" w14:textId="77777777" w:rsidR="00785A9B" w:rsidRDefault="00BF3B59">
      <w:pPr>
        <w:widowControl w:val="0"/>
        <w:ind w:firstLine="0"/>
        <w:rPr>
          <w:b/>
        </w:rPr>
      </w:pPr>
      <w:r>
        <w:rPr>
          <w:b/>
        </w:rPr>
        <w:lastRenderedPageBreak/>
        <w:t>ОГЛАВЛЕНИЕ</w:t>
      </w:r>
    </w:p>
    <w:sdt>
      <w:sdtPr>
        <w:id w:val="1113790140"/>
        <w:docPartObj>
          <w:docPartGallery w:val="Table of Contents"/>
          <w:docPartUnique/>
        </w:docPartObj>
      </w:sdtPr>
      <w:sdtContent>
        <w:p w14:paraId="397AFF94" w14:textId="77777777" w:rsidR="0058297E" w:rsidRDefault="00BF3B5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242690" w:history="1">
            <w:r w:rsidR="0058297E" w:rsidRPr="003E5691">
              <w:rPr>
                <w:rStyle w:val="ac"/>
                <w:rFonts w:eastAsia="SimSun"/>
                <w:noProof/>
              </w:rPr>
              <w:t>ВВЕДЕНИЕ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_Toc9242690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6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3EABA177" w14:textId="77777777" w:rsidR="0058297E" w:rsidRDefault="00F64D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1" w:history="1">
            <w:r w:rsidR="0058297E" w:rsidRPr="003E5691">
              <w:rPr>
                <w:rStyle w:val="ac"/>
                <w:rFonts w:eastAsia="SimSun"/>
                <w:noProof/>
              </w:rPr>
              <w:t>1.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ОБЗОР ЛИТЕРАТУРЫ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_Toc9242691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9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595E1DC2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2" w:history="1">
            <w:r w:rsidR="0058297E" w:rsidRPr="003E5691">
              <w:rPr>
                <w:rStyle w:val="ac"/>
                <w:rFonts w:eastAsia="SimSun"/>
                <w:noProof/>
              </w:rPr>
              <w:t>1.1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Концепция интернета вещей, облачных вычислений и цифровых двойников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_Toc9242692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9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0AA878EA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3" w:history="1">
            <w:r w:rsidR="0058297E" w:rsidRPr="003E5691">
              <w:rPr>
                <w:rStyle w:val="ac"/>
                <w:rFonts w:eastAsia="SimSun"/>
                <w:noProof/>
              </w:rPr>
              <w:t>1.2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Технологии обработки данных Интернета вещей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_Toc9242693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11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7C336FE3" w14:textId="77777777" w:rsidR="0058297E" w:rsidRDefault="00F64D4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4" w:history="1">
            <w:r w:rsidR="0058297E" w:rsidRPr="003E5691">
              <w:rPr>
                <w:rStyle w:val="ac"/>
                <w:rFonts w:eastAsia="SimSun"/>
                <w:noProof/>
              </w:rPr>
              <w:t>1.2.1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Концепция пространственного интеллектуального графа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_Toc9242694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12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5C585139" w14:textId="77777777" w:rsidR="0058297E" w:rsidRDefault="00F64D4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8" w:history="1">
            <w:r w:rsidR="0058297E" w:rsidRPr="003E5691">
              <w:rPr>
                <w:rStyle w:val="ac"/>
                <w:rFonts w:eastAsia="SimSun"/>
                <w:noProof/>
              </w:rPr>
              <w:t>1.2.2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Microsoft Azure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_Toc9242698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14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4330D7FD" w14:textId="77777777" w:rsidR="0058297E" w:rsidRDefault="00F64D49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699" w:history="1">
            <w:r w:rsidR="0058297E" w:rsidRPr="003E5691">
              <w:rPr>
                <w:rStyle w:val="ac"/>
                <w:rFonts w:eastAsia="SimSun"/>
                <w:noProof/>
              </w:rPr>
              <w:t>1.2.3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Amazon Web Services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_Toc9242699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16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43DAEE69" w14:textId="77777777" w:rsidR="0058297E" w:rsidRDefault="00F64D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0" w:history="1">
            <w:r w:rsidR="0058297E" w:rsidRPr="003E5691">
              <w:rPr>
                <w:rStyle w:val="ac"/>
                <w:rFonts w:eastAsia="SimSun"/>
                <w:noProof/>
              </w:rPr>
              <w:t>2.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МОДЕЛЬ ВЫЧИСЛИТЕЛЬНОЙ СИСТЕМЫ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_Toc9242700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20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40F90265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1" w:history="1">
            <w:r w:rsidR="0058297E" w:rsidRPr="003E5691">
              <w:rPr>
                <w:rStyle w:val="ac"/>
                <w:rFonts w:eastAsia="SimSun"/>
                <w:noProof/>
              </w:rPr>
              <w:t>2.1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 xml:space="preserve">Данные устройств </w:t>
            </w:r>
            <w:r w:rsidR="0058297E" w:rsidRPr="003E5691">
              <w:rPr>
                <w:rStyle w:val="ac"/>
                <w:rFonts w:eastAsia="SimSun"/>
                <w:noProof/>
                <w:lang w:val="en-US"/>
              </w:rPr>
              <w:t>IoT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_Toc9242701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20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2BDDA4C6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2" w:history="1">
            <w:r w:rsidR="0058297E" w:rsidRPr="003E5691">
              <w:rPr>
                <w:rStyle w:val="ac"/>
                <w:rFonts w:eastAsia="SimSun"/>
                <w:noProof/>
              </w:rPr>
              <w:t>2.2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Требования к системе Цифровой двойник «Энергопотребление»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_Toc9242702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21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71070FBA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3" w:history="1">
            <w:r w:rsidR="0058297E" w:rsidRPr="003E5691">
              <w:rPr>
                <w:rStyle w:val="ac"/>
                <w:rFonts w:eastAsia="SimSun"/>
                <w:noProof/>
              </w:rPr>
              <w:t>2.3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Варианты использования системы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_Toc9242703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22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36F33D92" w14:textId="77777777" w:rsidR="0058297E" w:rsidRDefault="00F64D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4" w:history="1">
            <w:r w:rsidR="0058297E" w:rsidRPr="003E5691">
              <w:rPr>
                <w:rStyle w:val="ac"/>
                <w:rFonts w:eastAsia="SimSun"/>
                <w:noProof/>
              </w:rPr>
              <w:t>3.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АРХИТЕКТУРА СИСТЕМЫ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_Toc9242704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25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2C8DCC34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5" w:history="1">
            <w:r w:rsidR="0058297E" w:rsidRPr="003E5691">
              <w:rPr>
                <w:rStyle w:val="ac"/>
                <w:rFonts w:eastAsia="SimSun"/>
                <w:noProof/>
              </w:rPr>
              <w:t>3.1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Общее описание архитектуры системы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_Toc9242705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25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56DFA947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6" w:history="1">
            <w:r w:rsidR="0058297E" w:rsidRPr="003E5691">
              <w:rPr>
                <w:rStyle w:val="ac"/>
                <w:rFonts w:eastAsia="SimSun"/>
                <w:noProof/>
              </w:rPr>
              <w:t>3.2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Описание компонентов, составляющих систему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_Toc9242706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25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5D6DE015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7" w:history="1">
            <w:r w:rsidR="0058297E" w:rsidRPr="003E5691">
              <w:rPr>
                <w:rStyle w:val="ac"/>
                <w:rFonts w:eastAsia="SimSun"/>
                <w:noProof/>
              </w:rPr>
              <w:t>3.3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Схема базы данных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_Toc9242707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25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5B3A76EB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8" w:history="1">
            <w:r w:rsidR="0058297E" w:rsidRPr="003E5691">
              <w:rPr>
                <w:rStyle w:val="ac"/>
                <w:rFonts w:eastAsia="SimSun"/>
                <w:noProof/>
              </w:rPr>
              <w:t>3.4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Импорт данных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_Toc9242708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25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6CF107C9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09" w:history="1">
            <w:r w:rsidR="0058297E" w:rsidRPr="003E5691">
              <w:rPr>
                <w:rStyle w:val="ac"/>
                <w:rFonts w:eastAsia="SimSun"/>
                <w:noProof/>
              </w:rPr>
              <w:t>3.5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Используемые инструменты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_Toc9242709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25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75C491DE" w14:textId="77777777" w:rsidR="0058297E" w:rsidRDefault="00F64D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0" w:history="1">
            <w:r w:rsidR="0058297E" w:rsidRPr="003E5691">
              <w:rPr>
                <w:rStyle w:val="ac"/>
                <w:rFonts w:eastAsia="SimSun"/>
                <w:noProof/>
              </w:rPr>
              <w:t>4.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РЕАЛИЗАЦИЯ СИСТЕМЫ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_Toc9242710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25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111CE890" w14:textId="77777777" w:rsidR="0058297E" w:rsidRDefault="00F64D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1" w:history="1">
            <w:r w:rsidR="0058297E" w:rsidRPr="003E5691">
              <w:rPr>
                <w:rStyle w:val="ac"/>
                <w:rFonts w:eastAsia="SimSun"/>
                <w:noProof/>
              </w:rPr>
              <w:t>5.</w:t>
            </w:r>
            <w:r w:rsidR="0058297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297E" w:rsidRPr="003E5691">
              <w:rPr>
                <w:rStyle w:val="ac"/>
                <w:rFonts w:eastAsia="SimSun"/>
                <w:noProof/>
              </w:rPr>
              <w:t>ТЕСТИРОВАНИЕ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_Toc9242711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25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1D1299FB" w14:textId="77777777" w:rsidR="0058297E" w:rsidRDefault="00F64D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2" w:history="1">
            <w:r w:rsidR="0058297E" w:rsidRPr="003E5691">
              <w:rPr>
                <w:rStyle w:val="ac"/>
                <w:rFonts w:eastAsia="SimSun"/>
                <w:noProof/>
              </w:rPr>
              <w:t>ЗАКЛЮЧЕНИЕ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_Toc9242712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25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6DA9F877" w14:textId="77777777" w:rsidR="0058297E" w:rsidRDefault="00F64D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3" w:history="1">
            <w:r w:rsidR="0058297E" w:rsidRPr="003E5691">
              <w:rPr>
                <w:rStyle w:val="ac"/>
                <w:rFonts w:eastAsia="SimSun"/>
                <w:noProof/>
              </w:rPr>
              <w:t>ЛИТЕРАТУРА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_Toc9242713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25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2CADD59B" w14:textId="77777777" w:rsidR="0058297E" w:rsidRDefault="00F64D4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4" w:history="1">
            <w:r w:rsidR="0058297E" w:rsidRPr="003E5691">
              <w:rPr>
                <w:rStyle w:val="ac"/>
                <w:rFonts w:eastAsia="SimSun"/>
                <w:noProof/>
              </w:rPr>
              <w:t>ПРИЛОЖЕНИЯ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_Toc9242714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29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23E87633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5" w:history="1">
            <w:r w:rsidR="0058297E" w:rsidRPr="003E5691">
              <w:rPr>
                <w:rStyle w:val="ac"/>
                <w:rFonts w:eastAsia="SimSun"/>
                <w:noProof/>
              </w:rPr>
              <w:t>Приложение 1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_Toc9242715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29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280B42AB" w14:textId="77777777" w:rsidR="0058297E" w:rsidRDefault="00F64D4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42716" w:history="1">
            <w:r w:rsidR="0058297E" w:rsidRPr="003E5691">
              <w:rPr>
                <w:rStyle w:val="ac"/>
                <w:rFonts w:eastAsia="SimSun"/>
                <w:noProof/>
              </w:rPr>
              <w:t>Приложение 2</w:t>
            </w:r>
            <w:r w:rsidR="0058297E">
              <w:rPr>
                <w:noProof/>
                <w:webHidden/>
              </w:rPr>
              <w:tab/>
            </w:r>
            <w:r w:rsidR="0058297E">
              <w:rPr>
                <w:noProof/>
                <w:webHidden/>
              </w:rPr>
              <w:fldChar w:fldCharType="begin"/>
            </w:r>
            <w:r w:rsidR="0058297E">
              <w:rPr>
                <w:noProof/>
                <w:webHidden/>
              </w:rPr>
              <w:instrText xml:space="preserve"> PAGEREF _Toc9242716 \h </w:instrText>
            </w:r>
            <w:r w:rsidR="0058297E">
              <w:rPr>
                <w:noProof/>
                <w:webHidden/>
              </w:rPr>
            </w:r>
            <w:r w:rsidR="0058297E">
              <w:rPr>
                <w:noProof/>
                <w:webHidden/>
              </w:rPr>
              <w:fldChar w:fldCharType="separate"/>
            </w:r>
            <w:r w:rsidR="0058297E">
              <w:rPr>
                <w:noProof/>
                <w:webHidden/>
              </w:rPr>
              <w:t>33</w:t>
            </w:r>
            <w:r w:rsidR="0058297E">
              <w:rPr>
                <w:noProof/>
                <w:webHidden/>
              </w:rPr>
              <w:fldChar w:fldCharType="end"/>
            </w:r>
          </w:hyperlink>
        </w:p>
        <w:p w14:paraId="1A3E3671" w14:textId="77777777" w:rsidR="00785A9B" w:rsidRDefault="00BF3B59">
          <w:pPr>
            <w:widowControl w:val="0"/>
          </w:pPr>
          <w:r>
            <w:fldChar w:fldCharType="end"/>
          </w:r>
        </w:p>
      </w:sdtContent>
    </w:sdt>
    <w:p w14:paraId="745C0C30" w14:textId="0C018BEB" w:rsidR="00785A9B" w:rsidRDefault="00BF3B59" w:rsidP="00ED320C">
      <w:pPr>
        <w:pStyle w:val="1"/>
        <w:numPr>
          <w:ilvl w:val="0"/>
          <w:numId w:val="0"/>
        </w:numPr>
        <w:ind w:left="360"/>
      </w:pPr>
      <w:r>
        <w:br w:type="page"/>
      </w:r>
      <w:bookmarkStart w:id="4" w:name="_Toc9242690"/>
      <w:r>
        <w:lastRenderedPageBreak/>
        <w:t>ВВЕДЕНИЕ</w:t>
      </w:r>
      <w:bookmarkEnd w:id="4"/>
    </w:p>
    <w:p w14:paraId="0A4C8C38" w14:textId="477E4D31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Концепция Интернета вещей (IoT) </w:t>
      </w:r>
      <w:r w:rsidR="00EB66EE">
        <w:rPr>
          <w:color w:val="000000"/>
          <w:szCs w:val="28"/>
        </w:rPr>
        <w:t>сформулирована достаточно давно</w:t>
      </w:r>
      <w:r>
        <w:rPr>
          <w:color w:val="000000"/>
          <w:szCs w:val="28"/>
        </w:rPr>
        <w:t>, однако</w:t>
      </w:r>
      <w:r w:rsidR="00EB66EE">
        <w:rPr>
          <w:color w:val="000000"/>
          <w:szCs w:val="28"/>
        </w:rPr>
        <w:t xml:space="preserve"> активное наполнение концепции технологическим содержанием и внедрение практических решений для ее реализации происходит </w:t>
      </w:r>
      <w:r>
        <w:rPr>
          <w:color w:val="000000"/>
          <w:szCs w:val="28"/>
        </w:rPr>
        <w:t>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_Ref3555118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1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 xml:space="preserve">]. Общий мировой объем капиталовложений в IoT в 2018 году составил 646 миллиардов долларов США. Прогноз </w:t>
      </w:r>
      <w:r w:rsidR="00EB66EE" w:rsidRPr="00EB66EE">
        <w:rPr>
          <w:color w:val="000000"/>
          <w:szCs w:val="28"/>
        </w:rPr>
        <w:t>в отношении капиталовложений в эти технологии</w:t>
      </w:r>
      <w:r w:rsidR="00EB66E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на 2019 год — 745 миллиардов долларов США, на 2022 — более 1 триллиона долларов</w:t>
      </w:r>
      <w:r w:rsidR="00FE5915" w:rsidRPr="00746587">
        <w:rPr>
          <w:color w:val="000000"/>
          <w:szCs w:val="28"/>
        </w:rPr>
        <w:t xml:space="preserve">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_Ref3555133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2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. </w:t>
      </w:r>
    </w:p>
    <w:p w14:paraId="171C33DE" w14:textId="2D32BA35" w:rsidR="001C7CDA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Развитие распределенной сетевой инфраструктуры в автоматизированных системах управления технологическим процессом привело к появлению Промышленного интернета вещей (</w:t>
      </w:r>
      <w:r w:rsidR="00FE5915">
        <w:rPr>
          <w:color w:val="000000"/>
          <w:szCs w:val="28"/>
          <w:lang w:val="en-US"/>
        </w:rPr>
        <w:t>Industrial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Internet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of</w:t>
      </w:r>
      <w:r w:rsidR="00FE5915" w:rsidRPr="00746587">
        <w:rPr>
          <w:color w:val="000000"/>
          <w:szCs w:val="28"/>
        </w:rPr>
        <w:t xml:space="preserve"> </w:t>
      </w:r>
      <w:r w:rsidR="00FE5915">
        <w:rPr>
          <w:color w:val="000000"/>
          <w:szCs w:val="28"/>
          <w:lang w:val="en-US"/>
        </w:rPr>
        <w:t>Things</w:t>
      </w:r>
      <w:r w:rsidR="00746587" w:rsidRPr="00746587">
        <w:rPr>
          <w:color w:val="000000"/>
          <w:szCs w:val="28"/>
        </w:rPr>
        <w:t xml:space="preserve"> </w:t>
      </w:r>
      <w:r w:rsidR="001C7CDA">
        <w:rPr>
          <w:color w:val="000000"/>
          <w:szCs w:val="28"/>
        </w:rPr>
        <w:t>–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IIoT) — концепции взаимосвязи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энергопотреблением. Такая связь позволяет собирать данные</w:t>
      </w:r>
      <w:r w:rsidR="00EB66EE">
        <w:rPr>
          <w:color w:val="000000"/>
          <w:szCs w:val="28"/>
        </w:rPr>
        <w:t xml:space="preserve"> устройств</w:t>
      </w:r>
      <w:r>
        <w:rPr>
          <w:color w:val="000000"/>
          <w:szCs w:val="28"/>
        </w:rPr>
        <w:t xml:space="preserve"> и анализировать их, что потенциально способствует повышению производительности </w:t>
      </w:r>
      <w:r w:rsidR="00EB66EE">
        <w:rPr>
          <w:color w:val="000000"/>
          <w:szCs w:val="28"/>
        </w:rPr>
        <w:t xml:space="preserve">труда </w:t>
      </w:r>
      <w:r>
        <w:rPr>
          <w:color w:val="000000"/>
          <w:szCs w:val="28"/>
        </w:rPr>
        <w:t>и эффективности</w:t>
      </w:r>
      <w:r w:rsidR="00EB66EE">
        <w:rPr>
          <w:color w:val="000000"/>
          <w:szCs w:val="28"/>
        </w:rPr>
        <w:t xml:space="preserve"> производства</w:t>
      </w:r>
      <w:r>
        <w:rPr>
          <w:color w:val="000000"/>
          <w:szCs w:val="28"/>
        </w:rPr>
        <w:t>, а также другим экономическим преимуществам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_Ref3555145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3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 Одним из преимуществ внедрения этого подхода является возможность создания цифрового двойника</w:t>
      </w:r>
      <w:r w:rsidR="00553241">
        <w:rPr>
          <w:color w:val="000000"/>
          <w:szCs w:val="28"/>
        </w:rPr>
        <w:t xml:space="preserve"> (</w:t>
      </w:r>
      <w:proofErr w:type="spellStart"/>
      <w:r w:rsidR="00553241">
        <w:rPr>
          <w:color w:val="000000"/>
          <w:szCs w:val="28"/>
        </w:rPr>
        <w:t>Digital</w:t>
      </w:r>
      <w:proofErr w:type="spellEnd"/>
      <w:r w:rsidR="00553241">
        <w:rPr>
          <w:color w:val="000000"/>
          <w:szCs w:val="28"/>
        </w:rPr>
        <w:t xml:space="preserve"> </w:t>
      </w:r>
      <w:proofErr w:type="spellStart"/>
      <w:r w:rsidR="00553241">
        <w:rPr>
          <w:color w:val="000000"/>
          <w:szCs w:val="28"/>
        </w:rPr>
        <w:t>Twin</w:t>
      </w:r>
      <w:proofErr w:type="spellEnd"/>
      <w:r w:rsidR="00553241">
        <w:rPr>
          <w:color w:val="000000"/>
          <w:szCs w:val="28"/>
        </w:rPr>
        <w:t>)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разрабатываемой системы. </w:t>
      </w:r>
    </w:p>
    <w:p w14:paraId="35AC00B5" w14:textId="13D8699E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Цифровой двойник — это иерархическая система математических моделей, вычислительных методов и программного обеспечения, которая обеспечивает синхронизацию между состоянием реально существующего процесса или системы и сопутствующей виртуальной копией 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_Ref3555163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4</w:t>
      </w:r>
      <w:r w:rsidR="00D67520">
        <w:rPr>
          <w:color w:val="000000"/>
          <w:szCs w:val="28"/>
        </w:rPr>
        <w:fldChar w:fldCharType="end"/>
      </w:r>
      <w:r w:rsidR="00D67520" w:rsidRPr="00D67520">
        <w:rPr>
          <w:color w:val="000000"/>
          <w:szCs w:val="28"/>
        </w:rPr>
        <w:t>,</w:t>
      </w:r>
      <w:ins w:id="5" w:author="Gleb Radchenko" w:date="2019-05-24T13:05:00Z">
        <w:r w:rsidR="002D3E29">
          <w:rPr>
            <w:color w:val="000000"/>
            <w:szCs w:val="28"/>
            <w:lang w:val="en-US"/>
          </w:rPr>
          <w:t> </w:t>
        </w:r>
      </w:ins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_Ref3555166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7</w:t>
      </w:r>
      <w:r w:rsidR="00D67520">
        <w:rPr>
          <w:color w:val="000000"/>
          <w:szCs w:val="28"/>
        </w:rPr>
        <w:fldChar w:fldCharType="end"/>
      </w:r>
      <w:r>
        <w:rPr>
          <w:color w:val="000000"/>
          <w:szCs w:val="28"/>
        </w:rPr>
        <w:t>].</w:t>
      </w:r>
    </w:p>
    <w:p w14:paraId="22A3FAB8" w14:textId="419B0D46" w:rsidR="00785A9B" w:rsidRDefault="00BF3B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</w:t>
      </w:r>
      <w:r>
        <w:rPr>
          <w:color w:val="000000"/>
          <w:szCs w:val="28"/>
        </w:rPr>
        <w:lastRenderedPageBreak/>
        <w:t xml:space="preserve">множество решений для цифрового преобразования бизнеса. Гибкость и </w:t>
      </w:r>
      <w:proofErr w:type="spellStart"/>
      <w:r>
        <w:rPr>
          <w:color w:val="000000"/>
          <w:szCs w:val="28"/>
        </w:rPr>
        <w:t>автоматизированность</w:t>
      </w:r>
      <w:proofErr w:type="spellEnd"/>
      <w:r>
        <w:rPr>
          <w:color w:val="000000"/>
          <w:szCs w:val="28"/>
        </w:rPr>
        <w:t xml:space="preserve"> полученной среды достигается за счет использования прикладных программных интерфейсов (API).</w:t>
      </w:r>
      <w:r w:rsidR="00FE5915" w:rsidRPr="0074658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Это позволяет различным устройствам и системам взаимодействовать между собой, даже если они работают на основе разных стандартов и протоколов</w:t>
      </w:r>
      <w:r w:rsidR="00725A86">
        <w:rPr>
          <w:color w:val="000000"/>
          <w:szCs w:val="28"/>
          <w:lang w:val="en-US"/>
        </w:rPr>
        <w:t> </w:t>
      </w:r>
      <w:r w:rsidR="00FE5915" w:rsidRPr="00746587">
        <w:rPr>
          <w:color w:val="000000"/>
          <w:szCs w:val="28"/>
        </w:rPr>
        <w:t>[</w:t>
      </w:r>
      <w:r w:rsidR="00D67520">
        <w:rPr>
          <w:color w:val="000000"/>
          <w:szCs w:val="28"/>
        </w:rPr>
        <w:fldChar w:fldCharType="begin"/>
      </w:r>
      <w:r w:rsidR="00D67520">
        <w:rPr>
          <w:color w:val="000000"/>
          <w:szCs w:val="28"/>
        </w:rPr>
        <w:instrText xml:space="preserve"> REF _Ref3555186 \r \h </w:instrText>
      </w:r>
      <w:r w:rsidR="00D67520">
        <w:rPr>
          <w:color w:val="000000"/>
          <w:szCs w:val="28"/>
        </w:rPr>
      </w:r>
      <w:r w:rsidR="00D67520">
        <w:rPr>
          <w:color w:val="000000"/>
          <w:szCs w:val="28"/>
        </w:rPr>
        <w:fldChar w:fldCharType="separate"/>
      </w:r>
      <w:r w:rsidR="00D67520">
        <w:rPr>
          <w:color w:val="000000"/>
          <w:szCs w:val="28"/>
        </w:rPr>
        <w:t>5</w:t>
      </w:r>
      <w:r w:rsidR="00D67520">
        <w:rPr>
          <w:color w:val="000000"/>
          <w:szCs w:val="28"/>
        </w:rPr>
        <w:fldChar w:fldCharType="end"/>
      </w:r>
      <w:r w:rsidR="00FE5915" w:rsidRPr="00746587">
        <w:rPr>
          <w:color w:val="000000"/>
          <w:szCs w:val="28"/>
        </w:rPr>
        <w:t>].</w:t>
      </w:r>
    </w:p>
    <w:p w14:paraId="040BDA55" w14:textId="120E7750" w:rsidR="00553241" w:rsidRDefault="00BF3B59" w:rsidP="00746587">
      <w:pPr>
        <w:widowControl w:val="0"/>
      </w:pPr>
      <w:r>
        <w:t xml:space="preserve">Применение облачных технологий может упростить обработку сверхбольших </w:t>
      </w:r>
      <w:r w:rsidR="001C7CDA">
        <w:t>массивов</w:t>
      </w:r>
      <w:r>
        <w:t xml:space="preserve"> данных, генерируемых устройствами Интернета вещей. Это</w:t>
      </w:r>
      <w:r w:rsidR="001C7CDA">
        <w:t>т факт убеждает в необходимости</w:t>
      </w:r>
      <w:r>
        <w:t xml:space="preserve"> изучения инструментов облачных платформ для разработки приложений, обрабатывающих данные с устройств IoT. Одними из возможных решений</w:t>
      </w:r>
      <w:r w:rsidR="001C7CDA">
        <w:t xml:space="preserve"> в этой области</w:t>
      </w:r>
      <w:r>
        <w:t xml:space="preserve"> являются облачные платформы Microsoft Azure</w:t>
      </w:r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_Ref3555203 \r \h </w:instrText>
      </w:r>
      <w:r w:rsidR="00D67520">
        <w:fldChar w:fldCharType="separate"/>
      </w:r>
      <w:r w:rsidR="00D67520">
        <w:t>18</w:t>
      </w:r>
      <w:r w:rsidR="00D67520">
        <w:fldChar w:fldCharType="end"/>
      </w:r>
      <w:r w:rsidR="00725A86" w:rsidRPr="00746587">
        <w:t>]</w:t>
      </w:r>
      <w:r>
        <w:t xml:space="preserve"> и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 w:rsidR="00725A86" w:rsidRPr="00746587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725A86" w:rsidRPr="00746587">
        <w:t>]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</w:t>
      </w:r>
    </w:p>
    <w:p w14:paraId="55C39252" w14:textId="50040277" w:rsidR="00785A9B" w:rsidRDefault="00BF3B59" w:rsidP="007465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Cs w:val="28"/>
        </w:rPr>
      </w:pPr>
      <w:r>
        <w:rPr>
          <w:i/>
          <w:color w:val="000000"/>
          <w:szCs w:val="28"/>
        </w:rPr>
        <w:t>Целью данной работы</w:t>
      </w:r>
      <w:r>
        <w:rPr>
          <w:color w:val="000000"/>
          <w:szCs w:val="28"/>
        </w:rPr>
        <w:t xml:space="preserve"> является </w:t>
      </w:r>
      <w:r w:rsidR="001C7CDA">
        <w:rPr>
          <w:color w:val="000000"/>
          <w:szCs w:val="28"/>
        </w:rPr>
        <w:t xml:space="preserve">разработка, </w:t>
      </w:r>
      <w:r>
        <w:rPr>
          <w:color w:val="000000"/>
          <w:szCs w:val="28"/>
        </w:rPr>
        <w:t>реализация и тестирование прототипа цифрового двойника на основе ресурсов облачной вычислительной платформы.</w:t>
      </w:r>
    </w:p>
    <w:p w14:paraId="4AD12A68" w14:textId="77777777" w:rsidR="00785A9B" w:rsidRDefault="00BF3B59">
      <w:pPr>
        <w:widowControl w:val="0"/>
      </w:pPr>
      <w:r>
        <w:t>Для достижения цели работы, необходимо решить следующие задачи:</w:t>
      </w:r>
    </w:p>
    <w:p w14:paraId="5554B0B8" w14:textId="77777777" w:rsidR="00785A9B" w:rsidRDefault="00BF3B59" w:rsidP="0074658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провести обзор научной литературы и существующих решений Интернета вещей для создания цифровых двойников;</w:t>
      </w:r>
    </w:p>
    <w:p w14:paraId="2D0C73FD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изучить технологии, предоставляемые облачными вычислительными платформами, для создания цифровых двойников;</w:t>
      </w:r>
    </w:p>
    <w:p w14:paraId="51CA6F06" w14:textId="77777777" w:rsidR="00785A9B" w:rsidRDefault="00BF3B59" w:rsidP="00746587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разработать и протестировать прототип цифрового двойника.</w:t>
      </w:r>
    </w:p>
    <w:p w14:paraId="5E122945" w14:textId="77777777" w:rsidR="00785A9B" w:rsidRDefault="00BF3B59">
      <w:pPr>
        <w:widowControl w:val="0"/>
        <w:rPr>
          <w:b/>
        </w:rPr>
      </w:pPr>
      <w:r>
        <w:rPr>
          <w:b/>
        </w:rPr>
        <w:t>Структура и объем работы</w:t>
      </w:r>
    </w:p>
    <w:p w14:paraId="79C63213" w14:textId="77777777" w:rsidR="00785A9B" w:rsidRDefault="00BF3B59">
      <w:pPr>
        <w:widowControl w:val="0"/>
      </w:pPr>
      <w:r>
        <w:rPr>
          <w:highlight w:val="yellow"/>
        </w:rPr>
        <w:t>Работа состоит из введения, X разделов, заключения, библиографии и X приложений. Объем работы составляет XX страницы, объем библиографии – XX источников, объем приложений – XX страниц.</w:t>
      </w:r>
    </w:p>
    <w:p w14:paraId="437C0654" w14:textId="77777777" w:rsidR="00785A9B" w:rsidRDefault="00BF3B59">
      <w:pPr>
        <w:widowControl w:val="0"/>
      </w:pPr>
      <w:r>
        <w:t xml:space="preserve">Первая глава содержит описание концепции Интернета вещей, </w:t>
      </w:r>
      <w:r>
        <w:lastRenderedPageBreak/>
        <w:t>облачных вычислений и цифровых двойников.</w:t>
      </w:r>
    </w:p>
    <w:p w14:paraId="080B8F13" w14:textId="77777777" w:rsidR="00785A9B" w:rsidRDefault="00BF3B59">
      <w:pPr>
        <w:widowControl w:val="0"/>
      </w:pPr>
      <w:r>
        <w:t>Во второй главе проводится анализ предметной области, обзор существующих работ по теме создания цифровых двойников на основе облачных вычислительных ресурсов.</w:t>
      </w:r>
    </w:p>
    <w:p w14:paraId="3E7C751D" w14:textId="44DF773B" w:rsidR="00785A9B" w:rsidRDefault="00BF3B59">
      <w:pPr>
        <w:widowControl w:val="0"/>
      </w:pPr>
      <w:r>
        <w:t>В третьей главе описана модель прототипа цифрового двойника, определены требования к системе и варианты</w:t>
      </w:r>
      <w:r w:rsidR="001C7CDA">
        <w:t xml:space="preserve"> ее</w:t>
      </w:r>
      <w:r>
        <w:t xml:space="preserve"> использования.</w:t>
      </w:r>
    </w:p>
    <w:p w14:paraId="47A5AFA1" w14:textId="77777777" w:rsidR="00785A9B" w:rsidRDefault="00BF3B59">
      <w:pPr>
        <w:widowControl w:val="0"/>
      </w:pPr>
      <w:r>
        <w:t>В четвертой главе приведены архитектура системы и используемые в работе алгоритмы.</w:t>
      </w:r>
    </w:p>
    <w:p w14:paraId="3A4F8204" w14:textId="77777777" w:rsidR="00785A9B" w:rsidRDefault="00BF3B59">
      <w:pPr>
        <w:widowControl w:val="0"/>
      </w:pPr>
      <w:r>
        <w:t>Пятая глава описывает детали реализации прототипа.</w:t>
      </w:r>
    </w:p>
    <w:p w14:paraId="173B94B8" w14:textId="77777777" w:rsidR="00785A9B" w:rsidRDefault="00BF3B59">
      <w:pPr>
        <w:widowControl w:val="0"/>
      </w:pPr>
      <w:r>
        <w:t>В шестой главе приводятся результаты тестирования разработанного прототипа.</w:t>
      </w:r>
    </w:p>
    <w:p w14:paraId="63C51256" w14:textId="77777777" w:rsidR="00785A9B" w:rsidRDefault="00BF3B59">
      <w:pPr>
        <w:widowControl w:val="0"/>
      </w:pPr>
      <w:r>
        <w:t>В заключении сделаны выводы о проделанной работе.</w:t>
      </w:r>
    </w:p>
    <w:p w14:paraId="1A5D4FA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1 содержит ….</w:t>
      </w:r>
    </w:p>
    <w:p w14:paraId="08C47390" w14:textId="77777777" w:rsidR="00785A9B" w:rsidRDefault="00BF3B59">
      <w:pPr>
        <w:widowControl w:val="0"/>
        <w:rPr>
          <w:highlight w:val="yellow"/>
        </w:rPr>
      </w:pPr>
      <w:r>
        <w:rPr>
          <w:highlight w:val="yellow"/>
        </w:rPr>
        <w:t>Приложение 2 содержит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739204E5" w14:textId="77777777" w:rsidR="00785A9B" w:rsidRDefault="00BF3B59">
      <w:pPr>
        <w:widowControl w:val="0"/>
      </w:pPr>
      <w:r>
        <w:rPr>
          <w:highlight w:val="yellow"/>
        </w:rPr>
        <w:t>Приложение 3</w:t>
      </w:r>
      <w:proofErr w:type="gramStart"/>
      <w:r>
        <w:rPr>
          <w:highlight w:val="yellow"/>
        </w:rPr>
        <w:t xml:space="preserve"> ….</w:t>
      </w:r>
      <w:proofErr w:type="gramEnd"/>
      <w:r>
        <w:rPr>
          <w:highlight w:val="yellow"/>
        </w:rPr>
        <w:t>.</w:t>
      </w:r>
    </w:p>
    <w:p w14:paraId="43D2BE20" w14:textId="77777777" w:rsidR="00785A9B" w:rsidRDefault="00BF3B59">
      <w:pPr>
        <w:widowControl w:val="0"/>
        <w:spacing w:after="160" w:line="259" w:lineRule="auto"/>
        <w:ind w:firstLine="0"/>
        <w:jc w:val="left"/>
      </w:pPr>
      <w:r>
        <w:br w:type="page"/>
      </w:r>
    </w:p>
    <w:p w14:paraId="67CE06E1" w14:textId="77777777" w:rsidR="00354673" w:rsidRDefault="00354673">
      <w:pPr>
        <w:pStyle w:val="1"/>
      </w:pPr>
      <w:bookmarkStart w:id="6" w:name="_Toc9242691"/>
      <w:r>
        <w:lastRenderedPageBreak/>
        <w:t>ОБЗОР ЛИТЕРАТУРЫ</w:t>
      </w:r>
      <w:bookmarkEnd w:id="6"/>
    </w:p>
    <w:p w14:paraId="06D4B210" w14:textId="2A8DFC7D" w:rsidR="00785A9B" w:rsidRDefault="00125A2C" w:rsidP="00ED320C">
      <w:pPr>
        <w:pStyle w:val="2"/>
      </w:pPr>
      <w:bookmarkStart w:id="7" w:name="_Toc9242692"/>
      <w:r>
        <w:t>Концепция интернета вещей, облачных вычислений и цифровых двойников</w:t>
      </w:r>
      <w:bookmarkEnd w:id="7"/>
    </w:p>
    <w:p w14:paraId="28BFBA86" w14:textId="19CD8F47" w:rsidR="00553241" w:rsidRDefault="00BF3B59">
      <w:pPr>
        <w:widowControl w:val="0"/>
      </w:pPr>
      <w:r>
        <w:t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_Ref3555118 \r \h </w:instrText>
      </w:r>
      <w:r w:rsidR="00D67520">
        <w:fldChar w:fldCharType="separate"/>
      </w:r>
      <w:r w:rsidR="00D67520">
        <w:t>1</w:t>
      </w:r>
      <w:r w:rsidR="00D67520">
        <w:fldChar w:fldCharType="end"/>
      </w:r>
      <w:r>
        <w:t>]. Появление этой концепции представляет новую эру в области вычислительной техники и технологий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_Ref3555243 \r \h </w:instrText>
      </w:r>
      <w:r w:rsidR="00D67520">
        <w:fldChar w:fldCharType="separate"/>
      </w:r>
      <w:r w:rsidR="00D67520">
        <w:t>10</w:t>
      </w:r>
      <w:r w:rsidR="00D67520">
        <w:fldChar w:fldCharType="end"/>
      </w:r>
      <w:r>
        <w:t xml:space="preserve">]. Лидерами по объему инвестиций в Интернет вещей в России к 2020 году, по прогнозу IDC, </w:t>
      </w:r>
      <w:r w:rsidR="001C7CDA">
        <w:t>станут</w:t>
      </w:r>
      <w:r>
        <w:t xml:space="preserve"> производственный сектор и транспортные компании</w:t>
      </w:r>
      <w:r w:rsidR="00746587">
        <w:rPr>
          <w:lang w:val="en-US"/>
        </w:rPr>
        <w:t> </w:t>
      </w:r>
      <w:r>
        <w:t>[</w:t>
      </w:r>
      <w:r w:rsidR="00D67520">
        <w:fldChar w:fldCharType="begin"/>
      </w:r>
      <w:r w:rsidR="00D67520">
        <w:instrText xml:space="preserve"> REF _Ref3555253 \r \h </w:instrText>
      </w:r>
      <w:r w:rsidR="00D67520">
        <w:fldChar w:fldCharType="separate"/>
      </w:r>
      <w:r w:rsidR="00D67520">
        <w:t>8</w:t>
      </w:r>
      <w:r w:rsidR="00D67520">
        <w:fldChar w:fldCharType="end"/>
      </w:r>
      <w:r>
        <w:t xml:space="preserve">]. </w:t>
      </w:r>
    </w:p>
    <w:p w14:paraId="5E636EAF" w14:textId="1B30F88F" w:rsidR="00553241" w:rsidRDefault="00553241">
      <w:pPr>
        <w:widowControl w:val="0"/>
      </w:pPr>
      <w:r>
        <w:t>Б</w:t>
      </w:r>
      <w:r w:rsidR="00BF3B59">
        <w:t xml:space="preserve">лагодаря применимости подхода </w:t>
      </w:r>
      <w:r>
        <w:t xml:space="preserve">интернета вещей </w:t>
      </w:r>
      <w:r w:rsidR="00BF3B59">
        <w:t>к различным производственным процессам</w:t>
      </w:r>
      <w:r>
        <w:t>,</w:t>
      </w:r>
      <w:r w:rsidR="00BF3B59">
        <w:t xml:space="preserve"> появилось множество наполненных новым содержанием и возможностями терминов, описывающих существовавшие ранее подходы</w:t>
      </w:r>
      <w:r w:rsidR="00746587">
        <w:rPr>
          <w:lang w:val="en-US"/>
        </w:rPr>
        <w:t> </w:t>
      </w:r>
      <w:r w:rsidR="00BF3B59"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 w:rsidR="00BF3B59">
        <w:t xml:space="preserve">]. Так, </w:t>
      </w:r>
      <w:r w:rsidR="00746587">
        <w:t>в дополнение к</w:t>
      </w:r>
      <w:r w:rsidR="00BF3B59">
        <w:t xml:space="preserve"> автоматизированным системам управления технологическими процессами (АСУ ТП) </w:t>
      </w:r>
      <w:r w:rsidR="001C7CDA">
        <w:t>была сформирована</w:t>
      </w:r>
      <w:r w:rsidR="00746587">
        <w:t xml:space="preserve"> </w:t>
      </w:r>
      <w:r w:rsidR="00BF3B59">
        <w:t>концепция промышленного Интернета вещей</w:t>
      </w:r>
      <w:r w:rsidR="001C7CDA">
        <w:t xml:space="preserve"> (</w:t>
      </w:r>
      <w:r w:rsidR="001C7CDA">
        <w:rPr>
          <w:lang w:val="en-US"/>
        </w:rPr>
        <w:t>IIoT</w:t>
      </w:r>
      <w:r w:rsidR="001C7CDA" w:rsidRPr="001C7CDA">
        <w:t>)</w:t>
      </w:r>
      <w:r w:rsidR="00BF3B59">
        <w:t xml:space="preserve">. </w:t>
      </w:r>
      <w:r w:rsidR="00BF3B59" w:rsidRPr="00ED320C">
        <w:t>Данн</w:t>
      </w:r>
      <w:r w:rsidR="008C0807" w:rsidRPr="00ED320C">
        <w:t>ая</w:t>
      </w:r>
      <w:r w:rsidR="00BF3B59" w:rsidRPr="00ED320C">
        <w:t xml:space="preserve"> </w:t>
      </w:r>
      <w:r w:rsidR="008C0807" w:rsidRPr="00ED320C">
        <w:t xml:space="preserve">концепция </w:t>
      </w:r>
      <w:r w:rsidR="00BF3B59" w:rsidRPr="00ED320C">
        <w:t>предлагает использование взаимосвязанных датчиков, приборов и других устройств, объединенных в сеть с промышленными приложениями компьютеров, включая, помимо прочего, управление производством и энергопотреблением</w:t>
      </w:r>
      <w:r w:rsidR="008C0807" w:rsidRPr="00ED320C">
        <w:t> </w:t>
      </w:r>
      <w:r w:rsidR="00A50643" w:rsidRPr="00ED320C">
        <w:t>[</w:t>
      </w:r>
      <w:r w:rsidR="00A50643" w:rsidRPr="00ED320C">
        <w:fldChar w:fldCharType="begin"/>
      </w:r>
      <w:r w:rsidR="00A50643" w:rsidRPr="00ED320C">
        <w:instrText xml:space="preserve"> REF _Ref5362346 \r \h </w:instrText>
      </w:r>
      <w:r w:rsidR="00ED320C">
        <w:instrText xml:space="preserve"> \* MERGEFORMAT </w:instrText>
      </w:r>
      <w:r w:rsidR="00A50643" w:rsidRPr="00ED320C">
        <w:fldChar w:fldCharType="separate"/>
      </w:r>
      <w:r w:rsidR="00A50643" w:rsidRPr="00ED320C">
        <w:t>22</w:t>
      </w:r>
      <w:r w:rsidR="00A50643" w:rsidRPr="00ED320C">
        <w:fldChar w:fldCharType="end"/>
      </w:r>
      <w:r w:rsidR="00A50643" w:rsidRPr="00ED320C">
        <w:t>]</w:t>
      </w:r>
      <w:r w:rsidR="001C7CDA">
        <w:t>, что</w:t>
      </w:r>
      <w:r w:rsidR="00600720">
        <w:t xml:space="preserve"> обеспечивает</w:t>
      </w:r>
      <w:r w:rsidR="00600720">
        <w:rPr>
          <w:rStyle w:val="afc"/>
        </w:rPr>
        <w:t xml:space="preserve"> </w:t>
      </w:r>
      <w:r w:rsidR="00600720">
        <w:t>сбор</w:t>
      </w:r>
      <w:r w:rsidR="00BF3B59">
        <w:t xml:space="preserve">, </w:t>
      </w:r>
      <w:r w:rsidR="00600720">
        <w:t xml:space="preserve">обмен </w:t>
      </w:r>
      <w:r w:rsidR="00BF3B59">
        <w:t xml:space="preserve">и </w:t>
      </w:r>
      <w:r w:rsidR="00600720">
        <w:t>анализ данных</w:t>
      </w:r>
      <w:r w:rsidR="001C7CDA">
        <w:t>,</w:t>
      </w:r>
      <w:r w:rsidR="00BF3B59">
        <w:t xml:space="preserve"> потенциально способствует повышению производите</w:t>
      </w:r>
      <w:r w:rsidR="001C7CDA">
        <w:t>льности и эффективности труда, а также</w:t>
      </w:r>
      <w:r w:rsidR="00BF3B59">
        <w:t xml:space="preserve"> другим</w:t>
      </w:r>
      <w:r w:rsidR="007E00DE">
        <w:t xml:space="preserve"> экономическим преимуществам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_Ref3555145 \r \h </w:instrText>
      </w:r>
      <w:r w:rsidR="00D67520">
        <w:fldChar w:fldCharType="separate"/>
      </w:r>
      <w:r w:rsidR="00D67520">
        <w:t>3</w:t>
      </w:r>
      <w:r w:rsidR="00D67520">
        <w:fldChar w:fldCharType="end"/>
      </w:r>
      <w:r w:rsidR="00BF3B59">
        <w:t xml:space="preserve">]. </w:t>
      </w:r>
    </w:p>
    <w:p w14:paraId="279A1EC5" w14:textId="189B6DD1" w:rsidR="00553241" w:rsidRDefault="00BF3B59">
      <w:pPr>
        <w:widowControl w:val="0"/>
      </w:pPr>
      <w:r>
        <w:t>Одним из подходов к пр</w:t>
      </w:r>
      <w:r w:rsidR="008F2FAC">
        <w:t>именению IIoT является концепция</w:t>
      </w:r>
      <w:r>
        <w:t xml:space="preserve"> «Ин</w:t>
      </w:r>
      <w:r w:rsidR="007E00DE">
        <w:t>дустрия 4.0» (</w:t>
      </w:r>
      <w:proofErr w:type="spellStart"/>
      <w:r w:rsidR="007E00DE">
        <w:t>Industry</w:t>
      </w:r>
      <w:proofErr w:type="spellEnd"/>
      <w:r w:rsidR="007E00DE">
        <w:t xml:space="preserve"> 4.0)</w:t>
      </w:r>
      <w:r w:rsidR="00746587">
        <w:t>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Согласно </w:t>
      </w:r>
      <w:r w:rsidR="00553241">
        <w:t xml:space="preserve">концепции Индустрии </w:t>
      </w:r>
      <w:r>
        <w:t xml:space="preserve">4.0, </w:t>
      </w:r>
      <w:r w:rsidR="008F2FAC">
        <w:t xml:space="preserve">современная </w:t>
      </w:r>
      <w:r>
        <w:t>экономика находится на пороге</w:t>
      </w:r>
      <w:r w:rsidR="00600720">
        <w:t> </w:t>
      </w:r>
      <w:r>
        <w:t xml:space="preserve">четвертой промышленной революции. Ее </w:t>
      </w:r>
      <w:r w:rsidR="00ED320C">
        <w:t xml:space="preserve">ключевые </w:t>
      </w:r>
      <w:r>
        <w:t xml:space="preserve">моменты — внедрение </w:t>
      </w:r>
      <w:proofErr w:type="spellStart"/>
      <w:r>
        <w:t>киберфизических</w:t>
      </w:r>
      <w:proofErr w:type="spellEnd"/>
      <w:r>
        <w:t xml:space="preserve"> систем</w:t>
      </w:r>
      <w:r w:rsidR="00ED320C">
        <w:t xml:space="preserve"> в промышленные процессы</w:t>
      </w:r>
      <w:r>
        <w:t xml:space="preserve"> и переход к персонализированному производств</w:t>
      </w:r>
      <w:r w:rsidR="009A15E8">
        <w:t>у </w:t>
      </w:r>
      <w:r w:rsidR="007E00DE">
        <w:t>[</w:t>
      </w:r>
      <w:r w:rsidR="00D67520">
        <w:fldChar w:fldCharType="begin"/>
      </w:r>
      <w:r w:rsidR="00D67520">
        <w:instrText xml:space="preserve"> REF _Ref3555290 \r \h </w:instrText>
      </w:r>
      <w:r w:rsidR="00D67520">
        <w:fldChar w:fldCharType="separate"/>
      </w:r>
      <w:r w:rsidR="00D67520">
        <w:t>11</w:t>
      </w:r>
      <w:r w:rsidR="00D67520">
        <w:fldChar w:fldCharType="end"/>
      </w:r>
      <w:r>
        <w:t xml:space="preserve">]. </w:t>
      </w:r>
      <w:proofErr w:type="spellStart"/>
      <w:r w:rsidR="00430599">
        <w:t>Киберфизические</w:t>
      </w:r>
      <w:proofErr w:type="spellEnd"/>
      <w:r>
        <w:t xml:space="preserve"> системы характеризуются наличием двусторонней связи между физическими процессами и управляющими программами</w:t>
      </w:r>
      <w:r w:rsidR="00354673">
        <w:t> </w:t>
      </w:r>
      <w:r>
        <w:t>[</w:t>
      </w:r>
      <w:r w:rsidR="00D67520">
        <w:fldChar w:fldCharType="begin"/>
      </w:r>
      <w:r w:rsidR="00D67520">
        <w:instrText xml:space="preserve"> REF _Ref3555266 \r \h </w:instrText>
      </w:r>
      <w:r w:rsidR="00D67520">
        <w:fldChar w:fldCharType="separate"/>
      </w:r>
      <w:r w:rsidR="00D67520">
        <w:t>9</w:t>
      </w:r>
      <w:r w:rsidR="00D67520">
        <w:fldChar w:fldCharType="end"/>
      </w:r>
      <w:r>
        <w:t xml:space="preserve">]. Элементы такой системы могут находиться как рядом, </w:t>
      </w:r>
      <w:r>
        <w:lastRenderedPageBreak/>
        <w:t>например,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ремонт, утилизация).</w:t>
      </w:r>
    </w:p>
    <w:p w14:paraId="2ACE8AC3" w14:textId="45F4CE16" w:rsidR="00354673" w:rsidRDefault="00BF3B59">
      <w:pPr>
        <w:widowControl w:val="0"/>
      </w:pPr>
      <w:r>
        <w:t xml:space="preserve">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Одним из подходов реализации </w:t>
      </w:r>
      <w:proofErr w:type="spellStart"/>
      <w:r>
        <w:t>киберфизических</w:t>
      </w:r>
      <w:proofErr w:type="spellEnd"/>
      <w:r>
        <w:t xml:space="preserve"> систем является концепция цифровых двойников (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</w:t>
      </w:r>
      <w:proofErr w:type="spellEnd"/>
      <w:r w:rsidR="00354673">
        <w:t xml:space="preserve"> – </w:t>
      </w:r>
      <w:r w:rsidR="00354673">
        <w:rPr>
          <w:lang w:val="en-US"/>
        </w:rPr>
        <w:t>DT</w:t>
      </w:r>
      <w:r>
        <w:t>), которая поддерживает виртуальные модели реального оборудования, производственных процессов и конечных продуктов. В данной концепции используются методы анализа данных с различных типов датчиков, установленных на объектах, для настройки и актуализации их виртуального состояния. Также в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метод</w:t>
      </w:r>
      <w:r w:rsidR="007E00DE">
        <w:t>а конечных элементов и т. д.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_Ref3555321 \r \h </w:instrText>
      </w:r>
      <w:r w:rsidR="00D67520">
        <w:fldChar w:fldCharType="separate"/>
      </w:r>
      <w:r w:rsidR="00ED320C">
        <w:t>12</w:t>
      </w:r>
      <w:r w:rsidR="00D67520">
        <w:fldChar w:fldCharType="end"/>
      </w:r>
      <w:r>
        <w:t xml:space="preserve">]. </w:t>
      </w:r>
    </w:p>
    <w:p w14:paraId="5E9B3452" w14:textId="06A9186E" w:rsidR="00785A9B" w:rsidRDefault="00BF3B59">
      <w:pPr>
        <w:widowControl w:val="0"/>
      </w:pPr>
      <w:r>
        <w:t xml:space="preserve">При переходе </w:t>
      </w:r>
      <w:r w:rsidR="008F2FAC">
        <w:t xml:space="preserve">экономики </w:t>
      </w:r>
      <w:r>
        <w:t xml:space="preserve">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Облачные вычисления (англ.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 —</w:t>
      </w:r>
      <w:r w:rsidR="00ED320C">
        <w:t xml:space="preserve"> это</w:t>
      </w:r>
      <w:r>
        <w:t xml:space="preserve">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</w:t>
      </w:r>
      <w:r w:rsidR="007E00DE">
        <w:t>или обращениями к провайдеру [</w:t>
      </w:r>
      <w:r w:rsidR="00D67520">
        <w:fldChar w:fldCharType="begin"/>
      </w:r>
      <w:r w:rsidR="00D67520">
        <w:instrText xml:space="preserve"> REF _Ref3555333 \r \h </w:instrText>
      </w:r>
      <w:r w:rsidR="00D67520">
        <w:fldChar w:fldCharType="separate"/>
      </w:r>
      <w:r w:rsidR="00D67520">
        <w:t>13</w:t>
      </w:r>
      <w:r w:rsidR="00D67520">
        <w:fldChar w:fldCharType="end"/>
      </w:r>
      <w:r>
        <w:t xml:space="preserve">]. 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</w:t>
      </w:r>
      <w:r w:rsidR="008F2FAC">
        <w:t xml:space="preserve">позволит </w:t>
      </w:r>
      <w:r>
        <w:t>существенно расширит</w:t>
      </w:r>
      <w:r w:rsidR="008F2FAC">
        <w:t>ь</w:t>
      </w:r>
      <w:r>
        <w:t xml:space="preserve"> возможности систем. </w:t>
      </w:r>
      <w:r>
        <w:lastRenderedPageBreak/>
        <w:t>Облачные вычисления способны справиться с обработкой большого количества данных, которые поставляют устройства IoT, однако разные модели обработки требуют разных вычислительных ресурсов, а разные данные требуют разных подходов к их обработке и защите</w:t>
      </w:r>
      <w:r w:rsidR="00F97084">
        <w:t> </w:t>
      </w:r>
      <w:r w:rsidR="00F97084" w:rsidRPr="007D3F1E">
        <w:t>[</w:t>
      </w:r>
      <w:r w:rsidR="00F97084">
        <w:fldChar w:fldCharType="begin"/>
      </w:r>
      <w:r w:rsidR="00F97084">
        <w:instrText xml:space="preserve"> REF _Ref3555243 \r \h </w:instrText>
      </w:r>
      <w:r w:rsidR="00F97084">
        <w:fldChar w:fldCharType="separate"/>
      </w:r>
      <w:r w:rsidR="00F97084">
        <w:t>10</w:t>
      </w:r>
      <w:r w:rsidR="00F97084">
        <w:fldChar w:fldCharType="end"/>
      </w:r>
      <w:r w:rsidR="00F97084" w:rsidRPr="007D3F1E">
        <w:t>]</w:t>
      </w:r>
      <w:r>
        <w:t>.</w:t>
      </w:r>
    </w:p>
    <w:p w14:paraId="033315F2" w14:textId="659142B0" w:rsidR="00785A9B" w:rsidRDefault="00BF3B59">
      <w:pPr>
        <w:widowControl w:val="0"/>
      </w:pPr>
      <w:r>
        <w:t>Следов</w:t>
      </w:r>
      <w:r w:rsidR="008F2FAC">
        <w:t>ательно, важной тенденцией стане</w:t>
      </w:r>
      <w:r>
        <w:t xml:space="preserve">т перенос интеллекта ближе 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в </w:t>
      </w:r>
      <w:r w:rsidR="008F2FAC">
        <w:t xml:space="preserve">удаленном </w:t>
      </w:r>
      <w:r>
        <w:t xml:space="preserve">крупном </w:t>
      </w:r>
      <w:r w:rsidR="008F2FAC">
        <w:t>центре обработки данных (ЦОД)</w:t>
      </w:r>
      <w:r>
        <w:t xml:space="preserve">, для </w:t>
      </w:r>
      <w:r w:rsidR="008F2FAC">
        <w:t xml:space="preserve">решений </w:t>
      </w:r>
      <w:r>
        <w:t>многих задач является нежелательной</w:t>
      </w:r>
      <w:r w:rsidR="006D0FFB">
        <w:rPr>
          <w:lang w:val="en-US"/>
        </w:rPr>
        <w:t> </w:t>
      </w:r>
      <w:r w:rsidR="006D0FFB" w:rsidRPr="0085346D">
        <w:t>[</w:t>
      </w:r>
      <w:r w:rsidR="006D0FFB">
        <w:rPr>
          <w:lang w:val="en-US"/>
        </w:rPr>
        <w:fldChar w:fldCharType="begin"/>
      </w:r>
      <w:r w:rsidR="006D0FFB" w:rsidRPr="0085346D">
        <w:instrText xml:space="preserve"> </w:instrText>
      </w:r>
      <w:r w:rsidR="006D0FFB">
        <w:rPr>
          <w:lang w:val="en-US"/>
        </w:rPr>
        <w:instrText>REF</w:instrText>
      </w:r>
      <w:r w:rsidR="006D0FFB" w:rsidRPr="0085346D">
        <w:instrText xml:space="preserve"> _</w:instrText>
      </w:r>
      <w:r w:rsidR="006D0FFB">
        <w:rPr>
          <w:lang w:val="en-US"/>
        </w:rPr>
        <w:instrText>Ref</w:instrText>
      </w:r>
      <w:r w:rsidR="006D0FFB" w:rsidRPr="0085346D">
        <w:instrText>6488017 \</w:instrText>
      </w:r>
      <w:r w:rsidR="006D0FFB">
        <w:rPr>
          <w:lang w:val="en-US"/>
        </w:rPr>
        <w:instrText>r</w:instrText>
      </w:r>
      <w:r w:rsidR="006D0FFB" w:rsidRPr="0085346D">
        <w:instrText xml:space="preserve"> \</w:instrText>
      </w:r>
      <w:r w:rsidR="006D0FFB">
        <w:rPr>
          <w:lang w:val="en-US"/>
        </w:rPr>
        <w:instrText>h</w:instrText>
      </w:r>
      <w:r w:rsidR="006D0FFB" w:rsidRPr="0085346D">
        <w:instrText xml:space="preserve"> </w:instrText>
      </w:r>
      <w:r w:rsidR="006D0FFB">
        <w:rPr>
          <w:lang w:val="en-US"/>
        </w:rPr>
      </w:r>
      <w:r w:rsidR="006D0FFB">
        <w:rPr>
          <w:lang w:val="en-US"/>
        </w:rPr>
        <w:fldChar w:fldCharType="separate"/>
      </w:r>
      <w:r w:rsidR="006D0FFB" w:rsidRPr="0085346D">
        <w:t>24</w:t>
      </w:r>
      <w:r w:rsidR="006D0FFB">
        <w:rPr>
          <w:lang w:val="en-US"/>
        </w:rPr>
        <w:fldChar w:fldCharType="end"/>
      </w:r>
      <w:r w:rsidR="006D0FFB" w:rsidRPr="0085346D">
        <w:t>]</w:t>
      </w:r>
      <w:r>
        <w:t xml:space="preserve">. Передача трафика до </w:t>
      </w:r>
      <w:proofErr w:type="spellStart"/>
      <w:r>
        <w:t>ЦОДа</w:t>
      </w:r>
      <w:proofErr w:type="spellEnd"/>
      <w:r>
        <w:t xml:space="preserve">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</w:p>
    <w:p w14:paraId="4A905603" w14:textId="035D6E06" w:rsidR="00125A2C" w:rsidRDefault="00BF3B59" w:rsidP="0085346D">
      <w:pPr>
        <w:widowControl w:val="0"/>
      </w:pPr>
      <w:r>
        <w:t xml:space="preserve">Как следствие, наряду с переносом интеллекта в </w:t>
      </w:r>
      <w:r w:rsidR="00F97084">
        <w:t xml:space="preserve">крупные </w:t>
      </w:r>
      <w:r w:rsidR="0024675C">
        <w:t>центры обработки данных</w:t>
      </w:r>
      <w:r>
        <w:t xml:space="preserve"> </w:t>
      </w:r>
      <w:r w:rsidR="00ED320C">
        <w:t xml:space="preserve">формируется </w:t>
      </w:r>
      <w:r>
        <w:t>обратный процесс, получивший название «</w:t>
      </w:r>
      <w:r w:rsidR="00354673">
        <w:t xml:space="preserve">туманные </w:t>
      </w:r>
      <w:r>
        <w:t>вычисления» (</w:t>
      </w:r>
      <w:r w:rsidR="00354673">
        <w:rPr>
          <w:lang w:val="en-US"/>
        </w:rPr>
        <w:t>F</w:t>
      </w:r>
      <w:proofErr w:type="spellStart"/>
      <w:r>
        <w:t>og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), когда анализ собираемых данных и выработка управляющих воздействий происходят в узлах, максимально приближ</w:t>
      </w:r>
      <w:r w:rsidR="007E00DE">
        <w:t>енных к конечным устройствам</w:t>
      </w:r>
      <w:r w:rsidR="00354673">
        <w:rPr>
          <w:lang w:val="en-US"/>
        </w:rPr>
        <w:t> </w:t>
      </w:r>
      <w:r w:rsidR="007E00DE">
        <w:t>[</w:t>
      </w:r>
      <w:r w:rsidR="00D67520">
        <w:fldChar w:fldCharType="begin"/>
      </w:r>
      <w:r w:rsidR="00D67520">
        <w:instrText xml:space="preserve"> REF _Ref3555345 \r \h </w:instrText>
      </w:r>
      <w:r w:rsidR="00D67520">
        <w:fldChar w:fldCharType="separate"/>
      </w:r>
      <w:r w:rsidR="00D67520">
        <w:t>14</w:t>
      </w:r>
      <w:r w:rsidR="00D67520">
        <w:fldChar w:fldCharType="end"/>
      </w:r>
      <w:r>
        <w:t xml:space="preserve">]. В будущем все в большей степени анализ </w:t>
      </w:r>
      <w:r w:rsidR="008F2FAC">
        <w:t xml:space="preserve">собираемых данных </w:t>
      </w:r>
      <w:r>
        <w:t>будет производиться самими устройствами, что поз</w:t>
      </w:r>
      <w:r w:rsidR="008F2FAC">
        <w:t>волит минимизировать задержку при принятии</w:t>
      </w:r>
      <w:r>
        <w:t xml:space="preserve"> решений и повысит автономность устройств. Только </w:t>
      </w:r>
      <w:r w:rsidR="008F2FAC">
        <w:t xml:space="preserve">применение </w:t>
      </w:r>
      <w:r w:rsidR="00ED320C">
        <w:t xml:space="preserve">технологии </w:t>
      </w:r>
      <w:r>
        <w:t>гибридных облачных сред могут решить поставленные перед концепцией цифровых двойников задачи.</w:t>
      </w:r>
      <w:r w:rsidR="00125A2C">
        <w:t xml:space="preserve"> </w:t>
      </w:r>
    </w:p>
    <w:p w14:paraId="5754E6F6" w14:textId="77777777" w:rsidR="0085346D" w:rsidRDefault="0085346D" w:rsidP="0085346D">
      <w:pPr>
        <w:widowControl w:val="0"/>
      </w:pPr>
    </w:p>
    <w:p w14:paraId="172277EB" w14:textId="0F32967B" w:rsidR="00785A9B" w:rsidRPr="00125A2C" w:rsidRDefault="00125A2C">
      <w:pPr>
        <w:pStyle w:val="2"/>
      </w:pPr>
      <w:bookmarkStart w:id="8" w:name="_Toc5361837"/>
      <w:bookmarkStart w:id="9" w:name="_Toc9242693"/>
      <w:bookmarkEnd w:id="8"/>
      <w:r>
        <w:t>Т</w:t>
      </w:r>
      <w:r w:rsidR="00BF3B59" w:rsidRPr="00125A2C">
        <w:t>ехнологи</w:t>
      </w:r>
      <w:r>
        <w:t>и</w:t>
      </w:r>
      <w:r w:rsidR="00BF3B59" w:rsidRPr="00125A2C">
        <w:t xml:space="preserve"> обработки данных</w:t>
      </w:r>
      <w:r>
        <w:t xml:space="preserve"> </w:t>
      </w:r>
      <w:r w:rsidR="00BF3B59" w:rsidRPr="00125A2C">
        <w:t>Интернета вещей</w:t>
      </w:r>
      <w:bookmarkEnd w:id="9"/>
    </w:p>
    <w:p w14:paraId="77D90EEF" w14:textId="0E19F18A" w:rsidR="00725A86" w:rsidRDefault="00BF3B59">
      <w:pPr>
        <w:widowControl w:val="0"/>
        <w:spacing w:after="160"/>
        <w:rPr>
          <w:szCs w:val="28"/>
        </w:rPr>
      </w:pPr>
      <w:r>
        <w:t>Применение облачных технологий может упростить обработку данных, генерируемых устройствами Интернета вещей.</w:t>
      </w:r>
      <w:r w:rsidR="00195187" w:rsidRPr="00195187">
        <w:t xml:space="preserve"> </w:t>
      </w:r>
      <w:r w:rsidR="00195187">
        <w:t>В этом разделе мы рассмотрим концепцию пространственного интеллектуал</w:t>
      </w:r>
      <w:r w:rsidR="008F2FAC">
        <w:t>ьного графа, как одного</w:t>
      </w:r>
      <w:r w:rsidR="00195187">
        <w:t xml:space="preserve"> из самых распространенных методов проектирования систем обработки данных </w:t>
      </w:r>
      <w:r w:rsidR="00195187">
        <w:rPr>
          <w:lang w:val="en-US"/>
        </w:rPr>
        <w:t>IoT</w:t>
      </w:r>
      <w:r w:rsidR="00195187" w:rsidRPr="00195187">
        <w:t xml:space="preserve"> </w:t>
      </w:r>
      <w:r w:rsidR="00195187">
        <w:t>на сегодняшний день, а также</w:t>
      </w:r>
      <w:r>
        <w:t xml:space="preserve"> </w:t>
      </w:r>
      <w:r w:rsidR="008F2FAC">
        <w:rPr>
          <w:szCs w:val="28"/>
        </w:rPr>
        <w:t>проанализируем</w:t>
      </w:r>
      <w:r w:rsidR="00125A2C">
        <w:rPr>
          <w:szCs w:val="28"/>
        </w:rPr>
        <w:t xml:space="preserve"> </w:t>
      </w:r>
      <w:r w:rsidR="00125A2C">
        <w:rPr>
          <w:szCs w:val="28"/>
        </w:rPr>
        <w:lastRenderedPageBreak/>
        <w:t xml:space="preserve">возможности по реализации приложений обработки данных </w:t>
      </w:r>
      <w:r w:rsidR="00125A2C">
        <w:rPr>
          <w:szCs w:val="28"/>
          <w:lang w:val="en-US"/>
        </w:rPr>
        <w:t>IoT</w:t>
      </w:r>
      <w:r w:rsidR="00125A2C" w:rsidRPr="00ED320C">
        <w:rPr>
          <w:szCs w:val="28"/>
        </w:rPr>
        <w:t xml:space="preserve"> </w:t>
      </w:r>
      <w:r w:rsidR="00125A2C">
        <w:rPr>
          <w:szCs w:val="28"/>
        </w:rPr>
        <w:t xml:space="preserve">на базе наиболее применяемых на сегодняшний день публичных облачных платформ: </w:t>
      </w:r>
      <w:r w:rsidRPr="009A15E8">
        <w:rPr>
          <w:szCs w:val="28"/>
        </w:rPr>
        <w:t xml:space="preserve">Microsoft Azure и </w:t>
      </w:r>
      <w:proofErr w:type="spellStart"/>
      <w:r w:rsidRPr="009A15E8">
        <w:rPr>
          <w:szCs w:val="28"/>
        </w:rPr>
        <w:t>Amazon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Web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Services</w:t>
      </w:r>
      <w:proofErr w:type="spellEnd"/>
      <w:r w:rsidRPr="009A15E8">
        <w:rPr>
          <w:szCs w:val="28"/>
        </w:rPr>
        <w:t>. Ключевым преимуществом данных платформ является широкий набор инструментов, в частности, для создания решений Интернета вещей и цифровых двойников.</w:t>
      </w:r>
      <w:r w:rsidR="00725A86" w:rsidRPr="009A15E8">
        <w:rPr>
          <w:szCs w:val="28"/>
        </w:rPr>
        <w:t xml:space="preserve"> </w:t>
      </w:r>
    </w:p>
    <w:p w14:paraId="62849A77" w14:textId="16FF11E3" w:rsidR="00ED59E6" w:rsidRDefault="00ED59E6" w:rsidP="00195187">
      <w:pPr>
        <w:pStyle w:val="3"/>
      </w:pPr>
      <w:bookmarkStart w:id="10" w:name="_Toc9242694"/>
      <w:r>
        <w:t>Концепция пространственного интеллектуального графа</w:t>
      </w:r>
      <w:bookmarkEnd w:id="10"/>
    </w:p>
    <w:p w14:paraId="008F7804" w14:textId="724E4407" w:rsidR="00591EAB" w:rsidRPr="0085346D" w:rsidRDefault="00ED59E6">
      <w:r>
        <w:t>Данная концепция представляет физические среды и связанные устройства</w:t>
      </w:r>
      <w:r w:rsidR="008F2FAC">
        <w:t>, датчики и пользователей в качестве</w:t>
      </w:r>
      <w:r>
        <w:t xml:space="preserve"> моделей, хранящихся в виде пространственного интеллектуального графа. Это помогает эффективно моделировать</w:t>
      </w:r>
      <w:r w:rsidRPr="00ED59E6">
        <w:t xml:space="preserve"> взаимосвязи и взаимодействия между людьми, пространствами и устройствами</w:t>
      </w:r>
      <w:r>
        <w:t> </w:t>
      </w:r>
      <w:r w:rsidRPr="00195187">
        <w:t>[</w:t>
      </w:r>
      <w:r>
        <w:fldChar w:fldCharType="begin"/>
      </w:r>
      <w:r>
        <w:instrText xml:space="preserve"> REF _Ref5974083 \r \h </w:instrText>
      </w:r>
      <w:r>
        <w:fldChar w:fldCharType="separate"/>
      </w:r>
      <w:r>
        <w:t>23</w:t>
      </w:r>
      <w:r>
        <w:fldChar w:fldCharType="end"/>
      </w:r>
      <w:r w:rsidRPr="00195187">
        <w:t>]</w:t>
      </w:r>
      <w:r w:rsidRPr="00ED59E6">
        <w:t>.</w:t>
      </w:r>
      <w:r w:rsidRPr="00195187">
        <w:t xml:space="preserve"> Модели создают пользователи, которые хотят адаптировать </w:t>
      </w:r>
      <w:r w:rsidR="008F2FAC">
        <w:t xml:space="preserve">технологическое </w:t>
      </w:r>
      <w:r w:rsidRPr="00195187">
        <w:t xml:space="preserve">решение к своим конкретным потребностям. Вместе эти предварительно определенные объектные модели </w:t>
      </w:r>
      <w:commentRangeStart w:id="11"/>
      <w:ins w:id="12" w:author="Gleb Radchenko" w:date="2019-05-24T13:07:00Z">
        <w:r w:rsidR="002D3E29" w:rsidRPr="002D3E29">
          <w:rPr>
            <w:highlight w:val="yellow"/>
            <w:rPrChange w:id="13" w:author="Gleb Radchenko" w:date="2019-05-24T13:07:00Z">
              <w:rPr/>
            </w:rPrChange>
          </w:rPr>
          <w:t xml:space="preserve">Azure </w:t>
        </w:r>
      </w:ins>
      <w:r w:rsidRPr="002D3E29">
        <w:rPr>
          <w:highlight w:val="yellow"/>
          <w:lang w:val="en-US"/>
          <w:rPrChange w:id="14" w:author="Gleb Radchenko" w:date="2019-05-24T13:07:00Z">
            <w:rPr>
              <w:lang w:val="en-US"/>
            </w:rPr>
          </w:rPrChange>
        </w:rPr>
        <w:t>Digital</w:t>
      </w:r>
      <w:r w:rsidRPr="002D3E29">
        <w:rPr>
          <w:highlight w:val="yellow"/>
          <w:rPrChange w:id="15" w:author="Gleb Radchenko" w:date="2019-05-24T13:07:00Z">
            <w:rPr/>
          </w:rPrChange>
        </w:rPr>
        <w:t xml:space="preserve"> </w:t>
      </w:r>
      <w:r w:rsidRPr="002D3E29">
        <w:rPr>
          <w:highlight w:val="yellow"/>
          <w:lang w:val="en-US"/>
          <w:rPrChange w:id="16" w:author="Gleb Radchenko" w:date="2019-05-24T13:07:00Z">
            <w:rPr>
              <w:lang w:val="en-US"/>
            </w:rPr>
          </w:rPrChange>
        </w:rPr>
        <w:t>Twins</w:t>
      </w:r>
      <w:r w:rsidRPr="00195187">
        <w:t xml:space="preserve"> составляют онтологию. </w:t>
      </w:r>
      <w:commentRangeEnd w:id="11"/>
      <w:r w:rsidR="002D3E29">
        <w:rPr>
          <w:rStyle w:val="afc"/>
        </w:rPr>
        <w:commentReference w:id="11"/>
      </w:r>
      <w:r w:rsidRPr="00195187">
        <w:t xml:space="preserve">В онтологии </w:t>
      </w:r>
      <w:r>
        <w:t xml:space="preserve">могут быть описаны </w:t>
      </w:r>
      <w:r w:rsidRPr="00195187">
        <w:t>регионы, площадки, этажи, офисы, зоны, конференц-залы и фокус-комнаты</w:t>
      </w:r>
      <w:r w:rsidR="000F2968">
        <w:t>,</w:t>
      </w:r>
      <w:r w:rsidRPr="00195187">
        <w:t xml:space="preserve"> </w:t>
      </w:r>
      <w:r w:rsidR="008F2FAC">
        <w:t>различные</w:t>
      </w:r>
      <w:r w:rsidRPr="00195187">
        <w:t xml:space="preserve"> электростанции, подстанции, энергетические ресурсы и потребители. Объектные модели и онтологии </w:t>
      </w:r>
      <w:r w:rsidRPr="00ED59E6">
        <w:rPr>
          <w:lang w:val="en-US"/>
        </w:rPr>
        <w:t>Digital</w:t>
      </w:r>
      <w:r w:rsidRPr="00195187">
        <w:t xml:space="preserve"> </w:t>
      </w:r>
      <w:r w:rsidRPr="00ED59E6">
        <w:rPr>
          <w:lang w:val="en-US"/>
        </w:rPr>
        <w:t>Twins</w:t>
      </w:r>
      <w:r w:rsidRPr="00195187">
        <w:t xml:space="preserve"> позволяют персонализировать разные сценарии и потребности</w:t>
      </w:r>
      <w:r w:rsidR="00273449">
        <w:t xml:space="preserve">. Можно выделить следующие основные категории объектов </w:t>
      </w:r>
      <w:r w:rsidR="00273449">
        <w:rPr>
          <w:lang w:val="en-US"/>
        </w:rPr>
        <w:t>Digital Twins:</w:t>
      </w:r>
      <w:r w:rsidR="00273449">
        <w:t xml:space="preserve"> </w:t>
      </w:r>
    </w:p>
    <w:p w14:paraId="12C6F503" w14:textId="75D2CA5A" w:rsidR="00591EAB" w:rsidRPr="00591EAB" w:rsidRDefault="00591EAB" w:rsidP="002D3E29">
      <w:pPr>
        <w:pStyle w:val="ab"/>
        <w:numPr>
          <w:ilvl w:val="0"/>
          <w:numId w:val="18"/>
        </w:numPr>
        <w:spacing w:line="360" w:lineRule="auto"/>
        <w:jc w:val="both"/>
      </w:pPr>
      <w:r w:rsidRPr="0085346D">
        <w:rPr>
          <w:i/>
        </w:rPr>
        <w:t>Пространства</w:t>
      </w:r>
      <w:r>
        <w:t xml:space="preserve"> </w:t>
      </w:r>
      <w:r w:rsidRPr="00591EAB">
        <w:t>являются виртуальными или физическими расположениями</w:t>
      </w:r>
      <w:r>
        <w:t>;</w:t>
      </w:r>
    </w:p>
    <w:p w14:paraId="56858B50" w14:textId="25D57948" w:rsidR="00591EAB" w:rsidRPr="00591EAB" w:rsidRDefault="00591EAB" w:rsidP="002D3E29">
      <w:pPr>
        <w:pStyle w:val="ab"/>
        <w:numPr>
          <w:ilvl w:val="0"/>
          <w:numId w:val="18"/>
        </w:numPr>
        <w:spacing w:line="360" w:lineRule="auto"/>
        <w:jc w:val="both"/>
      </w:pPr>
      <w:r w:rsidRPr="0085346D">
        <w:rPr>
          <w:i/>
        </w:rPr>
        <w:t>Устройства</w:t>
      </w:r>
      <w:r>
        <w:t xml:space="preserve"> </w:t>
      </w:r>
      <w:r w:rsidRPr="00591EAB">
        <w:t xml:space="preserve">являются виртуальными или физическими единицами оборудования, </w:t>
      </w:r>
      <w:r w:rsidR="005A316B" w:rsidRPr="00591EAB">
        <w:t>например,</w:t>
      </w:r>
      <w:r w:rsidRPr="00591EAB">
        <w:t xml:space="preserve"> </w:t>
      </w:r>
      <w:proofErr w:type="spellStart"/>
      <w:r w:rsidRPr="00591EAB">
        <w:t>Raspberry</w:t>
      </w:r>
      <w:proofErr w:type="spellEnd"/>
      <w:r w:rsidRPr="00591EAB">
        <w:t xml:space="preserve"> </w:t>
      </w:r>
      <w:proofErr w:type="spellStart"/>
      <w:r w:rsidRPr="00591EAB">
        <w:t>Pi</w:t>
      </w:r>
      <w:proofErr w:type="spellEnd"/>
      <w:r w:rsidRPr="00591EAB">
        <w:t xml:space="preserve"> 3</w:t>
      </w:r>
      <w:r w:rsidR="00A72889">
        <w:t>;</w:t>
      </w:r>
    </w:p>
    <w:p w14:paraId="5EBCC21E" w14:textId="0717416A" w:rsidR="00591EAB" w:rsidRDefault="00591EAB" w:rsidP="002D3E29">
      <w:pPr>
        <w:pStyle w:val="ab"/>
        <w:numPr>
          <w:ilvl w:val="0"/>
          <w:numId w:val="18"/>
        </w:numPr>
        <w:spacing w:line="360" w:lineRule="auto"/>
        <w:jc w:val="both"/>
      </w:pPr>
      <w:r w:rsidRPr="0085346D">
        <w:rPr>
          <w:i/>
        </w:rPr>
        <w:t>Датчики</w:t>
      </w:r>
      <w:r>
        <w:t xml:space="preserve"> </w:t>
      </w:r>
      <w:r w:rsidRPr="00591EAB">
        <w:t>являются объектами, которые позволяют обнаруживать события</w:t>
      </w:r>
      <w:r>
        <w:t>;</w:t>
      </w:r>
    </w:p>
    <w:p w14:paraId="6AFA8A13" w14:textId="2D99F9F7" w:rsidR="00591EAB" w:rsidRPr="00591EAB" w:rsidRDefault="00591EAB" w:rsidP="002D3E29">
      <w:pPr>
        <w:pStyle w:val="ab"/>
        <w:numPr>
          <w:ilvl w:val="0"/>
          <w:numId w:val="18"/>
        </w:numPr>
        <w:spacing w:line="360" w:lineRule="auto"/>
        <w:jc w:val="both"/>
      </w:pPr>
      <w:r w:rsidRPr="0085346D">
        <w:rPr>
          <w:i/>
        </w:rPr>
        <w:t>Пользователи</w:t>
      </w:r>
      <w:r>
        <w:t xml:space="preserve"> </w:t>
      </w:r>
      <w:r w:rsidRPr="00591EAB">
        <w:t>представляют собой жильцов и их характеристики</w:t>
      </w:r>
      <w:r>
        <w:t>;</w:t>
      </w:r>
    </w:p>
    <w:p w14:paraId="6AE210D5" w14:textId="07FAA936" w:rsidR="00591EAB" w:rsidRPr="00591EAB" w:rsidRDefault="00591EAB" w:rsidP="002D3E29">
      <w:pPr>
        <w:pStyle w:val="ab"/>
        <w:numPr>
          <w:ilvl w:val="0"/>
          <w:numId w:val="18"/>
        </w:numPr>
        <w:spacing w:line="360" w:lineRule="auto"/>
        <w:jc w:val="both"/>
      </w:pPr>
      <w:r w:rsidRPr="0085346D">
        <w:rPr>
          <w:i/>
        </w:rPr>
        <w:lastRenderedPageBreak/>
        <w:t>Ресурсы</w:t>
      </w:r>
      <w:r>
        <w:t xml:space="preserve"> </w:t>
      </w:r>
      <w:r w:rsidRPr="00591EAB">
        <w:t xml:space="preserve">присоединены к пространству и обычно представляют ресурсы Azure для использования объектами в пространственном графе, </w:t>
      </w:r>
      <w:r w:rsidR="005A316B" w:rsidRPr="00591EAB">
        <w:t>например,</w:t>
      </w:r>
      <w:r w:rsidRPr="00591EAB">
        <w:t xml:space="preserve"> </w:t>
      </w:r>
      <w:proofErr w:type="spellStart"/>
      <w:r w:rsidRPr="00591EAB">
        <w:t>IoTHub</w:t>
      </w:r>
      <w:proofErr w:type="spellEnd"/>
      <w:r w:rsidR="005A316B">
        <w:t> </w:t>
      </w:r>
      <w:r w:rsidR="005A316B" w:rsidRPr="0085346D">
        <w:t>[</w:t>
      </w:r>
      <w:r w:rsidR="005A316B">
        <w:fldChar w:fldCharType="begin"/>
      </w:r>
      <w:r w:rsidR="005A316B">
        <w:instrText xml:space="preserve"> REF _Ref6559934 \r \h </w:instrText>
      </w:r>
      <w:r w:rsidR="00273449">
        <w:instrText xml:space="preserve"> \* MERGEFORMAT </w:instrText>
      </w:r>
      <w:r w:rsidR="005A316B">
        <w:fldChar w:fldCharType="separate"/>
      </w:r>
      <w:r w:rsidR="005A316B">
        <w:t>26</w:t>
      </w:r>
      <w:r w:rsidR="005A316B">
        <w:fldChar w:fldCharType="end"/>
      </w:r>
      <w:r w:rsidR="005A316B" w:rsidRPr="0085346D">
        <w:t>]</w:t>
      </w:r>
      <w:r w:rsidR="005A316B">
        <w:t>;</w:t>
      </w:r>
    </w:p>
    <w:p w14:paraId="39894C76" w14:textId="238CEFD8" w:rsidR="00591EAB" w:rsidRPr="00591EAB" w:rsidRDefault="00591EAB" w:rsidP="002D3E29">
      <w:pPr>
        <w:pStyle w:val="ab"/>
        <w:numPr>
          <w:ilvl w:val="0"/>
          <w:numId w:val="18"/>
        </w:numPr>
        <w:spacing w:line="360" w:lineRule="auto"/>
        <w:jc w:val="both"/>
      </w:pPr>
      <w:r w:rsidRPr="0085346D">
        <w:rPr>
          <w:i/>
        </w:rPr>
        <w:t>Онтологии</w:t>
      </w:r>
      <w:r w:rsidR="005A316B">
        <w:t xml:space="preserve"> </w:t>
      </w:r>
      <w:r w:rsidR="00A72889">
        <w:t xml:space="preserve">–  предварительно определенные </w:t>
      </w:r>
      <w:r w:rsidR="00A72889" w:rsidRPr="00A72889">
        <w:t xml:space="preserve">объектные модели </w:t>
      </w:r>
      <w:proofErr w:type="spellStart"/>
      <w:r w:rsidR="00A72889" w:rsidRPr="00A72889">
        <w:t>Digital</w:t>
      </w:r>
      <w:proofErr w:type="spellEnd"/>
      <w:r w:rsidR="00A72889" w:rsidRPr="00A72889">
        <w:t xml:space="preserve"> </w:t>
      </w:r>
      <w:proofErr w:type="spellStart"/>
      <w:r w:rsidR="00A72889" w:rsidRPr="00A72889">
        <w:t>Twins</w:t>
      </w:r>
      <w:proofErr w:type="spellEnd"/>
      <w:r w:rsidR="00A72889">
        <w:t xml:space="preserve">, </w:t>
      </w:r>
      <w:r w:rsidR="005A316B" w:rsidRPr="005A316B">
        <w:t>представляю</w:t>
      </w:r>
      <w:r w:rsidR="00A72889">
        <w:t>щие</w:t>
      </w:r>
      <w:r w:rsidR="005A316B" w:rsidRPr="005A316B">
        <w:t xml:space="preserve"> наборы расширенных типов</w:t>
      </w:r>
      <w:r w:rsidR="00A72889">
        <w:t xml:space="preserve">, например, стандартная онтология </w:t>
      </w:r>
      <w:r w:rsidR="00A72889">
        <w:rPr>
          <w:lang w:val="en-US"/>
        </w:rPr>
        <w:t>BACnet</w:t>
      </w:r>
      <w:r w:rsidR="00A72889" w:rsidRPr="00F64D49">
        <w:t xml:space="preserve"> </w:t>
      </w:r>
      <w:r w:rsidR="00A72889">
        <w:t>определяет типы</w:t>
      </w:r>
      <w:r w:rsidR="00E457F9">
        <w:t xml:space="preserve"> данных, применяющиеся в создании цифровых двойников различных «умных» зданий</w:t>
      </w:r>
      <w:r w:rsidR="005A316B">
        <w:t>;</w:t>
      </w:r>
    </w:p>
    <w:p w14:paraId="3B77A401" w14:textId="70D9FA5F" w:rsidR="00591EAB" w:rsidRPr="00591EAB" w:rsidRDefault="00591EAB" w:rsidP="002D3E29">
      <w:pPr>
        <w:pStyle w:val="ab"/>
        <w:numPr>
          <w:ilvl w:val="0"/>
          <w:numId w:val="18"/>
        </w:numPr>
        <w:spacing w:line="360" w:lineRule="auto"/>
        <w:jc w:val="both"/>
      </w:pPr>
      <w:r w:rsidRPr="0085346D">
        <w:rPr>
          <w:i/>
        </w:rPr>
        <w:t>Роли</w:t>
      </w:r>
      <w:r w:rsidR="005A316B">
        <w:t xml:space="preserve"> </w:t>
      </w:r>
      <w:r w:rsidR="005A316B" w:rsidRPr="005A316B">
        <w:t xml:space="preserve">— это наборы разрешений, которые назначаются пользователям и устройствам в пространственном графе, например, </w:t>
      </w:r>
      <w:r w:rsidR="005A316B">
        <w:t xml:space="preserve">администратор </w:t>
      </w:r>
      <w:r w:rsidR="00E457F9">
        <w:t>системы</w:t>
      </w:r>
      <w:r w:rsidR="005A316B" w:rsidRPr="0085346D">
        <w:t>;</w:t>
      </w:r>
    </w:p>
    <w:p w14:paraId="099B9C6B" w14:textId="451D34CE" w:rsidR="00591EAB" w:rsidRPr="00591EAB" w:rsidRDefault="00591EAB" w:rsidP="002D3E29">
      <w:pPr>
        <w:pStyle w:val="ab"/>
        <w:numPr>
          <w:ilvl w:val="0"/>
          <w:numId w:val="18"/>
        </w:numPr>
        <w:spacing w:line="360" w:lineRule="auto"/>
        <w:jc w:val="both"/>
      </w:pPr>
      <w:r w:rsidRPr="0085346D">
        <w:rPr>
          <w:i/>
        </w:rPr>
        <w:t>Определяемые пользователем функции</w:t>
      </w:r>
      <w:r w:rsidR="005A316B">
        <w:t xml:space="preserve"> </w:t>
      </w:r>
      <w:r w:rsidR="005A316B" w:rsidRPr="005A316B">
        <w:t>позволяют настраивать обработку телеметрии датчика в пространственном графе</w:t>
      </w:r>
      <w:r w:rsidR="005A316B">
        <w:t>, например, задать значение датчика или отправлять уведомления, когда выполняются предварительно определенные условия;</w:t>
      </w:r>
    </w:p>
    <w:p w14:paraId="38982208" w14:textId="363A3CAF" w:rsidR="005A316B" w:rsidRDefault="00591EAB" w:rsidP="002D3E29">
      <w:pPr>
        <w:pStyle w:val="ab"/>
        <w:numPr>
          <w:ilvl w:val="0"/>
          <w:numId w:val="18"/>
        </w:numPr>
        <w:spacing w:line="360" w:lineRule="auto"/>
        <w:jc w:val="both"/>
      </w:pPr>
      <w:r w:rsidRPr="0085346D">
        <w:rPr>
          <w:i/>
        </w:rPr>
        <w:t>Конечные точки</w:t>
      </w:r>
      <w:r w:rsidR="005A316B">
        <w:t xml:space="preserve"> </w:t>
      </w:r>
      <w:r w:rsidR="005A316B" w:rsidRPr="005A316B">
        <w:t xml:space="preserve">— это расположения, в которые направляются сообщения телеметрии и события </w:t>
      </w:r>
      <w:proofErr w:type="spellStart"/>
      <w:r w:rsidR="005A316B" w:rsidRPr="005A316B">
        <w:t>Digital</w:t>
      </w:r>
      <w:proofErr w:type="spellEnd"/>
      <w:r w:rsidR="005A316B" w:rsidRPr="005A316B">
        <w:t xml:space="preserve"> </w:t>
      </w:r>
      <w:proofErr w:type="spellStart"/>
      <w:r w:rsidR="005A316B" w:rsidRPr="005A316B">
        <w:t>Twins</w:t>
      </w:r>
      <w:proofErr w:type="spellEnd"/>
      <w:r w:rsidR="005A316B" w:rsidRPr="005A316B">
        <w:t>, например</w:t>
      </w:r>
      <w:r w:rsidR="005A316B">
        <w:t>,</w:t>
      </w:r>
      <w:r w:rsidR="005A316B" w:rsidRPr="005A316B">
        <w:t xml:space="preserve"> </w:t>
      </w:r>
      <w:proofErr w:type="spellStart"/>
      <w:r w:rsidR="005A316B" w:rsidRPr="005A316B">
        <w:t>Event</w:t>
      </w:r>
      <w:proofErr w:type="spellEnd"/>
      <w:r w:rsidR="005A316B" w:rsidRPr="005A316B">
        <w:t xml:space="preserve"> </w:t>
      </w:r>
      <w:proofErr w:type="spellStart"/>
      <w:r w:rsidR="005A316B" w:rsidRPr="005A316B">
        <w:t>Hub</w:t>
      </w:r>
      <w:proofErr w:type="spellEnd"/>
      <w:r w:rsidR="005A316B">
        <w:rPr>
          <w:lang w:val="en-US"/>
        </w:rPr>
        <w:t> </w:t>
      </w:r>
      <w:r w:rsidR="0035627F" w:rsidRPr="0085346D">
        <w:t>[</w:t>
      </w:r>
      <w:r w:rsidR="005A316B">
        <w:rPr>
          <w:lang w:val="en-US"/>
        </w:rPr>
        <w:fldChar w:fldCharType="begin"/>
      </w:r>
      <w:r w:rsidR="005A316B" w:rsidRPr="0085346D">
        <w:instrText xml:space="preserve"> </w:instrText>
      </w:r>
      <w:r w:rsidR="005A316B">
        <w:rPr>
          <w:lang w:val="en-US"/>
        </w:rPr>
        <w:instrText>REF</w:instrText>
      </w:r>
      <w:r w:rsidR="005A316B" w:rsidRPr="0085346D">
        <w:instrText xml:space="preserve"> _</w:instrText>
      </w:r>
      <w:r w:rsidR="005A316B">
        <w:rPr>
          <w:lang w:val="en-US"/>
        </w:rPr>
        <w:instrText>Ref</w:instrText>
      </w:r>
      <w:r w:rsidR="005A316B" w:rsidRPr="0085346D">
        <w:instrText>6560022 \</w:instrText>
      </w:r>
      <w:r w:rsidR="005A316B">
        <w:rPr>
          <w:lang w:val="en-US"/>
        </w:rPr>
        <w:instrText>r</w:instrText>
      </w:r>
      <w:r w:rsidR="005A316B" w:rsidRPr="0085346D">
        <w:instrText xml:space="preserve"> \</w:instrText>
      </w:r>
      <w:r w:rsidR="005A316B">
        <w:rPr>
          <w:lang w:val="en-US"/>
        </w:rPr>
        <w:instrText>h</w:instrText>
      </w:r>
      <w:r w:rsidR="005A316B" w:rsidRPr="0085346D">
        <w:instrText xml:space="preserve"> </w:instrText>
      </w:r>
      <w:r w:rsidR="00273449" w:rsidRPr="0085346D">
        <w:instrText xml:space="preserve"> \* </w:instrText>
      </w:r>
      <w:r w:rsidR="00273449">
        <w:rPr>
          <w:lang w:val="en-US"/>
        </w:rPr>
        <w:instrText>MERGEFORMAT</w:instrText>
      </w:r>
      <w:r w:rsidR="00273449" w:rsidRPr="0085346D">
        <w:instrText xml:space="preserve"> </w:instrText>
      </w:r>
      <w:r w:rsidR="005A316B">
        <w:rPr>
          <w:lang w:val="en-US"/>
        </w:rPr>
      </w:r>
      <w:r w:rsidR="005A316B">
        <w:rPr>
          <w:lang w:val="en-US"/>
        </w:rPr>
        <w:fldChar w:fldCharType="separate"/>
      </w:r>
      <w:r w:rsidR="005A316B" w:rsidRPr="0085346D">
        <w:t>27</w:t>
      </w:r>
      <w:r w:rsidR="005A316B">
        <w:rPr>
          <w:lang w:val="en-US"/>
        </w:rPr>
        <w:fldChar w:fldCharType="end"/>
      </w:r>
      <w:r w:rsidR="0035627F" w:rsidRPr="0085346D">
        <w:t>]</w:t>
      </w:r>
      <w:r w:rsidR="005A316B">
        <w:t>;</w:t>
      </w:r>
    </w:p>
    <w:p w14:paraId="2681C966" w14:textId="77777777" w:rsidR="005A316B" w:rsidRDefault="005A316B" w:rsidP="002D3E29">
      <w:pPr>
        <w:pStyle w:val="ab"/>
        <w:numPr>
          <w:ilvl w:val="0"/>
          <w:numId w:val="18"/>
        </w:numPr>
        <w:spacing w:line="360" w:lineRule="auto"/>
        <w:jc w:val="both"/>
      </w:pPr>
      <w:proofErr w:type="spellStart"/>
      <w:r w:rsidRPr="0085346D">
        <w:rPr>
          <w:i/>
        </w:rPr>
        <w:t>Сопоставители</w:t>
      </w:r>
      <w:proofErr w:type="spellEnd"/>
      <w:r>
        <w:t xml:space="preserve"> </w:t>
      </w:r>
      <w:r w:rsidRPr="005A316B">
        <w:t>являются объектами, которые определяют, какие определяемые пользователем функции выполняются для</w:t>
      </w:r>
      <w:r>
        <w:t xml:space="preserve"> заданного сообщения телеметрии.</w:t>
      </w:r>
    </w:p>
    <w:p w14:paraId="0D086B0A" w14:textId="225C8925" w:rsidR="00ED59E6" w:rsidRDefault="005A316B">
      <w:pPr>
        <w:rPr>
          <w:ins w:id="17" w:author="Rostislav Bobin" w:date="2019-05-17T10:43:00Z"/>
        </w:rPr>
      </w:pPr>
      <w:r w:rsidRPr="005A316B">
        <w:t xml:space="preserve">Пространственный граф — это иерархический граф пространств, устройств и людей, определенных в объектной модели </w:t>
      </w:r>
      <w:proofErr w:type="spellStart"/>
      <w:r w:rsidRPr="005A316B">
        <w:t>Digital</w:t>
      </w:r>
      <w:proofErr w:type="spellEnd"/>
      <w:r w:rsidRPr="005A316B">
        <w:t xml:space="preserve"> </w:t>
      </w:r>
      <w:proofErr w:type="spellStart"/>
      <w:r w:rsidRPr="005A316B">
        <w:t>Twins</w:t>
      </w:r>
      <w:proofErr w:type="spellEnd"/>
      <w:r w:rsidRPr="005A316B">
        <w:t xml:space="preserve">. Пространственный граф поддерживает наследование, фильтрацию, обход, </w:t>
      </w:r>
      <w:r>
        <w:t>масштабируемость и расширяемость. Взаимодействие</w:t>
      </w:r>
      <w:r w:rsidRPr="005A316B">
        <w:t xml:space="preserve"> с про</w:t>
      </w:r>
      <w:r>
        <w:t>странственным графом и управление</w:t>
      </w:r>
      <w:r w:rsidRPr="005A316B">
        <w:t xml:space="preserve"> им </w:t>
      </w:r>
      <w:r>
        <w:t xml:space="preserve">осуществляется </w:t>
      </w:r>
      <w:r w:rsidRPr="005A316B">
        <w:t>с помощью коллекции REST API</w:t>
      </w:r>
      <w:r w:rsidR="0035627F">
        <w:t> </w:t>
      </w:r>
      <w:r w:rsidR="0035627F" w:rsidRPr="0085346D">
        <w:t>[</w:t>
      </w:r>
      <w:r w:rsidR="0035627F">
        <w:fldChar w:fldCharType="begin"/>
      </w:r>
      <w:r w:rsidR="0035627F">
        <w:instrText xml:space="preserve"> REF _Ref6560609 \r \h </w:instrText>
      </w:r>
      <w:r w:rsidR="00273449">
        <w:instrText xml:space="preserve"> \* MERGEFORMAT </w:instrText>
      </w:r>
      <w:r w:rsidR="0035627F">
        <w:fldChar w:fldCharType="separate"/>
      </w:r>
      <w:r w:rsidR="0035627F">
        <w:t>28</w:t>
      </w:r>
      <w:r w:rsidR="0035627F">
        <w:fldChar w:fldCharType="end"/>
      </w:r>
      <w:r w:rsidR="0035627F" w:rsidRPr="0085346D">
        <w:t>]</w:t>
      </w:r>
      <w:r>
        <w:t>.</w:t>
      </w:r>
    </w:p>
    <w:p w14:paraId="626B0E61" w14:textId="6BA4629D" w:rsidR="00AC21C3" w:rsidRDefault="00227B83">
      <w:r>
        <w:t>На рисунке 1</w:t>
      </w:r>
      <w:r w:rsidR="00AC21C3">
        <w:t xml:space="preserve"> </w:t>
      </w:r>
      <w:r>
        <w:t xml:space="preserve">с помощью инструмента просмотра и редактирования графов </w:t>
      </w:r>
      <w:r>
        <w:rPr>
          <w:lang w:val="en-US"/>
        </w:rPr>
        <w:t>Microsoft</w:t>
      </w:r>
      <w:r w:rsidRPr="00F64D49">
        <w:t xml:space="preserve"> </w:t>
      </w:r>
      <w:r>
        <w:rPr>
          <w:lang w:val="en-US"/>
        </w:rPr>
        <w:t>Azure</w:t>
      </w:r>
      <w:r w:rsidRPr="00F64D49">
        <w:t xml:space="preserve"> </w:t>
      </w:r>
      <w:r>
        <w:rPr>
          <w:lang w:val="en-US"/>
        </w:rPr>
        <w:t>Digital</w:t>
      </w:r>
      <w:r w:rsidRPr="00F64D49">
        <w:t xml:space="preserve"> </w:t>
      </w:r>
      <w:r>
        <w:rPr>
          <w:lang w:val="en-US"/>
        </w:rPr>
        <w:t>Twins</w:t>
      </w:r>
      <w:r w:rsidRPr="00F64D49">
        <w:t xml:space="preserve"> </w:t>
      </w:r>
      <w:r>
        <w:rPr>
          <w:lang w:val="en-US"/>
        </w:rPr>
        <w:t>Graph</w:t>
      </w:r>
      <w:r w:rsidRPr="00F64D49">
        <w:t xml:space="preserve"> </w:t>
      </w:r>
      <w:r>
        <w:rPr>
          <w:lang w:val="en-US"/>
        </w:rPr>
        <w:t>Viewer </w:t>
      </w:r>
      <w:r w:rsidRPr="00F64D49">
        <w:t>[</w:t>
      </w:r>
      <w:r>
        <w:rPr>
          <w:lang w:val="en-US"/>
        </w:rPr>
        <w:fldChar w:fldCharType="begin"/>
      </w:r>
      <w:r w:rsidRPr="00F64D49">
        <w:instrText xml:space="preserve"> </w:instrText>
      </w:r>
      <w:r>
        <w:rPr>
          <w:lang w:val="en-US"/>
        </w:rPr>
        <w:instrText>REF</w:instrText>
      </w:r>
      <w:r w:rsidRPr="00F64D49">
        <w:instrText xml:space="preserve"> _</w:instrText>
      </w:r>
      <w:r>
        <w:rPr>
          <w:lang w:val="en-US"/>
        </w:rPr>
        <w:instrText>Ref</w:instrText>
      </w:r>
      <w:r w:rsidRPr="00F64D49">
        <w:instrText>8983004 \</w:instrText>
      </w:r>
      <w:r>
        <w:rPr>
          <w:lang w:val="en-US"/>
        </w:rPr>
        <w:instrText>r</w:instrText>
      </w:r>
      <w:r w:rsidRPr="00F64D49">
        <w:instrText xml:space="preserve"> \</w:instrText>
      </w:r>
      <w:r>
        <w:rPr>
          <w:lang w:val="en-US"/>
        </w:rPr>
        <w:instrText>h</w:instrText>
      </w:r>
      <w:r w:rsidRPr="00F64D49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64D49">
        <w:t>29</w:t>
      </w:r>
      <w:r>
        <w:rPr>
          <w:lang w:val="en-US"/>
        </w:rPr>
        <w:fldChar w:fldCharType="end"/>
      </w:r>
      <w:r w:rsidRPr="00F64D49">
        <w:t xml:space="preserve">] </w:t>
      </w:r>
      <w:r w:rsidR="00AC21C3">
        <w:t xml:space="preserve">представлена схема </w:t>
      </w:r>
      <w:r w:rsidR="00AC21C3">
        <w:lastRenderedPageBreak/>
        <w:t xml:space="preserve">созданного пространственного интеллектуального графа. Он состоит из следующих компонентов: </w:t>
      </w:r>
    </w:p>
    <w:p w14:paraId="080AE5F4" w14:textId="7A8BE60E" w:rsidR="00AC21C3" w:rsidRPr="00591EAB" w:rsidRDefault="00AC21C3" w:rsidP="00AC21C3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Пространства</w:t>
      </w:r>
      <w:r>
        <w:rPr>
          <w:i/>
        </w:rPr>
        <w:t>.</w:t>
      </w:r>
      <w:r>
        <w:t xml:space="preserve"> Представлены виртуальными помещениями с идентификаторами (</w:t>
      </w:r>
      <w:r>
        <w:rPr>
          <w:lang w:val="en-US"/>
        </w:rPr>
        <w:t>Focus</w:t>
      </w:r>
      <w:r w:rsidRPr="00F64D49">
        <w:t xml:space="preserve"> </w:t>
      </w:r>
      <w:r>
        <w:rPr>
          <w:lang w:val="en-US"/>
        </w:rPr>
        <w:t>Rooms</w:t>
      </w:r>
      <w:r>
        <w:t>);</w:t>
      </w:r>
    </w:p>
    <w:p w14:paraId="25246C47" w14:textId="48D2A97D" w:rsidR="00AC21C3" w:rsidRPr="00591EAB" w:rsidRDefault="00AC21C3" w:rsidP="00AC21C3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Устройства</w:t>
      </w:r>
      <w:r>
        <w:t xml:space="preserve"> являются виртуальными </w:t>
      </w:r>
      <w:r w:rsidRPr="00591EAB">
        <w:t>единицами</w:t>
      </w:r>
      <w:r>
        <w:t xml:space="preserve"> оборудования </w:t>
      </w:r>
      <w:proofErr w:type="spellStart"/>
      <w:r w:rsidRPr="00591EAB">
        <w:t>Raspberry</w:t>
      </w:r>
      <w:proofErr w:type="spellEnd"/>
      <w:r w:rsidRPr="00591EAB">
        <w:t xml:space="preserve"> </w:t>
      </w:r>
      <w:proofErr w:type="spellStart"/>
      <w:r w:rsidRPr="00591EAB">
        <w:t>Pi</w:t>
      </w:r>
      <w:proofErr w:type="spellEnd"/>
      <w:r w:rsidRPr="00591EAB">
        <w:t xml:space="preserve"> 3</w:t>
      </w:r>
      <w:r w:rsidRPr="00F64D49">
        <w:t xml:space="preserve"> </w:t>
      </w:r>
      <w:r>
        <w:t>с идентификатором номера комнаты в названии;</w:t>
      </w:r>
    </w:p>
    <w:p w14:paraId="015AA0D6" w14:textId="36F76271" w:rsidR="00AC21C3" w:rsidRDefault="00AC21C3" w:rsidP="00AC21C3">
      <w:pPr>
        <w:pStyle w:val="ab"/>
        <w:numPr>
          <w:ilvl w:val="0"/>
          <w:numId w:val="18"/>
        </w:numPr>
        <w:spacing w:line="360" w:lineRule="auto"/>
      </w:pPr>
      <w:r w:rsidRPr="0085346D">
        <w:rPr>
          <w:i/>
        </w:rPr>
        <w:t>Датчики</w:t>
      </w:r>
      <w:r>
        <w:t xml:space="preserve"> </w:t>
      </w:r>
      <w:r w:rsidRPr="00591EAB">
        <w:t>являются</w:t>
      </w:r>
      <w:r>
        <w:t xml:space="preserve"> виртуальными</w:t>
      </w:r>
      <w:r w:rsidRPr="00591EAB">
        <w:t xml:space="preserve"> </w:t>
      </w:r>
      <w:r>
        <w:t>сенсорами потребления электроэнергии.</w:t>
      </w:r>
      <w:r w:rsidRPr="00591EAB">
        <w:t xml:space="preserve"> </w:t>
      </w:r>
      <w:r>
        <w:t>Установлены на</w:t>
      </w:r>
      <w:r w:rsidRPr="00591EAB">
        <w:t xml:space="preserve"> </w:t>
      </w:r>
      <w:r>
        <w:t>каждом устройстве;</w:t>
      </w:r>
    </w:p>
    <w:p w14:paraId="70799546" w14:textId="77777777" w:rsidR="00AC21C3" w:rsidRDefault="00AC21C3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E457F9" w14:paraId="09EBDDFA" w14:textId="77777777" w:rsidTr="00F64D49">
        <w:tc>
          <w:tcPr>
            <w:tcW w:w="9286" w:type="dxa"/>
          </w:tcPr>
          <w:p w14:paraId="7812F271" w14:textId="31687E6A" w:rsidR="00E457F9" w:rsidRDefault="00E457F9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0C67443" wp14:editId="32B37EE3">
                  <wp:extent cx="5813222" cy="2802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in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42" cy="2819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7F9" w14:paraId="3F3FECC3" w14:textId="77777777" w:rsidTr="00F64D49">
        <w:tc>
          <w:tcPr>
            <w:tcW w:w="9286" w:type="dxa"/>
          </w:tcPr>
          <w:p w14:paraId="38AF7C4A" w14:textId="0607B2BD" w:rsidR="00E457F9" w:rsidRDefault="00E457F9" w:rsidP="00F64D49">
            <w:pPr>
              <w:ind w:firstLine="0"/>
              <w:jc w:val="center"/>
            </w:pPr>
            <w:r w:rsidRPr="00F64D49">
              <w:rPr>
                <w:b/>
              </w:rPr>
              <w:t>Рис. 1.</w:t>
            </w:r>
            <w:r>
              <w:t xml:space="preserve"> Схема пространственного интеллектуального графа</w:t>
            </w:r>
          </w:p>
        </w:tc>
      </w:tr>
    </w:tbl>
    <w:p w14:paraId="734F6033" w14:textId="77777777" w:rsidR="00E457F9" w:rsidRPr="00ED59E6" w:rsidRDefault="00E457F9"/>
    <w:p w14:paraId="0BE7D1B1" w14:textId="50E115C4" w:rsidR="00125A2C" w:rsidRPr="00125A2C" w:rsidRDefault="00125A2C" w:rsidP="00195187">
      <w:pPr>
        <w:pStyle w:val="3"/>
      </w:pPr>
      <w:bookmarkStart w:id="18" w:name="_Toc9242695"/>
      <w:bookmarkStart w:id="19" w:name="_Toc9242696"/>
      <w:bookmarkStart w:id="20" w:name="_Toc9242697"/>
      <w:bookmarkStart w:id="21" w:name="_Toc9242698"/>
      <w:bookmarkEnd w:id="18"/>
      <w:bookmarkEnd w:id="19"/>
      <w:bookmarkEnd w:id="20"/>
      <w:r w:rsidRPr="00125A2C">
        <w:t>Microsoft Azure</w:t>
      </w:r>
      <w:bookmarkEnd w:id="21"/>
    </w:p>
    <w:p w14:paraId="0A914726" w14:textId="4BBF56B5" w:rsidR="00725A86" w:rsidRDefault="00725A86" w:rsidP="009A15E8">
      <w:pPr>
        <w:widowControl w:val="0"/>
        <w:spacing w:after="160"/>
        <w:ind w:firstLine="708"/>
      </w:pPr>
      <w:r w:rsidRPr="009A15E8">
        <w:rPr>
          <w:szCs w:val="28"/>
        </w:rPr>
        <w:t xml:space="preserve">Azure </w:t>
      </w:r>
      <w:proofErr w:type="spellStart"/>
      <w:r w:rsidRPr="009A15E8">
        <w:rPr>
          <w:szCs w:val="28"/>
        </w:rPr>
        <w:t>Digital</w:t>
      </w:r>
      <w:proofErr w:type="spellEnd"/>
      <w:r w:rsidRPr="009A15E8">
        <w:rPr>
          <w:szCs w:val="28"/>
        </w:rPr>
        <w:t xml:space="preserve"> </w:t>
      </w:r>
      <w:proofErr w:type="spellStart"/>
      <w:r w:rsidRPr="009A15E8">
        <w:rPr>
          <w:szCs w:val="28"/>
        </w:rPr>
        <w:t>Twins</w:t>
      </w:r>
      <w:proofErr w:type="spellEnd"/>
      <w:r w:rsidRPr="009A15E8">
        <w:rPr>
          <w:szCs w:val="28"/>
        </w:rPr>
        <w:t xml:space="preserve"> от Microsoft представляет собой службу Интернета вещей</w:t>
      </w:r>
      <w:r>
        <w:t>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7E00DE">
        <w:t xml:space="preserve"> [</w:t>
      </w:r>
      <w:r w:rsidR="00D67520">
        <w:fldChar w:fldCharType="begin"/>
      </w:r>
      <w:r w:rsidR="00D67520">
        <w:instrText xml:space="preserve"> REF _Ref3555213 \r \h </w:instrText>
      </w:r>
      <w:r w:rsidR="00D67520">
        <w:fldChar w:fldCharType="separate"/>
      </w:r>
      <w:r w:rsidR="00D67520">
        <w:t>19</w:t>
      </w:r>
      <w:r w:rsidR="00D67520">
        <w:fldChar w:fldCharType="end"/>
      </w:r>
      <w:r w:rsidR="009A15E8" w:rsidRPr="009A15E8">
        <w:t>]</w:t>
      </w:r>
      <w:r>
        <w:t xml:space="preserve">. </w:t>
      </w:r>
      <w:r w:rsidR="00D90A6E">
        <w:t xml:space="preserve">Azure </w:t>
      </w:r>
      <w:proofErr w:type="spellStart"/>
      <w:r w:rsidR="00D90A6E">
        <w:t>Digital</w:t>
      </w:r>
      <w:proofErr w:type="spellEnd"/>
      <w:r w:rsidR="00D90A6E">
        <w:t xml:space="preserve"> </w:t>
      </w:r>
      <w:proofErr w:type="spellStart"/>
      <w:r w:rsidR="00D90A6E">
        <w:t>Twins</w:t>
      </w:r>
      <w:proofErr w:type="spellEnd"/>
      <w:r w:rsidR="00D90A6E">
        <w:t xml:space="preserve"> имеет следующие ключевые возможности:</w:t>
      </w:r>
    </w:p>
    <w:p w14:paraId="698EC734" w14:textId="74279FF7" w:rsidR="00785A9B" w:rsidRDefault="00BF3B59" w:rsidP="006D0FF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пространственный интеллектуальный граф</w:t>
      </w:r>
      <w:r>
        <w:rPr>
          <w:color w:val="000000"/>
          <w:szCs w:val="28"/>
        </w:rPr>
        <w:t xml:space="preserve"> является виртуальным представлением физического окружения. С его помощью можно </w:t>
      </w:r>
      <w:r w:rsidR="006D0FFB">
        <w:rPr>
          <w:color w:val="000000"/>
          <w:szCs w:val="28"/>
        </w:rPr>
        <w:lastRenderedPageBreak/>
        <w:t xml:space="preserve">воспроизводить зависимости из реального мира путем моделирования </w:t>
      </w:r>
      <w:r>
        <w:rPr>
          <w:color w:val="000000"/>
          <w:szCs w:val="28"/>
        </w:rPr>
        <w:t>связ</w:t>
      </w:r>
      <w:r w:rsidR="006D0FFB">
        <w:rPr>
          <w:color w:val="000000"/>
          <w:szCs w:val="28"/>
        </w:rPr>
        <w:t>ей</w:t>
      </w:r>
      <w:r>
        <w:rPr>
          <w:color w:val="000000"/>
          <w:szCs w:val="28"/>
        </w:rPr>
        <w:t xml:space="preserve"> между пользователями, расположениями и устройствами</w:t>
      </w:r>
      <w:r w:rsidR="00D90A6E">
        <w:t xml:space="preserve">. </w:t>
      </w:r>
      <w:r w:rsidR="006D0FFB">
        <w:t xml:space="preserve">Кроме того, </w:t>
      </w:r>
      <w:proofErr w:type="spellStart"/>
      <w:r w:rsidR="006D0FFB" w:rsidRPr="006D0FFB">
        <w:t>Digital</w:t>
      </w:r>
      <w:proofErr w:type="spellEnd"/>
      <w:r w:rsidR="006D0FFB" w:rsidRPr="006D0FFB">
        <w:t xml:space="preserve"> </w:t>
      </w:r>
      <w:proofErr w:type="spellStart"/>
      <w:r w:rsidR="006D0FFB" w:rsidRPr="006D0FFB">
        <w:t>Twins</w:t>
      </w:r>
      <w:proofErr w:type="spellEnd"/>
      <w:r w:rsidR="006D0FFB" w:rsidRPr="006D0FFB">
        <w:t xml:space="preserve"> требует, чтобы каждая часть получаемых данных телеметрии была связана с датчиком в пространственном графе.</w:t>
      </w:r>
      <w:r w:rsidR="006D0FFB">
        <w:t xml:space="preserve"> </w:t>
      </w:r>
      <w:r w:rsidR="00D90A6E">
        <w:t xml:space="preserve">Это позволяет </w:t>
      </w:r>
      <w:r w:rsidR="00D22FFD">
        <w:t>объединять данные из многих разрозненных источников в некое единое физическое пространство </w:t>
      </w:r>
      <w:r w:rsidR="00D90A6E">
        <w:t>[</w:t>
      </w:r>
      <w:r w:rsidR="00D67520">
        <w:fldChar w:fldCharType="begin"/>
      </w:r>
      <w:r w:rsidR="00D67520">
        <w:instrText xml:space="preserve"> REF _Ref3555375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15</w:t>
      </w:r>
      <w:r w:rsidR="00D67520">
        <w:fldChar w:fldCharType="end"/>
      </w:r>
      <w:r w:rsidR="00D90A6E">
        <w:t>]</w:t>
      </w:r>
      <w:r>
        <w:rPr>
          <w:color w:val="000000"/>
          <w:szCs w:val="28"/>
        </w:rPr>
        <w:t>;</w:t>
      </w:r>
    </w:p>
    <w:p w14:paraId="257D187E" w14:textId="6D04859F" w:rsidR="00785A9B" w:rsidRDefault="00BF3B59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  <w:color w:val="000000"/>
          <w:szCs w:val="28"/>
        </w:rPr>
        <w:t>цифровые модели объектов двойников</w:t>
      </w:r>
      <w:r>
        <w:rPr>
          <w:color w:val="000000"/>
          <w:szCs w:val="28"/>
        </w:rPr>
        <w:t xml:space="preserve"> — это предопределенные протоколы устройств и схема данных. Они представляют потребности</w:t>
      </w:r>
      <w:r w:rsidR="008F2FAC">
        <w:rPr>
          <w:color w:val="000000"/>
          <w:szCs w:val="28"/>
        </w:rPr>
        <w:t xml:space="preserve"> определенной предметной области</w:t>
      </w:r>
      <w:r>
        <w:rPr>
          <w:color w:val="000000"/>
          <w:szCs w:val="28"/>
        </w:rPr>
        <w:t>, чтобы ускорить и упростить разработку;</w:t>
      </w:r>
    </w:p>
    <w:p w14:paraId="4B216440" w14:textId="4FC49BE3" w:rsidR="00785A9B" w:rsidRPr="008F2FAC" w:rsidRDefault="00BF3B59" w:rsidP="008F2FAC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Cs w:val="28"/>
        </w:rPr>
      </w:pPr>
      <w:r>
        <w:rPr>
          <w:i/>
          <w:color w:val="000000"/>
          <w:szCs w:val="28"/>
        </w:rPr>
        <w:t>рас</w:t>
      </w:r>
      <w:r w:rsidR="008F2FAC">
        <w:rPr>
          <w:i/>
          <w:color w:val="000000"/>
          <w:szCs w:val="28"/>
        </w:rPr>
        <w:t xml:space="preserve">ширенные вычислительные ресурсы </w:t>
      </w:r>
      <w:r w:rsidR="008F2FAC">
        <w:rPr>
          <w:color w:val="000000"/>
          <w:szCs w:val="28"/>
        </w:rPr>
        <w:t>—</w:t>
      </w:r>
      <w:r w:rsidR="008F2FAC">
        <w:rPr>
          <w:i/>
          <w:color w:val="000000"/>
          <w:szCs w:val="28"/>
        </w:rPr>
        <w:t xml:space="preserve"> </w:t>
      </w:r>
      <w:r w:rsidRPr="008F2FAC">
        <w:rPr>
          <w:color w:val="000000"/>
          <w:szCs w:val="28"/>
        </w:rPr>
        <w:t xml:space="preserve">благодаря возможности определять и запускать пользовательские функции в отношении входящих данных устройства для отправки сигналов в заранее определенные конечные точки; </w:t>
      </w:r>
    </w:p>
    <w:p w14:paraId="5B0FDA38" w14:textId="6038F492" w:rsidR="00785A9B" w:rsidRDefault="00125A2C" w:rsidP="0019518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/>
        <w:rPr>
          <w:i/>
          <w:color w:val="000000"/>
          <w:szCs w:val="28"/>
        </w:rPr>
      </w:pPr>
      <w:r>
        <w:rPr>
          <w:i/>
          <w:color w:val="000000"/>
          <w:szCs w:val="28"/>
        </w:rPr>
        <w:t>в</w:t>
      </w:r>
      <w:r w:rsidR="00BF3B59">
        <w:rPr>
          <w:i/>
          <w:color w:val="000000"/>
          <w:szCs w:val="28"/>
        </w:rPr>
        <w:t xml:space="preserve">строенное управление доступом </w:t>
      </w:r>
      <w:r w:rsidR="00BF3B59">
        <w:rPr>
          <w:color w:val="000000"/>
          <w:szCs w:val="28"/>
        </w:rPr>
        <w:t xml:space="preserve">с помощью функций управления доступом и идентификацией, такие как управление доступом на основе ролей и Azure </w:t>
      </w:r>
      <w:proofErr w:type="spellStart"/>
      <w:r w:rsidR="00BF3B59">
        <w:rPr>
          <w:color w:val="000000"/>
          <w:szCs w:val="28"/>
        </w:rPr>
        <w:t>Active</w:t>
      </w:r>
      <w:proofErr w:type="spellEnd"/>
      <w:r w:rsidR="00BF3B59">
        <w:rPr>
          <w:color w:val="000000"/>
          <w:szCs w:val="28"/>
        </w:rPr>
        <w:t xml:space="preserve"> </w:t>
      </w:r>
      <w:proofErr w:type="spellStart"/>
      <w:r w:rsidR="00BF3B59">
        <w:rPr>
          <w:color w:val="000000"/>
          <w:szCs w:val="28"/>
        </w:rPr>
        <w:t>Directory</w:t>
      </w:r>
      <w:proofErr w:type="spellEnd"/>
      <w:r w:rsidR="00BF3B59">
        <w:rPr>
          <w:color w:val="000000"/>
          <w:szCs w:val="28"/>
        </w:rPr>
        <w:t>.</w:t>
      </w:r>
    </w:p>
    <w:p w14:paraId="0A337090" w14:textId="789F0164" w:rsidR="00785A9B" w:rsidRDefault="00BF3B59" w:rsidP="00195187">
      <w:pPr>
        <w:widowControl w:val="0"/>
        <w:spacing w:after="160"/>
        <w:ind w:firstLine="708"/>
      </w:pPr>
      <w:r>
        <w:t xml:space="preserve">Технология Azure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использует Azure IoT </w:t>
      </w:r>
      <w:proofErr w:type="spellStart"/>
      <w:r>
        <w:t>Hub</w:t>
      </w:r>
      <w:proofErr w:type="spellEnd"/>
      <w:r>
        <w:t xml:space="preserve"> для связи устройств и сенсоров IoT с физической средой. </w:t>
      </w:r>
      <w:r w:rsidRPr="00227B83">
        <w:t>На рис</w:t>
      </w:r>
      <w:r w:rsidR="00227B83" w:rsidRPr="00227B83">
        <w:rPr>
          <w:rPrChange w:id="22" w:author="Rostislav Bobin" w:date="2019-05-17T10:54:00Z">
            <w:rPr>
              <w:highlight w:val="yellow"/>
            </w:rPr>
          </w:rPrChange>
        </w:rPr>
        <w:t>унке 2</w:t>
      </w:r>
      <w:r w:rsidRPr="00227B83">
        <w:t xml:space="preserve"> изображена схема взаимодействия Azure </w:t>
      </w:r>
      <w:proofErr w:type="spellStart"/>
      <w:r w:rsidRPr="00227B83">
        <w:t>Digital</w:t>
      </w:r>
      <w:proofErr w:type="spellEnd"/>
      <w:r w:rsidRPr="00227B83">
        <w:t xml:space="preserve"> </w:t>
      </w:r>
      <w:proofErr w:type="spellStart"/>
      <w:r w:rsidRPr="00227B83">
        <w:t>Twins</w:t>
      </w:r>
      <w:proofErr w:type="spellEnd"/>
      <w:r w:rsidRPr="00227B83">
        <w:t xml:space="preserve"> с другими инструментами Azure IoT.</w:t>
      </w:r>
      <w:r>
        <w:t xml:space="preserve"> </w:t>
      </w:r>
    </w:p>
    <w:tbl>
      <w:tblPr>
        <w:tblStyle w:val="afb"/>
        <w:tblW w:w="90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0"/>
      </w:tblGrid>
      <w:tr w:rsidR="00785A9B" w14:paraId="177B663B" w14:textId="77777777" w:rsidTr="00F64D49">
        <w:tc>
          <w:tcPr>
            <w:tcW w:w="9060" w:type="dxa"/>
          </w:tcPr>
          <w:p w14:paraId="7271EC19" w14:textId="471D65B5" w:rsidR="00785A9B" w:rsidRDefault="00F058BB">
            <w:pPr>
              <w:widowControl w:val="0"/>
              <w:spacing w:after="160"/>
              <w:ind w:firstLine="0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4DD3A486" wp14:editId="68B8F025">
                  <wp:extent cx="5615940" cy="282130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ocument 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8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5A9B" w14:paraId="4CFFC2A8" w14:textId="77777777" w:rsidTr="00F64D49">
        <w:tc>
          <w:tcPr>
            <w:tcW w:w="9060" w:type="dxa"/>
          </w:tcPr>
          <w:p w14:paraId="740DB5AE" w14:textId="701B0CAD" w:rsidR="00785A9B" w:rsidRPr="00227B83" w:rsidRDefault="00BF3B59">
            <w:pPr>
              <w:widowControl w:val="0"/>
              <w:spacing w:after="160"/>
              <w:ind w:firstLine="0"/>
              <w:jc w:val="center"/>
              <w:rPr>
                <w:sz w:val="28"/>
                <w:szCs w:val="28"/>
                <w:rPrChange w:id="23" w:author="Rostislav Bobin" w:date="2019-05-17T10:54:00Z">
                  <w:rPr/>
                </w:rPrChange>
              </w:rPr>
            </w:pPr>
            <w:commentRangeStart w:id="24"/>
            <w:commentRangeStart w:id="25"/>
            <w:r w:rsidRPr="00F64D49">
              <w:rPr>
                <w:b/>
                <w:szCs w:val="28"/>
              </w:rPr>
              <w:t>Рис.</w:t>
            </w:r>
            <w:r w:rsidR="00227B83">
              <w:rPr>
                <w:b/>
                <w:sz w:val="28"/>
                <w:szCs w:val="28"/>
              </w:rPr>
              <w:t xml:space="preserve"> </w:t>
            </w:r>
            <w:r w:rsidR="00227B83" w:rsidRPr="00F64D49">
              <w:rPr>
                <w:b/>
                <w:szCs w:val="28"/>
              </w:rPr>
              <w:t>2</w:t>
            </w:r>
            <w:r w:rsidRPr="00F64D49">
              <w:rPr>
                <w:b/>
                <w:szCs w:val="28"/>
              </w:rPr>
              <w:t>.</w:t>
            </w:r>
            <w:r w:rsidRPr="002D3E29">
              <w:rPr>
                <w:szCs w:val="28"/>
              </w:rPr>
              <w:t xml:space="preserve"> Схема взаимодействия сервисов Azure IoT между собой</w:t>
            </w:r>
            <w:commentRangeEnd w:id="24"/>
            <w:r w:rsidR="00195187" w:rsidRPr="00227B83">
              <w:rPr>
                <w:rStyle w:val="afc"/>
                <w:sz w:val="28"/>
                <w:szCs w:val="28"/>
                <w:rPrChange w:id="26" w:author="Rostislav Bobin" w:date="2019-05-17T10:54:00Z">
                  <w:rPr>
                    <w:rStyle w:val="afc"/>
                  </w:rPr>
                </w:rPrChange>
              </w:rPr>
              <w:commentReference w:id="24"/>
            </w:r>
            <w:commentRangeEnd w:id="25"/>
            <w:r w:rsidR="00F64D49">
              <w:rPr>
                <w:rStyle w:val="afc"/>
              </w:rPr>
              <w:commentReference w:id="25"/>
            </w:r>
          </w:p>
        </w:tc>
      </w:tr>
    </w:tbl>
    <w:p w14:paraId="5CAEB4E8" w14:textId="61459FFE" w:rsidR="00125A2C" w:rsidRPr="00125A2C" w:rsidRDefault="00125A2C" w:rsidP="00125A2C">
      <w:pPr>
        <w:pStyle w:val="3"/>
      </w:pPr>
      <w:bookmarkStart w:id="27" w:name="_Toc9242699"/>
      <w:commentRangeStart w:id="28"/>
      <w:proofErr w:type="spellStart"/>
      <w:r w:rsidRPr="00125A2C">
        <w:t>Amazon</w:t>
      </w:r>
      <w:proofErr w:type="spellEnd"/>
      <w:r w:rsidRPr="00125A2C">
        <w:t xml:space="preserve"> </w:t>
      </w:r>
      <w:proofErr w:type="spellStart"/>
      <w:r w:rsidRPr="00125A2C">
        <w:t>Web</w:t>
      </w:r>
      <w:proofErr w:type="spellEnd"/>
      <w:r w:rsidRPr="00125A2C">
        <w:t xml:space="preserve"> </w:t>
      </w:r>
      <w:proofErr w:type="spellStart"/>
      <w:r w:rsidRPr="00125A2C">
        <w:t>Services</w:t>
      </w:r>
      <w:commentRangeEnd w:id="28"/>
      <w:proofErr w:type="spellEnd"/>
      <w:r w:rsidR="0085346D">
        <w:rPr>
          <w:rStyle w:val="afc"/>
          <w:rFonts w:eastAsia="Times New Roman" w:cs="Times New Roman"/>
        </w:rPr>
        <w:commentReference w:id="28"/>
      </w:r>
      <w:bookmarkEnd w:id="27"/>
    </w:p>
    <w:p w14:paraId="0ADB76FC" w14:textId="471B0D92" w:rsidR="00785A9B" w:rsidRDefault="00D90A6E" w:rsidP="00125A2C">
      <w:pPr>
        <w:widowControl w:val="0"/>
        <w:spacing w:after="160"/>
        <w:ind w:firstLine="708"/>
      </w:pPr>
      <w:r w:rsidRPr="00553241">
        <w:rPr>
          <w:lang w:val="en-US"/>
        </w:rPr>
        <w:t>AWS</w:t>
      </w:r>
      <w:r w:rsidRPr="00125A2C">
        <w:t xml:space="preserve"> </w:t>
      </w:r>
      <w:r w:rsidRPr="00553241">
        <w:rPr>
          <w:lang w:val="en-US"/>
        </w:rPr>
        <w:t>IoT</w:t>
      </w:r>
      <w:r w:rsidRPr="00125A2C">
        <w:t xml:space="preserve"> </w:t>
      </w:r>
      <w:r w:rsidRPr="00553241">
        <w:rPr>
          <w:lang w:val="en-US"/>
        </w:rPr>
        <w:t>Things</w:t>
      </w:r>
      <w:r w:rsidRPr="00125A2C">
        <w:t xml:space="preserve"> </w:t>
      </w:r>
      <w:r w:rsidRPr="00553241">
        <w:rPr>
          <w:lang w:val="en-US"/>
        </w:rPr>
        <w:t>Graph</w:t>
      </w:r>
      <w:r w:rsidRPr="00125A2C">
        <w:t xml:space="preserve"> — </w:t>
      </w:r>
      <w:r w:rsidR="00125A2C">
        <w:t>продукт</w:t>
      </w:r>
      <w:r w:rsidR="00125A2C" w:rsidRPr="00125A2C">
        <w:t xml:space="preserve"> </w:t>
      </w:r>
      <w:r w:rsidR="00125A2C">
        <w:t>в</w:t>
      </w:r>
      <w:r w:rsidR="00125A2C" w:rsidRPr="00125A2C">
        <w:t xml:space="preserve"> </w:t>
      </w:r>
      <w:r w:rsidR="00125A2C">
        <w:t>инфраструктуре облака</w:t>
      </w:r>
      <w:r w:rsidR="00125A2C" w:rsidRPr="00125A2C">
        <w:t xml:space="preserve"> </w:t>
      </w:r>
      <w:r>
        <w:t>от</w:t>
      </w:r>
      <w:r w:rsidRPr="00125A2C">
        <w:t xml:space="preserve"> </w:t>
      </w:r>
      <w:r w:rsidRPr="00553241">
        <w:rPr>
          <w:lang w:val="en-US"/>
        </w:rPr>
        <w:t>Amazon</w:t>
      </w:r>
      <w:r w:rsidR="007E00DE" w:rsidRPr="00125A2C">
        <w:t xml:space="preserve"> [</w:t>
      </w:r>
      <w:r w:rsidR="00D67520">
        <w:rPr>
          <w:lang w:val="en-US"/>
        </w:rPr>
        <w:fldChar w:fldCharType="begin"/>
      </w:r>
      <w:r w:rsidR="00D67520" w:rsidRPr="00125A2C">
        <w:instrText xml:space="preserve"> </w:instrText>
      </w:r>
      <w:r w:rsidR="00D67520">
        <w:rPr>
          <w:lang w:val="en-US"/>
        </w:rPr>
        <w:instrText>REF</w:instrText>
      </w:r>
      <w:r w:rsidR="00D67520" w:rsidRPr="00125A2C">
        <w:instrText xml:space="preserve"> _</w:instrText>
      </w:r>
      <w:r w:rsidR="00D67520">
        <w:rPr>
          <w:lang w:val="en-US"/>
        </w:rPr>
        <w:instrText>Ref</w:instrText>
      </w:r>
      <w:r w:rsidR="00D67520" w:rsidRPr="00125A2C">
        <w:instrText>3555386 \</w:instrText>
      </w:r>
      <w:r w:rsidR="00D67520">
        <w:rPr>
          <w:lang w:val="en-US"/>
        </w:rPr>
        <w:instrText>r</w:instrText>
      </w:r>
      <w:r w:rsidR="00D67520" w:rsidRPr="00125A2C">
        <w:instrText xml:space="preserve"> \</w:instrText>
      </w:r>
      <w:r w:rsidR="00D67520">
        <w:rPr>
          <w:lang w:val="en-US"/>
        </w:rPr>
        <w:instrText>h</w:instrText>
      </w:r>
      <w:r w:rsidR="00D67520" w:rsidRPr="00125A2C">
        <w:instrText xml:space="preserve"> </w:instrText>
      </w:r>
      <w:r w:rsidR="00125A2C" w:rsidRPr="00125A2C">
        <w:instrText xml:space="preserve"> \* </w:instrText>
      </w:r>
      <w:r w:rsidR="00125A2C">
        <w:rPr>
          <w:lang w:val="en-US"/>
        </w:rPr>
        <w:instrText>MERGEFORMAT</w:instrText>
      </w:r>
      <w:r w:rsidR="00125A2C" w:rsidRPr="00125A2C">
        <w:instrText xml:space="preserve"> </w:instrText>
      </w:r>
      <w:r w:rsidR="00D67520">
        <w:rPr>
          <w:lang w:val="en-US"/>
        </w:rPr>
      </w:r>
      <w:r w:rsidR="00D67520">
        <w:rPr>
          <w:lang w:val="en-US"/>
        </w:rPr>
        <w:fldChar w:fldCharType="separate"/>
      </w:r>
      <w:r w:rsidR="00D67520" w:rsidRPr="00125A2C">
        <w:t>20</w:t>
      </w:r>
      <w:r w:rsidR="00D67520">
        <w:rPr>
          <w:lang w:val="en-US"/>
        </w:rPr>
        <w:fldChar w:fldCharType="end"/>
      </w:r>
      <w:r w:rsidRPr="00125A2C">
        <w:t xml:space="preserve">]. </w:t>
      </w:r>
      <w:r>
        <w:t xml:space="preserve">Этот сервис позволяет создавать автоматизированные системы Интернета вещей, </w:t>
      </w:r>
      <w:r w:rsidR="00025D81">
        <w:t>которые помогают</w:t>
      </w:r>
      <w:r>
        <w:t xml:space="preserve"> осуществлять связь между веб-сервисами и физическими устройствами, использующими различные протоколы, форматы данных и синтаксис сообщений </w:t>
      </w:r>
      <w:r w:rsidR="007E00DE">
        <w:t>[</w:t>
      </w:r>
      <w:r w:rsidR="00D67520">
        <w:fldChar w:fldCharType="begin"/>
      </w:r>
      <w:r w:rsidR="00D67520">
        <w:instrText xml:space="preserve"> REF _Ref3555397 \r \h </w:instrText>
      </w:r>
      <w:r w:rsidR="00125A2C">
        <w:instrText xml:space="preserve"> \* MERGEFORMAT </w:instrText>
      </w:r>
      <w:r w:rsidR="00D67520">
        <w:fldChar w:fldCharType="separate"/>
      </w:r>
      <w:r w:rsidR="00D67520">
        <w:t>16</w:t>
      </w:r>
      <w:r w:rsidR="00D67520">
        <w:fldChar w:fldCharType="end"/>
      </w:r>
      <w:r w:rsidR="00430599" w:rsidRPr="00430599">
        <w:t>]</w:t>
      </w:r>
      <w:r>
        <w:t xml:space="preserve">. Данное решение </w:t>
      </w:r>
      <w:r w:rsidR="00025D81">
        <w:t xml:space="preserve">также </w:t>
      </w:r>
      <w:r>
        <w:t xml:space="preserve">предоставляет мощное средство визуализации построенного графа с возможностью редактирования связей между устройствами и приложениями прямо в редакторе потоков данных. </w:t>
      </w:r>
      <w:r w:rsidR="00025D81">
        <w:t>Этот п</w:t>
      </w:r>
      <w:r w:rsidR="00BF3B59">
        <w:t>родукт представлен следующими тремя ключевыми концепциями:</w:t>
      </w:r>
    </w:p>
    <w:p w14:paraId="20704DC2" w14:textId="614E3739" w:rsidR="00785A9B" w:rsidRDefault="00F64D4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ins w:id="29" w:author="Gleb Radchenko" w:date="2019-05-24T13:13:00Z">
        <w:r>
          <w:rPr>
            <w:i/>
            <w:color w:val="000000"/>
            <w:szCs w:val="28"/>
          </w:rPr>
          <w:t>М</w:t>
        </w:r>
      </w:ins>
      <w:del w:id="30" w:author="Gleb Radchenko" w:date="2019-05-24T13:13:00Z">
        <w:r w:rsidR="00BF3B59" w:rsidDel="00F64D49">
          <w:rPr>
            <w:i/>
            <w:color w:val="000000"/>
            <w:szCs w:val="28"/>
          </w:rPr>
          <w:delText>м</w:delText>
        </w:r>
      </w:del>
      <w:r w:rsidR="00BF3B59">
        <w:rPr>
          <w:i/>
          <w:color w:val="000000"/>
          <w:szCs w:val="28"/>
        </w:rPr>
        <w:t>одель.</w:t>
      </w:r>
      <w:r w:rsidR="00025D81">
        <w:rPr>
          <w:color w:val="000000"/>
          <w:szCs w:val="28"/>
        </w:rPr>
        <w:t xml:space="preserve"> Это абстракция, представляющая</w:t>
      </w:r>
      <w:r w:rsidR="00BF3B59">
        <w:rPr>
          <w:color w:val="000000"/>
          <w:szCs w:val="28"/>
        </w:rPr>
        <w:t xml:space="preserve"> устройство как набор действий (входов), событий (выходов) и состояний (атрибутов). Модель отделяет интерфейс устройства от его базовой реализации</w:t>
      </w:r>
      <w:ins w:id="31" w:author="Gleb Radchenko" w:date="2019-05-24T13:13:00Z">
        <w:r>
          <w:rPr>
            <w:color w:val="000000"/>
            <w:szCs w:val="28"/>
          </w:rPr>
          <w:t>.</w:t>
        </w:r>
      </w:ins>
      <w:del w:id="32" w:author="Gleb Radchenko" w:date="2019-05-24T13:13:00Z">
        <w:r w:rsidR="00BF3B59" w:rsidDel="00F64D49">
          <w:rPr>
            <w:color w:val="000000"/>
            <w:szCs w:val="28"/>
          </w:rPr>
          <w:delText xml:space="preserve">; </w:delText>
        </w:r>
      </w:del>
    </w:p>
    <w:p w14:paraId="0F63C566" w14:textId="10A97B7F" w:rsidR="00785A9B" w:rsidRDefault="00F64D49" w:rsidP="00195187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ins w:id="33" w:author="Gleb Radchenko" w:date="2019-05-24T13:13:00Z">
        <w:r>
          <w:rPr>
            <w:i/>
            <w:color w:val="000000"/>
            <w:szCs w:val="28"/>
          </w:rPr>
          <w:t>О</w:t>
        </w:r>
      </w:ins>
      <w:del w:id="34" w:author="Gleb Radchenko" w:date="2019-05-24T13:13:00Z">
        <w:r w:rsidR="00BF3B59" w:rsidDel="00F64D49">
          <w:rPr>
            <w:i/>
            <w:color w:val="000000"/>
            <w:szCs w:val="28"/>
          </w:rPr>
          <w:delText>о</w:delText>
        </w:r>
      </w:del>
      <w:r w:rsidR="00BF3B59">
        <w:rPr>
          <w:i/>
          <w:color w:val="000000"/>
          <w:szCs w:val="28"/>
        </w:rPr>
        <w:t>тображение</w:t>
      </w:r>
      <w:r w:rsidR="00BF3B59">
        <w:rPr>
          <w:color w:val="000000"/>
          <w:szCs w:val="28"/>
        </w:rPr>
        <w:t xml:space="preserve">. Отображение представляет информацию, которая позволяет AWS IoT </w:t>
      </w:r>
      <w:proofErr w:type="spellStart"/>
      <w:r w:rsidR="00BF3B59">
        <w:rPr>
          <w:color w:val="000000"/>
          <w:szCs w:val="28"/>
        </w:rPr>
        <w:t>Things</w:t>
      </w:r>
      <w:proofErr w:type="spellEnd"/>
      <w:r w:rsidR="00BF3B59">
        <w:rPr>
          <w:color w:val="000000"/>
          <w:szCs w:val="28"/>
        </w:rPr>
        <w:t xml:space="preserve"> Graph преобразовать вывод сообщения одного объекта в о</w:t>
      </w:r>
      <w:r w:rsidR="00025D81">
        <w:rPr>
          <w:color w:val="000000"/>
          <w:szCs w:val="28"/>
        </w:rPr>
        <w:t>жидаемый ввод другого. Эта концепция</w:t>
      </w:r>
      <w:r w:rsidR="00BF3B59">
        <w:rPr>
          <w:color w:val="000000"/>
          <w:szCs w:val="28"/>
        </w:rPr>
        <w:t xml:space="preserve"> устраняет различия объектов и позволяет создавать приложения IoT, в которых используется множество объектов</w:t>
      </w:r>
      <w:ins w:id="35" w:author="Gleb Radchenko" w:date="2019-05-24T13:13:00Z">
        <w:r>
          <w:rPr>
            <w:color w:val="000000"/>
            <w:szCs w:val="28"/>
          </w:rPr>
          <w:t>.</w:t>
        </w:r>
      </w:ins>
      <w:del w:id="36" w:author="Gleb Radchenko" w:date="2019-05-24T13:13:00Z">
        <w:r w:rsidR="00BF3B59" w:rsidDel="00F64D49">
          <w:rPr>
            <w:color w:val="000000"/>
            <w:szCs w:val="28"/>
          </w:rPr>
          <w:delText>;</w:delText>
        </w:r>
      </w:del>
    </w:p>
    <w:p w14:paraId="55B566E8" w14:textId="28673704" w:rsidR="00307F7B" w:rsidRDefault="00BF3B59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/>
      </w:pPr>
      <w:del w:id="37" w:author="Gleb Radchenko" w:date="2019-05-24T13:13:00Z">
        <w:r w:rsidDel="00F64D49">
          <w:rPr>
            <w:i/>
            <w:color w:val="000000"/>
            <w:szCs w:val="28"/>
          </w:rPr>
          <w:delText>п</w:delText>
        </w:r>
      </w:del>
      <w:ins w:id="38" w:author="Gleb Radchenko" w:date="2019-05-24T13:13:00Z">
        <w:r w:rsidR="00F64D49">
          <w:rPr>
            <w:i/>
            <w:color w:val="000000"/>
            <w:szCs w:val="28"/>
          </w:rPr>
          <w:t>П</w:t>
        </w:r>
      </w:ins>
      <w:r>
        <w:rPr>
          <w:i/>
          <w:color w:val="000000"/>
          <w:szCs w:val="28"/>
        </w:rPr>
        <w:t>оток</w:t>
      </w:r>
      <w:r>
        <w:rPr>
          <w:color w:val="000000"/>
          <w:szCs w:val="28"/>
        </w:rPr>
        <w:t xml:space="preserve">. Поток состоит из последовательности взаимодействий между </w:t>
      </w:r>
      <w:r>
        <w:rPr>
          <w:color w:val="000000"/>
          <w:szCs w:val="28"/>
        </w:rPr>
        <w:lastRenderedPageBreak/>
        <w:t xml:space="preserve">устройствами и </w:t>
      </w:r>
      <w:proofErr w:type="spellStart"/>
      <w:r>
        <w:rPr>
          <w:color w:val="000000"/>
          <w:szCs w:val="28"/>
        </w:rPr>
        <w:t>web</w:t>
      </w:r>
      <w:proofErr w:type="spellEnd"/>
      <w:r>
        <w:rPr>
          <w:color w:val="000000"/>
          <w:szCs w:val="28"/>
        </w:rPr>
        <w:t>-сервисами, которые необходимы для выполнения задачи. Потоки позволяют определять связанные действия, необходимые для автоматизации задач.</w:t>
      </w:r>
    </w:p>
    <w:p w14:paraId="4234A79B" w14:textId="0159BE57" w:rsidR="00307F7B" w:rsidRDefault="00307F7B" w:rsidP="00A07A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</w:pPr>
      <w:commentRangeStart w:id="39"/>
      <w:r w:rsidRPr="00307F7B">
        <w:t xml:space="preserve">AWS IoT </w:t>
      </w:r>
      <w:proofErr w:type="spellStart"/>
      <w:r w:rsidRPr="00307F7B">
        <w:t>Things</w:t>
      </w:r>
      <w:proofErr w:type="spellEnd"/>
      <w:r w:rsidRPr="00307F7B">
        <w:t xml:space="preserve"> Graph лучше всего подходит для приложений, </w:t>
      </w:r>
      <w:r>
        <w:t>охватывающих</w:t>
      </w:r>
      <w:r w:rsidRPr="00307F7B">
        <w:t xml:space="preserve"> широкий спектр устройств и сервисов </w:t>
      </w:r>
      <w:r>
        <w:t xml:space="preserve">различных </w:t>
      </w:r>
      <w:r w:rsidRPr="00307F7B">
        <w:t xml:space="preserve">производителей, которые при объединении в определенном порядке могут автоматизировать бизнес-операции. </w:t>
      </w:r>
      <w:commentRangeEnd w:id="39"/>
      <w:r w:rsidR="00F64D49">
        <w:rPr>
          <w:rStyle w:val="afc"/>
        </w:rPr>
        <w:commentReference w:id="39"/>
      </w:r>
      <w:r w:rsidRPr="00A07AFB">
        <w:rPr>
          <w:highlight w:val="yellow"/>
        </w:rPr>
        <w:t>Такие</w:t>
      </w:r>
      <w:r w:rsidRPr="00307F7B">
        <w:t xml:space="preserve"> приложения широко распространены в </w:t>
      </w:r>
      <w:r w:rsidRPr="00A07AFB">
        <w:rPr>
          <w:highlight w:val="yellow"/>
        </w:rPr>
        <w:t>таких</w:t>
      </w:r>
      <w:r w:rsidRPr="00307F7B">
        <w:t xml:space="preserve"> областях, как управление энергопотреблением зданий, интеллектуальное сельское хозяйство, интеллектуальные г</w:t>
      </w:r>
      <w:r>
        <w:t>орода, производство, логистика,</w:t>
      </w:r>
      <w:r w:rsidRPr="00307F7B">
        <w:t xml:space="preserve"> добыча нефти и газа.</w:t>
      </w:r>
    </w:p>
    <w:p w14:paraId="3FE0C99C" w14:textId="77777777" w:rsidR="00A07AFB" w:rsidRDefault="00307F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</w:pPr>
      <w:r>
        <w:rPr>
          <w:lang w:val="en-US"/>
        </w:rPr>
        <w:t>AWS</w:t>
      </w:r>
      <w:r w:rsidRPr="00A07AFB">
        <w:t xml:space="preserve"> </w:t>
      </w:r>
      <w:r>
        <w:rPr>
          <w:lang w:val="en-US"/>
        </w:rPr>
        <w:t>IoT</w:t>
      </w:r>
      <w:r w:rsidRPr="00A07AFB">
        <w:t xml:space="preserve"> </w:t>
      </w:r>
      <w:r>
        <w:rPr>
          <w:lang w:val="en-US"/>
        </w:rPr>
        <w:t>Things</w:t>
      </w:r>
      <w:r w:rsidRPr="00A07AFB">
        <w:t xml:space="preserve"> </w:t>
      </w:r>
      <w:r>
        <w:rPr>
          <w:lang w:val="en-US"/>
        </w:rPr>
        <w:t>Graph</w:t>
      </w:r>
      <w:r w:rsidRPr="00A07AFB">
        <w:t xml:space="preserve"> </w:t>
      </w:r>
      <w:r>
        <w:t xml:space="preserve">работает на основе двух других базовых решений </w:t>
      </w:r>
      <w:r>
        <w:rPr>
          <w:lang w:val="en-US"/>
        </w:rPr>
        <w:t>Amazon</w:t>
      </w:r>
      <w:r w:rsidRPr="00A07AFB">
        <w:t xml:space="preserve"> </w:t>
      </w:r>
      <w:r w:rsidR="002423B6">
        <w:t>для И</w:t>
      </w:r>
      <w:r>
        <w:t xml:space="preserve">нтернета вещей – </w:t>
      </w:r>
      <w:r w:rsidRPr="00307F7B">
        <w:t xml:space="preserve">AWS IoT </w:t>
      </w:r>
      <w:r>
        <w:rPr>
          <w:lang w:val="en-US"/>
        </w:rPr>
        <w:t>Core</w:t>
      </w:r>
      <w:r w:rsidR="002423B6">
        <w:t> </w:t>
      </w:r>
      <w:r w:rsidR="002423B6" w:rsidRPr="00A07AFB">
        <w:t>[</w:t>
      </w:r>
      <w:r w:rsidR="002423B6">
        <w:fldChar w:fldCharType="begin"/>
      </w:r>
      <w:r w:rsidR="002423B6">
        <w:instrText xml:space="preserve"> REF _Ref8985538 \r \h </w:instrText>
      </w:r>
      <w:r w:rsidR="002423B6">
        <w:fldChar w:fldCharType="separate"/>
      </w:r>
      <w:r w:rsidR="002423B6">
        <w:t>30</w:t>
      </w:r>
      <w:r w:rsidR="002423B6">
        <w:fldChar w:fldCharType="end"/>
      </w:r>
      <w:r w:rsidR="002423B6" w:rsidRPr="00A07AFB">
        <w:t>]</w:t>
      </w:r>
      <w:r w:rsidRPr="00A07AFB">
        <w:t xml:space="preserve"> </w:t>
      </w:r>
      <w:r>
        <w:t xml:space="preserve">и </w:t>
      </w:r>
      <w:r w:rsidRPr="00307F7B">
        <w:t xml:space="preserve">AWS IoT </w:t>
      </w:r>
      <w:proofErr w:type="spellStart"/>
      <w:r w:rsidRPr="00307F7B">
        <w:t>Greengrass</w:t>
      </w:r>
      <w:proofErr w:type="spellEnd"/>
      <w:r w:rsidR="002423B6">
        <w:rPr>
          <w:lang w:val="en-US"/>
        </w:rPr>
        <w:t> </w:t>
      </w:r>
      <w:r w:rsidR="002423B6" w:rsidRPr="00A07AFB">
        <w:t>[</w:t>
      </w:r>
      <w:r w:rsidR="002423B6">
        <w:fldChar w:fldCharType="begin"/>
      </w:r>
      <w:r w:rsidR="002423B6">
        <w:instrText xml:space="preserve"> REF _Ref8985551 \r \h </w:instrText>
      </w:r>
      <w:r w:rsidR="002423B6">
        <w:fldChar w:fldCharType="separate"/>
      </w:r>
      <w:r w:rsidR="002423B6">
        <w:t>31</w:t>
      </w:r>
      <w:r w:rsidR="002423B6">
        <w:fldChar w:fldCharType="end"/>
      </w:r>
      <w:r w:rsidR="002423B6" w:rsidRPr="00A07AFB">
        <w:t>]</w:t>
      </w:r>
      <w:r>
        <w:t xml:space="preserve">. </w:t>
      </w:r>
    </w:p>
    <w:p w14:paraId="13A2B95A" w14:textId="4AEBC9B8" w:rsidR="00307F7B" w:rsidRDefault="00A07AFB" w:rsidP="00A07A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</w:pPr>
      <w:ins w:id="40" w:author="Gleb Radchenko" w:date="2019-05-24T13:15:00Z">
        <w:r w:rsidRPr="00307F7B">
          <w:t xml:space="preserve">AWS IoT </w:t>
        </w:r>
        <w:r>
          <w:rPr>
            <w:lang w:val="en-US"/>
          </w:rPr>
          <w:t>Core</w:t>
        </w:r>
        <w:r w:rsidDel="00A07AFB">
          <w:t xml:space="preserve"> </w:t>
        </w:r>
        <w:r>
          <w:t xml:space="preserve">– это </w:t>
        </w:r>
      </w:ins>
      <w:del w:id="41" w:author="Gleb Radchenko" w:date="2019-05-24T13:15:00Z">
        <w:r w:rsidR="00307F7B" w:rsidDel="00A07AFB">
          <w:delText xml:space="preserve">Первое представляет собой </w:delText>
        </w:r>
      </w:del>
      <w:r w:rsidR="00307F7B">
        <w:t>платформ</w:t>
      </w:r>
      <w:ins w:id="42" w:author="Gleb Radchenko" w:date="2019-05-24T13:15:00Z">
        <w:r>
          <w:t>а</w:t>
        </w:r>
      </w:ins>
      <w:del w:id="43" w:author="Gleb Radchenko" w:date="2019-05-24T13:15:00Z">
        <w:r w:rsidR="00307F7B" w:rsidDel="00A07AFB">
          <w:delText>у</w:delText>
        </w:r>
      </w:del>
      <w:r w:rsidR="00307F7B">
        <w:t xml:space="preserve">, которая </w:t>
      </w:r>
      <w:r w:rsidR="00307F7B" w:rsidRPr="00307F7B">
        <w:t xml:space="preserve">обеспечивает подключение устройств к сервисам AWS и другим устройствам, безопасность данных и </w:t>
      </w:r>
      <w:del w:id="44" w:author="Gleb Radchenko" w:date="2019-05-24T13:15:00Z">
        <w:r w:rsidR="00307F7B" w:rsidRPr="00307F7B" w:rsidDel="00A07AFB">
          <w:delText>взаимодействия</w:delText>
        </w:r>
      </w:del>
      <w:ins w:id="45" w:author="Gleb Radchenko" w:date="2019-05-24T13:15:00Z">
        <w:r>
          <w:t>коммуникации</w:t>
        </w:r>
      </w:ins>
      <w:r w:rsidR="00307F7B" w:rsidRPr="00307F7B">
        <w:t>, обработку данных устройств и различные операции с ними</w:t>
      </w:r>
      <w:r w:rsidR="002423B6">
        <w:t xml:space="preserve">. </w:t>
      </w:r>
      <w:commentRangeStart w:id="46"/>
      <w:r w:rsidR="002423B6">
        <w:t xml:space="preserve">Можно выделить следующие основные </w:t>
      </w:r>
      <w:r w:rsidR="002423B6" w:rsidRPr="00A07AFB">
        <w:rPr>
          <w:highlight w:val="yellow"/>
        </w:rPr>
        <w:t>характеристики</w:t>
      </w:r>
      <w:r w:rsidR="002423B6">
        <w:t xml:space="preserve"> платформы</w:t>
      </w:r>
      <w:commentRangeEnd w:id="46"/>
      <w:r>
        <w:rPr>
          <w:rStyle w:val="afc"/>
        </w:rPr>
        <w:commentReference w:id="46"/>
      </w:r>
      <w:r w:rsidR="002423B6">
        <w:t>:</w:t>
      </w:r>
    </w:p>
    <w:p w14:paraId="7CD80935" w14:textId="6AEE8905" w:rsidR="002423B6" w:rsidRDefault="002423B6" w:rsidP="00A07AFB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</w:pPr>
      <w:r>
        <w:rPr>
          <w:i/>
          <w:lang w:val="en-US"/>
        </w:rPr>
        <w:t>Message</w:t>
      </w:r>
      <w:r w:rsidRPr="00A07AFB">
        <w:rPr>
          <w:i/>
        </w:rPr>
        <w:t xml:space="preserve"> </w:t>
      </w:r>
      <w:r>
        <w:rPr>
          <w:i/>
          <w:lang w:val="en-US"/>
        </w:rPr>
        <w:t>Broker</w:t>
      </w:r>
      <w:r w:rsidRPr="00A07AFB">
        <w:rPr>
          <w:i/>
        </w:rPr>
        <w:t xml:space="preserve">. </w:t>
      </w:r>
      <w:r>
        <w:t>Э</w:t>
      </w:r>
      <w:r w:rsidRPr="00A07AFB">
        <w:t xml:space="preserve">то высокопроизводительный брокер сообщений, работающий по стандарту «издатель-подписчик», который надежно и с низкой задержкой передает сообщения всех устройств IoT и </w:t>
      </w:r>
      <w:r>
        <w:t>приложений в нужном направлении;</w:t>
      </w:r>
    </w:p>
    <w:p w14:paraId="5C0B846B" w14:textId="17F5DBED" w:rsidR="002423B6" w:rsidRDefault="002423B6" w:rsidP="00A07AFB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</w:pPr>
      <w:r w:rsidRPr="00A07AFB">
        <w:rPr>
          <w:i/>
        </w:rPr>
        <w:t>Шлюз устройств</w:t>
      </w:r>
      <w:r>
        <w:t xml:space="preserve"> </w:t>
      </w:r>
      <w:r w:rsidRPr="002423B6">
        <w:t xml:space="preserve">служит точкой входа для устройств IoT, подключающихся к AWS. Шлюз устройств управляет всеми активными подключениями устройства и реализует семантику различных протоколов, чтобы обеспечить </w:t>
      </w:r>
      <w:r>
        <w:t xml:space="preserve">связь устройств с AWS IoT </w:t>
      </w:r>
      <w:proofErr w:type="spellStart"/>
      <w:r>
        <w:t>Core</w:t>
      </w:r>
      <w:proofErr w:type="spellEnd"/>
      <w:r w:rsidRPr="00A07AFB">
        <w:t>;</w:t>
      </w:r>
    </w:p>
    <w:p w14:paraId="671459E2" w14:textId="73628C52" w:rsidR="002423B6" w:rsidRDefault="002423B6" w:rsidP="00A07AFB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</w:pPr>
      <w:r w:rsidRPr="00A07AFB">
        <w:rPr>
          <w:i/>
        </w:rPr>
        <w:t>Пакет SDK AWS IoT</w:t>
      </w:r>
      <w:r w:rsidRPr="002423B6">
        <w:t xml:space="preserve"> для устройств позволяет подключить аппаратное устройство или моби</w:t>
      </w:r>
      <w:r>
        <w:t xml:space="preserve">льное приложение к AWS IoT </w:t>
      </w:r>
      <w:proofErr w:type="spellStart"/>
      <w:r>
        <w:lastRenderedPageBreak/>
        <w:t>Core</w:t>
      </w:r>
      <w:proofErr w:type="spellEnd"/>
      <w:r>
        <w:t>;</w:t>
      </w:r>
    </w:p>
    <w:p w14:paraId="447182E1" w14:textId="620F5C0B" w:rsidR="002423B6" w:rsidRDefault="002423B6" w:rsidP="00A07AFB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</w:pPr>
      <w:r w:rsidRPr="00A07AFB">
        <w:rPr>
          <w:i/>
        </w:rPr>
        <w:t>Метод аутентификации AWS</w:t>
      </w:r>
      <w:r w:rsidRPr="002423B6">
        <w:t xml:space="preserve"> (н</w:t>
      </w:r>
      <w:r w:rsidR="00030F2E">
        <w:t>азываемый SigV4), аутентификация</w:t>
      </w:r>
      <w:r w:rsidRPr="002423B6">
        <w:t xml:space="preserve"> на основе сертификата X.</w:t>
      </w:r>
      <w:r w:rsidR="00030F2E">
        <w:t>509 и специальную аутентификация</w:t>
      </w:r>
      <w:r w:rsidRPr="002423B6">
        <w:t xml:space="preserve"> на основе токенов (через настраиваемые модули авторизации)</w:t>
      </w:r>
      <w:r w:rsidR="00030F2E">
        <w:t xml:space="preserve"> обеспечивают</w:t>
      </w:r>
      <w:r w:rsidR="00030F2E" w:rsidRPr="00030F2E">
        <w:t xml:space="preserve"> взаимную аутентификацию и шифрование во всех точках подключения</w:t>
      </w:r>
      <w:r w:rsidR="00030F2E">
        <w:t>;</w:t>
      </w:r>
    </w:p>
    <w:p w14:paraId="5A2FF00F" w14:textId="6AB44565" w:rsidR="00030F2E" w:rsidRDefault="002423B6" w:rsidP="00A07AFB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</w:pPr>
      <w:r w:rsidRPr="00A07AFB">
        <w:rPr>
          <w:i/>
        </w:rPr>
        <w:t>Реестр</w:t>
      </w:r>
      <w:r w:rsidRPr="002423B6">
        <w:t xml:space="preserve"> устанавливает идентификацию для устройств и позволяет отслеживать метаданные, такие как атрибуты или возможности устройства. Реестр позволяет уникальным образом идентифицировать каждое устройство в соответствии с единым форматом, не зависящим от типа</w:t>
      </w:r>
      <w:r w:rsidR="00030F2E">
        <w:t xml:space="preserve"> устройства или его подключения</w:t>
      </w:r>
      <w:r w:rsidR="00030F2E" w:rsidRPr="00A07AFB">
        <w:t>;</w:t>
      </w:r>
    </w:p>
    <w:p w14:paraId="3C0B1838" w14:textId="7A3F51C0" w:rsidR="002423B6" w:rsidRDefault="002423B6" w:rsidP="00A07AFB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</w:pPr>
      <w:r w:rsidRPr="00A07AFB">
        <w:rPr>
          <w:i/>
        </w:rPr>
        <w:t>Тени устройств</w:t>
      </w:r>
      <w:r>
        <w:t xml:space="preserve">. </w:t>
      </w:r>
      <w:r w:rsidRPr="002423B6">
        <w:t xml:space="preserve">С помощью AWS IoT </w:t>
      </w:r>
      <w:proofErr w:type="spellStart"/>
      <w:r w:rsidRPr="002423B6">
        <w:t>Core</w:t>
      </w:r>
      <w:proofErr w:type="spellEnd"/>
      <w:r w:rsidRPr="002423B6">
        <w:t xml:space="preserve"> можно создать постоянную виртуальную версию каждого устройства, так называемую тень устройства, содержащую его последнее состояние и позволяющую приложениям или другим устройствам считывать сообщения и взаимодействовать с данным устройством. Тени устройств хранят последнее зарегистрированное состояние и желаемое будущее состояние каждого устройства</w:t>
      </w:r>
      <w:r w:rsidR="00030F2E" w:rsidRPr="00A07AFB">
        <w:t>;</w:t>
      </w:r>
    </w:p>
    <w:p w14:paraId="6585892C" w14:textId="537C0AB4" w:rsidR="002423B6" w:rsidRDefault="002423B6" w:rsidP="00A07AFB">
      <w:pPr>
        <w:pStyle w:val="ab"/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</w:pPr>
      <w:r w:rsidRPr="00A07AFB">
        <w:rPr>
          <w:i/>
        </w:rPr>
        <w:t>Сервис правил</w:t>
      </w:r>
      <w:r w:rsidRPr="002423B6">
        <w:t xml:space="preserve"> позволяет создавать приложения IoT для сбора, обработки и анализа данных, генерируемых подключенными устройствами, и выполнения действий с ними</w:t>
      </w:r>
      <w:r w:rsidR="00030F2E" w:rsidRPr="00A07AFB">
        <w:t xml:space="preserve">. </w:t>
      </w:r>
      <w:r w:rsidRPr="002423B6">
        <w:t xml:space="preserve">Сервис правил оценивает входящие сообщения, публикуемые в AWS IoT </w:t>
      </w:r>
      <w:proofErr w:type="spellStart"/>
      <w:r w:rsidRPr="002423B6">
        <w:t>Core</w:t>
      </w:r>
      <w:proofErr w:type="spellEnd"/>
      <w:r w:rsidRPr="002423B6">
        <w:t>, а затем преобразует и доставляет их другому устройству или облачному сервису с учетом заданных бизнес-правил. Правило можно применять к данным от одного или от многих устройств и выполнять на его основе одно действие или же множество параллельных действий.</w:t>
      </w:r>
    </w:p>
    <w:p w14:paraId="00677D9D" w14:textId="54C414AB" w:rsidR="00030F2E" w:rsidRPr="00030F2E" w:rsidRDefault="00030F2E" w:rsidP="00A07A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</w:pPr>
      <w:r>
        <w:rPr>
          <w:lang w:val="en-US"/>
        </w:rPr>
        <w:t>AWS</w:t>
      </w:r>
      <w:r w:rsidRPr="00A07AFB">
        <w:t xml:space="preserve"> </w:t>
      </w:r>
      <w:r>
        <w:rPr>
          <w:lang w:val="en-US"/>
        </w:rPr>
        <w:t>IoT</w:t>
      </w:r>
      <w:r w:rsidRPr="00A07AFB">
        <w:t xml:space="preserve"> </w:t>
      </w:r>
      <w:r>
        <w:rPr>
          <w:lang w:val="en-US"/>
        </w:rPr>
        <w:t>Greengrass</w:t>
      </w:r>
      <w:r w:rsidRPr="00A07AFB">
        <w:t xml:space="preserve"> –</w:t>
      </w:r>
      <w:r w:rsidR="00A07AFB">
        <w:t xml:space="preserve"> это</w:t>
      </w:r>
      <w:r w:rsidRPr="00A07AFB">
        <w:t xml:space="preserve"> </w:t>
      </w:r>
      <w:r>
        <w:t xml:space="preserve">инструмент, предназначенный для </w:t>
      </w:r>
      <w:r w:rsidRPr="00030F2E">
        <w:t>эффективно</w:t>
      </w:r>
      <w:r>
        <w:t>го распространения возможностей</w:t>
      </w:r>
      <w:r w:rsidRPr="00030F2E">
        <w:t xml:space="preserve"> AWS на периферийные </w:t>
      </w:r>
      <w:r w:rsidRPr="00030F2E">
        <w:lastRenderedPageBreak/>
        <w:t>устройства, что позволяет им локально работать с данными, которые они создают, используя при этом облако для управления, анализа и надежного хранения данных.</w:t>
      </w:r>
    </w:p>
    <w:p w14:paraId="20A5DDC7" w14:textId="5432EC3A" w:rsidR="00030F2E" w:rsidRPr="00030F2E" w:rsidRDefault="00030F2E" w:rsidP="00A07A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</w:pPr>
      <w:r>
        <w:t xml:space="preserve">Основным преимуществом использования AWS IoT </w:t>
      </w:r>
      <w:proofErr w:type="spellStart"/>
      <w:r>
        <w:t>Greengrass</w:t>
      </w:r>
      <w:proofErr w:type="spellEnd"/>
      <w:r>
        <w:t xml:space="preserve">, является возможность </w:t>
      </w:r>
      <w:r w:rsidRPr="00030F2E">
        <w:t>локально формировать на устройствах выводы с использованием машинного обучения, применяя модели, созданные и обученные в облаке.</w:t>
      </w:r>
      <w:r>
        <w:t xml:space="preserve"> Также стоит отметить коннекторы системы </w:t>
      </w:r>
      <w:r w:rsidRPr="00030F2E">
        <w:t xml:space="preserve">AWS IoT </w:t>
      </w:r>
      <w:proofErr w:type="spellStart"/>
      <w:r w:rsidRPr="00030F2E">
        <w:t>Greengrass</w:t>
      </w:r>
      <w:proofErr w:type="spellEnd"/>
      <w:r>
        <w:t xml:space="preserve">, позволяющие выполнять </w:t>
      </w:r>
      <w:r w:rsidRPr="00030F2E">
        <w:t>поиск, импорт, настройку и развертывание приложений и сервисов на периферии</w:t>
      </w:r>
      <w:r>
        <w:t xml:space="preserve">. </w:t>
      </w:r>
      <w:r w:rsidRPr="00030F2E">
        <w:t xml:space="preserve">При этом не требуется разбираться в различных протоколах устройств, управлять данными для доступа или взаимодействовать с внешними API. Кроме того, можно применить общую бизнес‑логику одного устройства AWS IoT </w:t>
      </w:r>
      <w:proofErr w:type="spellStart"/>
      <w:r w:rsidRPr="00030F2E">
        <w:t>Greengrass</w:t>
      </w:r>
      <w:proofErr w:type="spellEnd"/>
      <w:r w:rsidRPr="00030F2E">
        <w:t xml:space="preserve"> к другому.</w:t>
      </w:r>
    </w:p>
    <w:p w14:paraId="56D3310C" w14:textId="1E63239F" w:rsidR="00785A9B" w:rsidRPr="00A07AFB" w:rsidRDefault="00A07AFB" w:rsidP="00A07AF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/>
        <w:ind w:firstLine="360"/>
        <w:rPr>
          <w:lang w:val="en-US"/>
        </w:rPr>
      </w:pPr>
      <w:ins w:id="47" w:author="Gleb Radchenko" w:date="2019-05-24T13:17:00Z">
        <w:r>
          <w:t>Описание</w:t>
        </w:r>
      </w:ins>
      <w:ins w:id="48" w:author="Gleb Radchenko" w:date="2019-05-24T13:18:00Z">
        <w:r w:rsidRPr="00A07AFB">
          <w:rPr>
            <w:lang w:val="en-US"/>
          </w:rPr>
          <w:t xml:space="preserve"> </w:t>
        </w:r>
        <w:r>
          <w:rPr>
            <w:lang w:val="en-US"/>
          </w:rPr>
          <w:t>AWS</w:t>
        </w:r>
        <w:r w:rsidRPr="00A07AFB">
          <w:rPr>
            <w:lang w:val="en-US"/>
          </w:rPr>
          <w:t xml:space="preserve"> </w:t>
        </w:r>
        <w:r>
          <w:rPr>
            <w:lang w:val="en-US"/>
          </w:rPr>
          <w:t>IoT</w:t>
        </w:r>
        <w:r w:rsidRPr="00A07AFB">
          <w:rPr>
            <w:lang w:val="en-US"/>
          </w:rPr>
          <w:t xml:space="preserve"> </w:t>
        </w:r>
        <w:r>
          <w:rPr>
            <w:lang w:val="en-US"/>
          </w:rPr>
          <w:t>Things</w:t>
        </w:r>
        <w:r w:rsidRPr="00A07AFB">
          <w:rPr>
            <w:lang w:val="en-US"/>
          </w:rPr>
          <w:t xml:space="preserve"> </w:t>
        </w:r>
        <w:r>
          <w:rPr>
            <w:lang w:val="en-US"/>
          </w:rPr>
          <w:t>Graph</w:t>
        </w:r>
        <w:r w:rsidRPr="00A07AFB">
          <w:rPr>
            <w:lang w:val="en-US"/>
          </w:rPr>
          <w:t xml:space="preserve">? </w:t>
        </w:r>
      </w:ins>
    </w:p>
    <w:p w14:paraId="7F0D87CD" w14:textId="77777777" w:rsidR="00785A9B" w:rsidRPr="00A07AFB" w:rsidRDefault="00BF3B59">
      <w:pPr>
        <w:widowControl w:val="0"/>
        <w:spacing w:after="160" w:line="259" w:lineRule="auto"/>
        <w:ind w:firstLine="0"/>
        <w:jc w:val="left"/>
        <w:rPr>
          <w:b/>
          <w:lang w:val="en-US"/>
        </w:rPr>
      </w:pPr>
      <w:r w:rsidRPr="00A07AFB">
        <w:rPr>
          <w:lang w:val="en-US"/>
        </w:rPr>
        <w:br w:type="page"/>
      </w:r>
    </w:p>
    <w:p w14:paraId="451FC519" w14:textId="043BCC4D" w:rsidR="00785A9B" w:rsidRDefault="00BF3B59" w:rsidP="00ED320C">
      <w:pPr>
        <w:pStyle w:val="1"/>
      </w:pPr>
      <w:bookmarkStart w:id="49" w:name="_Toc9242700"/>
      <w:r>
        <w:lastRenderedPageBreak/>
        <w:t xml:space="preserve">МОДЕЛЬ </w:t>
      </w:r>
      <w:r w:rsidR="00E730C0">
        <w:t xml:space="preserve">ВЫЧИСЛИТЕЛЬНОЙ </w:t>
      </w:r>
      <w:r>
        <w:t>СИСТЕМЫ</w:t>
      </w:r>
      <w:bookmarkEnd w:id="49"/>
    </w:p>
    <w:p w14:paraId="6D318574" w14:textId="1474EF16" w:rsidR="00B807BB" w:rsidRPr="00A07AFB" w:rsidRDefault="00B807BB" w:rsidP="00ED320C">
      <w:pPr>
        <w:pStyle w:val="2"/>
        <w:numPr>
          <w:ilvl w:val="1"/>
          <w:numId w:val="10"/>
        </w:numPr>
      </w:pPr>
      <w:bookmarkStart w:id="50" w:name="_Toc9242701"/>
      <w:r>
        <w:t xml:space="preserve">Данные устройств </w:t>
      </w:r>
      <w:r>
        <w:rPr>
          <w:lang w:val="en-US"/>
        </w:rPr>
        <w:t>IoT</w:t>
      </w:r>
      <w:bookmarkEnd w:id="50"/>
    </w:p>
    <w:p w14:paraId="6504D04B" w14:textId="6606DDAF" w:rsidR="00B807BB" w:rsidRDefault="00B807BB" w:rsidP="00ED320C">
      <w:r>
        <w:t xml:space="preserve">В качестве источника данных было принято решение использовать проект </w:t>
      </w:r>
      <w:r>
        <w:rPr>
          <w:lang w:val="en-US"/>
        </w:rPr>
        <w:t>Low</w:t>
      </w:r>
      <w:r w:rsidRPr="00ED320C">
        <w:t xml:space="preserve"> </w:t>
      </w:r>
      <w:r>
        <w:rPr>
          <w:lang w:val="en-US"/>
        </w:rPr>
        <w:t>Carbon</w:t>
      </w:r>
      <w:r w:rsidRPr="00ED320C">
        <w:t xml:space="preserve"> </w:t>
      </w:r>
      <w:r>
        <w:rPr>
          <w:lang w:val="en-US"/>
        </w:rPr>
        <w:t>Project</w:t>
      </w:r>
      <w:r w:rsidR="004F25D8">
        <w:t> </w:t>
      </w:r>
      <w:r w:rsidR="004F25D8" w:rsidRPr="00ED320C">
        <w:t>[</w:t>
      </w:r>
      <w:r w:rsidR="004F25D8">
        <w:fldChar w:fldCharType="begin"/>
      </w:r>
      <w:r w:rsidR="004F25D8">
        <w:instrText xml:space="preserve"> REF _Ref5355911 \r \h  \* MERGEFORMAT </w:instrText>
      </w:r>
      <w:r w:rsidR="004F25D8">
        <w:fldChar w:fldCharType="separate"/>
      </w:r>
      <w:r w:rsidR="004F25D8">
        <w:t>21</w:t>
      </w:r>
      <w:r w:rsidR="004F25D8">
        <w:fldChar w:fldCharType="end"/>
      </w:r>
      <w:r w:rsidR="004F25D8" w:rsidRPr="00ED320C">
        <w:t>]</w:t>
      </w:r>
      <w:r w:rsidR="00025D81">
        <w:t>,</w:t>
      </w:r>
      <w:r w:rsidR="00C96117">
        <w:t xml:space="preserve"> </w:t>
      </w:r>
      <w:r w:rsidR="004F25D8">
        <w:t xml:space="preserve">обеспечивающий </w:t>
      </w:r>
      <w:r w:rsidR="00025D81">
        <w:t xml:space="preserve">функционирование </w:t>
      </w:r>
      <w:r w:rsidR="00C96117">
        <w:t>систем</w:t>
      </w:r>
      <w:r w:rsidR="00025D81">
        <w:t>ы</w:t>
      </w:r>
      <w:r w:rsidR="00C96117">
        <w:t xml:space="preserve"> смс-оповещения клиентов о текущей динамической тарифной стоимости электроэнергии</w:t>
      </w:r>
      <w:r w:rsidR="004F25D8">
        <w:t xml:space="preserve">. </w:t>
      </w:r>
      <w:proofErr w:type="gramStart"/>
      <w:r w:rsidR="004F25D8">
        <w:t>В рамках</w:t>
      </w:r>
      <w:r w:rsidR="00025D81">
        <w:t xml:space="preserve"> реализации</w:t>
      </w:r>
      <w:r w:rsidR="004F25D8">
        <w:t xml:space="preserve"> проекта,</w:t>
      </w:r>
      <w:proofErr w:type="gramEnd"/>
      <w:r w:rsidR="00E730C0" w:rsidRPr="00E730C0">
        <w:t xml:space="preserve"> </w:t>
      </w:r>
      <w:r w:rsidR="00E730C0">
        <w:t>дома-участники были разбиты на две тарифные группы. Первая группа пользовалась стандартными тарифами потребления электроэнергии. П</w:t>
      </w:r>
      <w:r w:rsidR="004F25D8">
        <w:t xml:space="preserve">отребителям </w:t>
      </w:r>
      <w:r w:rsidR="00E730C0">
        <w:t xml:space="preserve">второй группы </w:t>
      </w:r>
      <w:r w:rsidR="004F25D8">
        <w:t xml:space="preserve">отправлялись </w:t>
      </w:r>
      <w:r w:rsidR="00C96117">
        <w:t>сигнал</w:t>
      </w:r>
      <w:r w:rsidR="004F25D8">
        <w:t>ы о</w:t>
      </w:r>
      <w:r w:rsidR="00C96117">
        <w:t xml:space="preserve"> высокой цен</w:t>
      </w:r>
      <w:r w:rsidR="004F25D8">
        <w:t>е</w:t>
      </w:r>
      <w:r w:rsidR="00C96117">
        <w:t xml:space="preserve"> </w:t>
      </w:r>
      <w:r w:rsidR="004F25D8">
        <w:t xml:space="preserve">энергопотребления </w:t>
      </w:r>
      <w:r w:rsidR="00C96117">
        <w:t>для снижения нагрузки на локальные распределительные сети в течение периодов высокой загруженности</w:t>
      </w:r>
      <w:r w:rsidR="004F25D8">
        <w:t>. Проект был реализован</w:t>
      </w:r>
      <w:r w:rsidRPr="00ED320C">
        <w:t xml:space="preserve"> </w:t>
      </w:r>
      <w:r>
        <w:t>Британскими электросетями (</w:t>
      </w:r>
      <w:r>
        <w:rPr>
          <w:lang w:val="en-US"/>
        </w:rPr>
        <w:t>UK</w:t>
      </w:r>
      <w:r w:rsidRPr="00ED320C">
        <w:t xml:space="preserve"> </w:t>
      </w:r>
      <w:r>
        <w:rPr>
          <w:lang w:val="en-US"/>
        </w:rPr>
        <w:t>Power</w:t>
      </w:r>
      <w:r w:rsidRPr="00ED320C">
        <w:t xml:space="preserve"> </w:t>
      </w:r>
      <w:r>
        <w:rPr>
          <w:lang w:val="en-US"/>
        </w:rPr>
        <w:t>Networks</w:t>
      </w:r>
      <w:r>
        <w:t>)</w:t>
      </w:r>
      <w:r w:rsidRPr="00ED320C">
        <w:t xml:space="preserve"> </w:t>
      </w:r>
      <w:r>
        <w:t xml:space="preserve">в Лондоне в период с </w:t>
      </w:r>
      <w:r w:rsidRPr="00B807BB">
        <w:t>ноября 2011 года по февраль 2014 года.</w:t>
      </w:r>
      <w:r>
        <w:t xml:space="preserve"> Выбранный набор данных представляет собой показатели</w:t>
      </w:r>
      <w:r w:rsidRPr="00ED320C">
        <w:t xml:space="preserve"> энергопотребления для выборки из 5567 лондонских </w:t>
      </w:r>
      <w:r>
        <w:t xml:space="preserve">домов, оснащенных датчиками потребления энергии. Чтение данных проводилось </w:t>
      </w:r>
      <w:r w:rsidRPr="00B807BB">
        <w:t>с получасовыми интервалами. Набор данных содержит потребление энергии, в кВт</w:t>
      </w:r>
      <w:r w:rsidR="00950490" w:rsidRPr="00ED320C">
        <w:t>/</w:t>
      </w:r>
      <w:r w:rsidRPr="00B807BB">
        <w:t xml:space="preserve">ч (за полчаса), уникальный идентификатор домохозяйства, дату и время, а также </w:t>
      </w:r>
      <w:r>
        <w:t>тарифную группу</w:t>
      </w:r>
      <w:r w:rsidRPr="00B807BB">
        <w:t>.</w:t>
      </w:r>
      <w:r w:rsidR="00C96117">
        <w:t xml:space="preserve"> Можно выделить несколько задач, образующихся при анализе этих данных:</w:t>
      </w:r>
    </w:p>
    <w:p w14:paraId="723907C7" w14:textId="26BA5A46" w:rsidR="0007585F" w:rsidRPr="00ED320C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сегментация дневного потребления энергии</w:t>
      </w:r>
      <w:r>
        <w:rPr>
          <w:lang w:val="en-US"/>
        </w:rPr>
        <w:t>;</w:t>
      </w:r>
    </w:p>
    <w:p w14:paraId="5625FBEE" w14:textId="50F88DDB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разбивка кривой электрической нагрузки;</w:t>
      </w:r>
    </w:p>
    <w:p w14:paraId="250F2483" w14:textId="572E08CE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домами;</w:t>
      </w:r>
    </w:p>
    <w:p w14:paraId="2684FEC1" w14:textId="73BCAB82" w:rsid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исследование различий последствий использования; электрической и аккумуляторной систем отопления;</w:t>
      </w:r>
    </w:p>
    <w:p w14:paraId="280C8AD8" w14:textId="04375A9D" w:rsidR="0007585F" w:rsidRPr="0007585F" w:rsidRDefault="0007585F" w:rsidP="00ED320C">
      <w:pPr>
        <w:pStyle w:val="ab"/>
        <w:numPr>
          <w:ilvl w:val="0"/>
          <w:numId w:val="11"/>
        </w:numPr>
        <w:spacing w:line="360" w:lineRule="auto"/>
      </w:pPr>
      <w:r>
        <w:t>прогнозирование потребления электроэнергии в масштабе города;</w:t>
      </w:r>
    </w:p>
    <w:p w14:paraId="5F6F5092" w14:textId="4EBA599D" w:rsidR="00137B5D" w:rsidRDefault="00137B5D">
      <w:r>
        <w:t>Для разработки цифрового двойника был</w:t>
      </w:r>
      <w:r w:rsidR="00E730C0">
        <w:t>а</w:t>
      </w:r>
      <w:r>
        <w:t xml:space="preserve"> использован</w:t>
      </w:r>
      <w:r w:rsidR="00E730C0">
        <w:t xml:space="preserve">а часть </w:t>
      </w:r>
      <w:ins w:id="51" w:author="Gleb Radchenko" w:date="2019-05-24T13:19:00Z">
        <w:r w:rsidR="00A07AFB">
          <w:t>вышеописанного</w:t>
        </w:r>
      </w:ins>
      <w:r>
        <w:t xml:space="preserve"> набор</w:t>
      </w:r>
      <w:r w:rsidR="00E730C0">
        <w:t>а</w:t>
      </w:r>
      <w:r>
        <w:t xml:space="preserve"> данных</w:t>
      </w:r>
      <w:r>
        <w:rPr>
          <w:lang w:val="en-US"/>
        </w:rPr>
        <w:t> </w:t>
      </w:r>
      <w:r w:rsidRPr="006D767F">
        <w:t>[</w:t>
      </w:r>
      <w:r>
        <w:rPr>
          <w:lang w:val="en-US"/>
        </w:rPr>
        <w:fldChar w:fldCharType="begin"/>
      </w:r>
      <w:r w:rsidRPr="006D767F">
        <w:instrText xml:space="preserve"> </w:instrText>
      </w:r>
      <w:r>
        <w:rPr>
          <w:lang w:val="en-US"/>
        </w:rPr>
        <w:instrText>REF</w:instrText>
      </w:r>
      <w:r w:rsidRPr="006D767F">
        <w:instrText xml:space="preserve"> _</w:instrText>
      </w:r>
      <w:r>
        <w:rPr>
          <w:lang w:val="en-US"/>
        </w:rPr>
        <w:instrText>Ref</w:instrText>
      </w:r>
      <w:r w:rsidRPr="006D767F">
        <w:instrText>6557837 \</w:instrText>
      </w:r>
      <w:r>
        <w:rPr>
          <w:lang w:val="en-US"/>
        </w:rPr>
        <w:instrText>r</w:instrText>
      </w:r>
      <w:r w:rsidRPr="006D767F">
        <w:instrText xml:space="preserve"> \</w:instrText>
      </w:r>
      <w:r>
        <w:rPr>
          <w:lang w:val="en-US"/>
        </w:rPr>
        <w:instrText>h</w:instrText>
      </w:r>
      <w:r w:rsidRPr="006D767F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6D767F">
        <w:t>25</w:t>
      </w:r>
      <w:r>
        <w:rPr>
          <w:lang w:val="en-US"/>
        </w:rPr>
        <w:fldChar w:fldCharType="end"/>
      </w:r>
      <w:r w:rsidRPr="006D767F">
        <w:t>]</w:t>
      </w:r>
      <w:r w:rsidR="00E730C0">
        <w:t>, представляющая</w:t>
      </w:r>
      <w:r>
        <w:t xml:space="preserve"> собой файл формата </w:t>
      </w:r>
      <w:r>
        <w:rPr>
          <w:lang w:val="en-US"/>
        </w:rPr>
        <w:t>CSV</w:t>
      </w:r>
      <w:r>
        <w:t xml:space="preserve">, </w:t>
      </w:r>
      <w:r w:rsidR="00025D81">
        <w:t>схема которого описана в таблице</w:t>
      </w:r>
      <w:r>
        <w:t xml:space="preserve"> 1</w:t>
      </w:r>
      <w:r w:rsidRPr="006D767F">
        <w:t xml:space="preserve">. </w:t>
      </w:r>
    </w:p>
    <w:p w14:paraId="6EA3BFF4" w14:textId="77777777" w:rsidR="00137B5D" w:rsidRDefault="00137B5D"/>
    <w:p w14:paraId="1B07EFCD" w14:textId="77777777" w:rsidR="00137B5D" w:rsidRDefault="00137B5D"/>
    <w:p w14:paraId="6E78AC09" w14:textId="0F0FCDA9" w:rsidR="00137B5D" w:rsidRDefault="00137B5D" w:rsidP="00125296">
      <w:pPr>
        <w:pStyle w:val="MainText"/>
        <w:ind w:firstLine="0"/>
        <w:jc w:val="left"/>
        <w:rPr>
          <w:rFonts w:eastAsia="Times New Roman"/>
          <w:color w:val="000000"/>
          <w:lang w:eastAsia="ru-RU"/>
        </w:rPr>
      </w:pPr>
      <w:r w:rsidRPr="00E730C0">
        <w:rPr>
          <w:rFonts w:eastAsia="Times New Roman"/>
          <w:b/>
          <w:color w:val="000000"/>
          <w:lang w:eastAsia="ru-RU"/>
        </w:rPr>
        <w:t>Табл. 1.</w:t>
      </w:r>
      <w:r>
        <w:rPr>
          <w:rFonts w:eastAsia="Times New Roman"/>
          <w:color w:val="000000"/>
          <w:lang w:eastAsia="ru-RU"/>
        </w:rPr>
        <w:t xml:space="preserve"> Схема исходного набора данных</w:t>
      </w:r>
    </w:p>
    <w:tbl>
      <w:tblPr>
        <w:tblStyle w:val="af2"/>
        <w:tblW w:w="911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89"/>
        <w:gridCol w:w="844"/>
        <w:gridCol w:w="2365"/>
        <w:gridCol w:w="1164"/>
        <w:gridCol w:w="1208"/>
        <w:gridCol w:w="1841"/>
      </w:tblGrid>
      <w:tr w:rsidR="00137B5D" w14:paraId="27B37F55" w14:textId="77777777" w:rsidTr="00E730C0">
        <w:trPr>
          <w:trHeight w:val="974"/>
        </w:trPr>
        <w:tc>
          <w:tcPr>
            <w:tcW w:w="1689" w:type="dxa"/>
          </w:tcPr>
          <w:p w14:paraId="266CB73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val="en-US" w:eastAsia="ru-RU"/>
              </w:rPr>
              <w:t>LCLid</w:t>
            </w:r>
            <w:proofErr w:type="spellEnd"/>
          </w:p>
        </w:tc>
        <w:tc>
          <w:tcPr>
            <w:tcW w:w="844" w:type="dxa"/>
          </w:tcPr>
          <w:p w14:paraId="33BD08F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jc w:val="center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val="en-US" w:eastAsia="ru-RU"/>
              </w:rPr>
              <w:t>stdorToU</w:t>
            </w:r>
            <w:proofErr w:type="spellEnd"/>
          </w:p>
        </w:tc>
        <w:tc>
          <w:tcPr>
            <w:tcW w:w="2365" w:type="dxa"/>
          </w:tcPr>
          <w:p w14:paraId="760D41EB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val="en-US" w:eastAsia="ru-RU"/>
              </w:rPr>
              <w:t>DateTime</w:t>
            </w:r>
            <w:proofErr w:type="spellEnd"/>
          </w:p>
        </w:tc>
        <w:tc>
          <w:tcPr>
            <w:tcW w:w="1164" w:type="dxa"/>
          </w:tcPr>
          <w:p w14:paraId="75A6C6EF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KWH/</w:t>
            </w:r>
            <w:proofErr w:type="spellStart"/>
            <w:r w:rsidRPr="006D767F">
              <w:rPr>
                <w:rFonts w:eastAsia="Times New Roman"/>
                <w:color w:val="000000"/>
                <w:lang w:val="en-US" w:eastAsia="ru-RU"/>
              </w:rPr>
              <w:t>hh</w:t>
            </w:r>
            <w:proofErr w:type="spellEnd"/>
          </w:p>
        </w:tc>
        <w:tc>
          <w:tcPr>
            <w:tcW w:w="1208" w:type="dxa"/>
          </w:tcPr>
          <w:p w14:paraId="1A2AB4B0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</w:t>
            </w:r>
          </w:p>
        </w:tc>
        <w:tc>
          <w:tcPr>
            <w:tcW w:w="1841" w:type="dxa"/>
          </w:tcPr>
          <w:p w14:paraId="73629322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val="en-US" w:eastAsia="ru-RU"/>
              </w:rPr>
              <w:t>Acorn_grouped</w:t>
            </w:r>
            <w:proofErr w:type="spellEnd"/>
          </w:p>
        </w:tc>
      </w:tr>
      <w:tr w:rsidR="00137B5D" w14:paraId="23D76F49" w14:textId="77777777" w:rsidTr="00E730C0">
        <w:trPr>
          <w:trHeight w:val="974"/>
        </w:trPr>
        <w:tc>
          <w:tcPr>
            <w:tcW w:w="1689" w:type="dxa"/>
          </w:tcPr>
          <w:p w14:paraId="2C289CA6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MAC000002</w:t>
            </w:r>
          </w:p>
        </w:tc>
        <w:tc>
          <w:tcPr>
            <w:tcW w:w="844" w:type="dxa"/>
          </w:tcPr>
          <w:p w14:paraId="2D0E4BB2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  <w:proofErr w:type="spellEnd"/>
          </w:p>
        </w:tc>
        <w:tc>
          <w:tcPr>
            <w:tcW w:w="2365" w:type="dxa"/>
          </w:tcPr>
          <w:p w14:paraId="187AB8C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2012-10-12 00:30:00.0000000</w:t>
            </w:r>
          </w:p>
        </w:tc>
        <w:tc>
          <w:tcPr>
            <w:tcW w:w="1164" w:type="dxa"/>
          </w:tcPr>
          <w:p w14:paraId="370F0D8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0.143</w:t>
            </w:r>
          </w:p>
        </w:tc>
        <w:tc>
          <w:tcPr>
            <w:tcW w:w="1208" w:type="dxa"/>
          </w:tcPr>
          <w:p w14:paraId="57868ABF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ACORN-A</w:t>
            </w:r>
          </w:p>
        </w:tc>
        <w:tc>
          <w:tcPr>
            <w:tcW w:w="1841" w:type="dxa"/>
          </w:tcPr>
          <w:p w14:paraId="5F859CA6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Affluent</w:t>
            </w:r>
          </w:p>
        </w:tc>
      </w:tr>
      <w:tr w:rsidR="00137B5D" w14:paraId="0EB20278" w14:textId="77777777" w:rsidTr="00E730C0">
        <w:trPr>
          <w:trHeight w:val="974"/>
        </w:trPr>
        <w:tc>
          <w:tcPr>
            <w:tcW w:w="1689" w:type="dxa"/>
          </w:tcPr>
          <w:p w14:paraId="1AD51B57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MAC000006</w:t>
            </w:r>
          </w:p>
        </w:tc>
        <w:tc>
          <w:tcPr>
            <w:tcW w:w="844" w:type="dxa"/>
          </w:tcPr>
          <w:p w14:paraId="7C868795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eastAsia="ru-RU"/>
              </w:rPr>
              <w:t>ToU</w:t>
            </w:r>
            <w:proofErr w:type="spellEnd"/>
          </w:p>
        </w:tc>
        <w:tc>
          <w:tcPr>
            <w:tcW w:w="2365" w:type="dxa"/>
          </w:tcPr>
          <w:p w14:paraId="500C5B0F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2012-10-28 16:30:00.0000000</w:t>
            </w:r>
          </w:p>
        </w:tc>
        <w:tc>
          <w:tcPr>
            <w:tcW w:w="1164" w:type="dxa"/>
          </w:tcPr>
          <w:p w14:paraId="050E3913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0.013</w:t>
            </w:r>
          </w:p>
        </w:tc>
        <w:tc>
          <w:tcPr>
            <w:tcW w:w="1208" w:type="dxa"/>
          </w:tcPr>
          <w:p w14:paraId="0DB05397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ACORN-Q</w:t>
            </w:r>
          </w:p>
        </w:tc>
        <w:tc>
          <w:tcPr>
            <w:tcW w:w="1841" w:type="dxa"/>
          </w:tcPr>
          <w:p w14:paraId="4083787C" w14:textId="77777777" w:rsidR="00137B5D" w:rsidRPr="006D767F" w:rsidRDefault="00137B5D" w:rsidP="0085346D">
            <w:pPr>
              <w:pStyle w:val="MainText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Adversity</w:t>
            </w:r>
          </w:p>
        </w:tc>
      </w:tr>
      <w:tr w:rsidR="00137B5D" w14:paraId="01DA40C5" w14:textId="77777777" w:rsidTr="00E730C0">
        <w:trPr>
          <w:trHeight w:val="974"/>
        </w:trPr>
        <w:tc>
          <w:tcPr>
            <w:tcW w:w="1689" w:type="dxa"/>
          </w:tcPr>
          <w:p w14:paraId="5E156BC4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MAC000027</w:t>
            </w:r>
          </w:p>
        </w:tc>
        <w:tc>
          <w:tcPr>
            <w:tcW w:w="844" w:type="dxa"/>
          </w:tcPr>
          <w:p w14:paraId="76D4248D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  <w:proofErr w:type="spellEnd"/>
          </w:p>
        </w:tc>
        <w:tc>
          <w:tcPr>
            <w:tcW w:w="2365" w:type="dxa"/>
          </w:tcPr>
          <w:p w14:paraId="438B3A12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2013-08-13 15:00:00.0000000</w:t>
            </w:r>
          </w:p>
        </w:tc>
        <w:tc>
          <w:tcPr>
            <w:tcW w:w="1164" w:type="dxa"/>
          </w:tcPr>
          <w:p w14:paraId="4F3FA053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0.41</w:t>
            </w:r>
          </w:p>
        </w:tc>
        <w:tc>
          <w:tcPr>
            <w:tcW w:w="1208" w:type="dxa"/>
          </w:tcPr>
          <w:p w14:paraId="56F67D8C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ACORN-H</w:t>
            </w:r>
          </w:p>
        </w:tc>
        <w:tc>
          <w:tcPr>
            <w:tcW w:w="1841" w:type="dxa"/>
          </w:tcPr>
          <w:p w14:paraId="493B4531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Comfortable</w:t>
            </w:r>
          </w:p>
        </w:tc>
      </w:tr>
      <w:tr w:rsidR="00137B5D" w14:paraId="0FC2A424" w14:textId="77777777" w:rsidTr="00E730C0">
        <w:trPr>
          <w:trHeight w:val="988"/>
        </w:trPr>
        <w:tc>
          <w:tcPr>
            <w:tcW w:w="1689" w:type="dxa"/>
          </w:tcPr>
          <w:p w14:paraId="2CF3827C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MAC000032</w:t>
            </w:r>
          </w:p>
        </w:tc>
        <w:tc>
          <w:tcPr>
            <w:tcW w:w="844" w:type="dxa"/>
          </w:tcPr>
          <w:p w14:paraId="14E19C61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6D767F">
              <w:rPr>
                <w:rFonts w:eastAsia="Times New Roman"/>
                <w:color w:val="000000"/>
                <w:lang w:eastAsia="ru-RU"/>
              </w:rPr>
              <w:t>Std</w:t>
            </w:r>
            <w:proofErr w:type="spellEnd"/>
          </w:p>
        </w:tc>
        <w:tc>
          <w:tcPr>
            <w:tcW w:w="2365" w:type="dxa"/>
          </w:tcPr>
          <w:p w14:paraId="2E38EABD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2013-09-11 12:00:00.0000000</w:t>
            </w:r>
          </w:p>
        </w:tc>
        <w:tc>
          <w:tcPr>
            <w:tcW w:w="1164" w:type="dxa"/>
          </w:tcPr>
          <w:p w14:paraId="589222A9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eastAsia="ru-RU"/>
              </w:rPr>
            </w:pPr>
            <w:r w:rsidRPr="006D767F">
              <w:rPr>
                <w:rFonts w:eastAsia="Times New Roman"/>
                <w:color w:val="000000"/>
                <w:lang w:eastAsia="ru-RU"/>
              </w:rPr>
              <w:t>0.112</w:t>
            </w:r>
          </w:p>
        </w:tc>
        <w:tc>
          <w:tcPr>
            <w:tcW w:w="1208" w:type="dxa"/>
          </w:tcPr>
          <w:p w14:paraId="79488A9A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ACORN-J</w:t>
            </w:r>
          </w:p>
        </w:tc>
        <w:tc>
          <w:tcPr>
            <w:tcW w:w="1841" w:type="dxa"/>
          </w:tcPr>
          <w:p w14:paraId="6EFA34A6" w14:textId="77777777" w:rsidR="00137B5D" w:rsidRPr="006D767F" w:rsidRDefault="00137B5D" w:rsidP="0085346D">
            <w:pPr>
              <w:pStyle w:val="MainText"/>
              <w:spacing w:line="360" w:lineRule="auto"/>
              <w:ind w:firstLine="0"/>
              <w:rPr>
                <w:rFonts w:eastAsia="Times New Roman"/>
                <w:color w:val="000000"/>
                <w:lang w:val="en-US" w:eastAsia="ru-RU"/>
              </w:rPr>
            </w:pPr>
            <w:r w:rsidRPr="006D767F">
              <w:rPr>
                <w:rFonts w:eastAsia="Times New Roman"/>
                <w:color w:val="000000"/>
                <w:lang w:val="en-US" w:eastAsia="ru-RU"/>
              </w:rPr>
              <w:t>Comfortable</w:t>
            </w:r>
          </w:p>
        </w:tc>
      </w:tr>
    </w:tbl>
    <w:p w14:paraId="506E5C78" w14:textId="77777777" w:rsidR="0085346D" w:rsidRDefault="0085346D" w:rsidP="00137B5D">
      <w:pPr>
        <w:rPr>
          <w:color w:val="000000"/>
        </w:rPr>
      </w:pPr>
    </w:p>
    <w:p w14:paraId="391FB8D8" w14:textId="68098634" w:rsidR="00137B5D" w:rsidRDefault="00137B5D" w:rsidP="00137B5D">
      <w:pPr>
        <w:rPr>
          <w:color w:val="000000"/>
        </w:rPr>
      </w:pPr>
      <w:r>
        <w:rPr>
          <w:color w:val="000000"/>
        </w:rPr>
        <w:t>Рассмотрим подробнее поля представленной</w:t>
      </w:r>
      <w:r w:rsidRPr="006D767F">
        <w:rPr>
          <w:color w:val="000000"/>
        </w:rPr>
        <w:t xml:space="preserve"> </w:t>
      </w:r>
      <w:r>
        <w:rPr>
          <w:color w:val="000000"/>
        </w:rPr>
        <w:t xml:space="preserve">таблицы: </w:t>
      </w:r>
    </w:p>
    <w:p w14:paraId="1103000D" w14:textId="77777777" w:rsidR="00137B5D" w:rsidRPr="006154F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proofErr w:type="spellStart"/>
      <w:r>
        <w:rPr>
          <w:i/>
          <w:szCs w:val="28"/>
          <w:lang w:val="en-US"/>
        </w:rPr>
        <w:t>LCLid</w:t>
      </w:r>
      <w:proofErr w:type="spellEnd"/>
      <w:r>
        <w:rPr>
          <w:szCs w:val="28"/>
        </w:rPr>
        <w:t xml:space="preserve"> </w:t>
      </w:r>
      <w:r w:rsidRPr="0073755D">
        <w:rPr>
          <w:szCs w:val="28"/>
        </w:rPr>
        <w:t>—</w:t>
      </w:r>
      <w:r>
        <w:rPr>
          <w:szCs w:val="28"/>
        </w:rPr>
        <w:t xml:space="preserve"> </w:t>
      </w:r>
      <w:r w:rsidRPr="006154F0">
        <w:rPr>
          <w:szCs w:val="28"/>
        </w:rPr>
        <w:t xml:space="preserve">уникальный идентификатор </w:t>
      </w:r>
      <w:r>
        <w:rPr>
          <w:szCs w:val="28"/>
        </w:rPr>
        <w:t>квартиры</w:t>
      </w:r>
      <w:r w:rsidRPr="006154F0">
        <w:rPr>
          <w:szCs w:val="28"/>
        </w:rPr>
        <w:t>;</w:t>
      </w:r>
    </w:p>
    <w:p w14:paraId="3B25B46F" w14:textId="77777777" w:rsidR="00137B5D" w:rsidRPr="006154F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proofErr w:type="spellStart"/>
      <w:r>
        <w:rPr>
          <w:i/>
          <w:szCs w:val="28"/>
          <w:lang w:val="en-US"/>
        </w:rPr>
        <w:t>stdorToU</w:t>
      </w:r>
      <w:proofErr w:type="spellEnd"/>
      <w:r w:rsidRPr="006154F0">
        <w:rPr>
          <w:i/>
          <w:szCs w:val="28"/>
        </w:rPr>
        <w:t xml:space="preserve"> </w:t>
      </w:r>
      <w:r w:rsidRPr="0073755D">
        <w:rPr>
          <w:i/>
          <w:szCs w:val="28"/>
        </w:rPr>
        <w:t>—</w:t>
      </w:r>
      <w:r>
        <w:rPr>
          <w:szCs w:val="28"/>
        </w:rPr>
        <w:t xml:space="preserve"> тарифный план квартиры</w:t>
      </w:r>
      <w:r w:rsidRPr="006154F0">
        <w:rPr>
          <w:szCs w:val="28"/>
        </w:rPr>
        <w:t>;</w:t>
      </w:r>
    </w:p>
    <w:p w14:paraId="3087EBA1" w14:textId="77777777" w:rsidR="00137B5D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proofErr w:type="spellStart"/>
      <w:r>
        <w:rPr>
          <w:i/>
          <w:szCs w:val="28"/>
          <w:lang w:val="en-US"/>
        </w:rPr>
        <w:t>DateTime</w:t>
      </w:r>
      <w:proofErr w:type="spellEnd"/>
      <w:r>
        <w:rPr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время очередного сбора данных с </w:t>
      </w:r>
      <w:proofErr w:type="spellStart"/>
      <w:r>
        <w:rPr>
          <w:szCs w:val="28"/>
          <w:lang w:val="en-US"/>
        </w:rPr>
        <w:t>iot</w:t>
      </w:r>
      <w:proofErr w:type="spellEnd"/>
      <w:r w:rsidRPr="006D767F">
        <w:rPr>
          <w:szCs w:val="28"/>
        </w:rPr>
        <w:t>-</w:t>
      </w:r>
      <w:r>
        <w:rPr>
          <w:szCs w:val="28"/>
        </w:rPr>
        <w:t>устройства</w:t>
      </w:r>
      <w:r w:rsidRPr="006D767F">
        <w:rPr>
          <w:szCs w:val="28"/>
        </w:rPr>
        <w:t>;</w:t>
      </w:r>
    </w:p>
    <w:p w14:paraId="69674924" w14:textId="77777777" w:rsidR="00137B5D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 w:rsidRPr="006D767F">
        <w:rPr>
          <w:i/>
          <w:szCs w:val="28"/>
          <w:lang w:val="en-US"/>
        </w:rPr>
        <w:t>KWH</w:t>
      </w:r>
      <w:r w:rsidRPr="006D767F">
        <w:rPr>
          <w:i/>
          <w:szCs w:val="28"/>
        </w:rPr>
        <w:t>/</w:t>
      </w:r>
      <w:proofErr w:type="spellStart"/>
      <w:r w:rsidRPr="006D767F">
        <w:rPr>
          <w:i/>
          <w:szCs w:val="28"/>
          <w:lang w:val="en-US"/>
        </w:rPr>
        <w:t>hh</w:t>
      </w:r>
      <w:proofErr w:type="spellEnd"/>
      <w:r w:rsidRPr="006D767F">
        <w:rPr>
          <w:szCs w:val="28"/>
        </w:rPr>
        <w:t xml:space="preserve"> — </w:t>
      </w:r>
      <w:r>
        <w:rPr>
          <w:szCs w:val="28"/>
        </w:rPr>
        <w:t xml:space="preserve">показания </w:t>
      </w:r>
      <w:proofErr w:type="spellStart"/>
      <w:r>
        <w:rPr>
          <w:szCs w:val="28"/>
          <w:lang w:val="en-US"/>
        </w:rPr>
        <w:t>iot</w:t>
      </w:r>
      <w:proofErr w:type="spellEnd"/>
      <w:r w:rsidRPr="006D767F">
        <w:rPr>
          <w:szCs w:val="28"/>
        </w:rPr>
        <w:t>-</w:t>
      </w:r>
      <w:r>
        <w:rPr>
          <w:szCs w:val="28"/>
        </w:rPr>
        <w:t>устройства, отображающие количество потребленных киловатт электроэнергии за 30 минут;</w:t>
      </w:r>
    </w:p>
    <w:p w14:paraId="3A6DD91F" w14:textId="77777777" w:rsidR="00137B5D" w:rsidRPr="00F66840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Acorn</w:t>
      </w:r>
      <w:r>
        <w:rPr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текущая категория квартиры по шкале </w:t>
      </w:r>
      <w:r>
        <w:rPr>
          <w:szCs w:val="28"/>
          <w:lang w:val="en-US"/>
        </w:rPr>
        <w:t>Acorn</w:t>
      </w:r>
      <w:r>
        <w:rPr>
          <w:szCs w:val="28"/>
        </w:rPr>
        <w:t>;</w:t>
      </w:r>
    </w:p>
    <w:p w14:paraId="232F5B72" w14:textId="77777777" w:rsidR="00137B5D" w:rsidRPr="006D767F" w:rsidRDefault="00137B5D" w:rsidP="00137B5D">
      <w:pPr>
        <w:pStyle w:val="ab"/>
        <w:numPr>
          <w:ilvl w:val="0"/>
          <w:numId w:val="17"/>
        </w:numPr>
        <w:tabs>
          <w:tab w:val="left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i/>
          <w:szCs w:val="28"/>
          <w:lang w:val="en-US"/>
        </w:rPr>
        <w:t>Acorn</w:t>
      </w:r>
      <w:r w:rsidRPr="006D767F">
        <w:rPr>
          <w:i/>
          <w:szCs w:val="28"/>
        </w:rPr>
        <w:t>_</w:t>
      </w:r>
      <w:r>
        <w:rPr>
          <w:i/>
          <w:szCs w:val="28"/>
          <w:lang w:val="en-US"/>
        </w:rPr>
        <w:t>grouped</w:t>
      </w:r>
      <w:r w:rsidRPr="006D767F">
        <w:rPr>
          <w:i/>
          <w:szCs w:val="28"/>
        </w:rPr>
        <w:t xml:space="preserve"> </w:t>
      </w:r>
      <w:r w:rsidRPr="0073755D">
        <w:rPr>
          <w:szCs w:val="28"/>
        </w:rPr>
        <w:t>—</w:t>
      </w:r>
      <w:r w:rsidRPr="006154F0">
        <w:rPr>
          <w:szCs w:val="28"/>
        </w:rPr>
        <w:t xml:space="preserve"> </w:t>
      </w:r>
      <w:r>
        <w:rPr>
          <w:szCs w:val="28"/>
        </w:rPr>
        <w:t xml:space="preserve">статус текущего энергопотребления по шкале </w:t>
      </w:r>
      <w:r>
        <w:rPr>
          <w:szCs w:val="28"/>
          <w:lang w:val="en-US"/>
        </w:rPr>
        <w:t>Acorn</w:t>
      </w:r>
      <w:r w:rsidRPr="006D767F">
        <w:rPr>
          <w:szCs w:val="28"/>
        </w:rPr>
        <w:t>.</w:t>
      </w:r>
    </w:p>
    <w:p w14:paraId="14BA04F8" w14:textId="77777777" w:rsidR="00B807BB" w:rsidRDefault="00B807BB" w:rsidP="00ED320C"/>
    <w:p w14:paraId="3F5D59D0" w14:textId="2CCF9BC0" w:rsidR="00B807BB" w:rsidRDefault="000C3641" w:rsidP="00195187">
      <w:pPr>
        <w:pStyle w:val="2"/>
      </w:pPr>
      <w:bookmarkStart w:id="52" w:name="_Toc9242702"/>
      <w:r>
        <w:t>Требования к системе</w:t>
      </w:r>
      <w:r w:rsidR="00BA4C5D">
        <w:t xml:space="preserve"> </w:t>
      </w:r>
      <w:r w:rsidR="00BA74D4">
        <w:t>Цифровой двойник</w:t>
      </w:r>
      <w:r w:rsidR="00E479CD">
        <w:t xml:space="preserve"> «Энергопотребление»</w:t>
      </w:r>
      <w:bookmarkEnd w:id="52"/>
    </w:p>
    <w:p w14:paraId="1F7DB0C2" w14:textId="342DF580" w:rsidR="00BA4C5D" w:rsidRDefault="00BA4C5D">
      <w:r>
        <w:t>На основании анализа предметной области и описания модели системы были определены следующие функциональные требования к проектируемой системе:</w:t>
      </w:r>
    </w:p>
    <w:p w14:paraId="7296CFA3" w14:textId="483C7456" w:rsidR="00757870" w:rsidRDefault="00757870" w:rsidP="00195187">
      <w:pPr>
        <w:pStyle w:val="ab"/>
        <w:numPr>
          <w:ilvl w:val="0"/>
          <w:numId w:val="14"/>
        </w:numPr>
        <w:spacing w:line="360" w:lineRule="auto"/>
        <w:jc w:val="both"/>
      </w:pPr>
      <w:r>
        <w:lastRenderedPageBreak/>
        <w:t xml:space="preserve">система должна </w:t>
      </w:r>
      <w:r w:rsidR="007977F7">
        <w:t>предоставлять информацию по запросу пользователей о количестве потребленной ими электроэнергии в текущий момент и в заданный промежуток времени;</w:t>
      </w:r>
    </w:p>
    <w:p w14:paraId="298A25C3" w14:textId="08F571B2" w:rsidR="00757870" w:rsidRDefault="007977F7" w:rsidP="00195187">
      <w:pPr>
        <w:pStyle w:val="ab"/>
        <w:numPr>
          <w:ilvl w:val="0"/>
          <w:numId w:val="14"/>
        </w:numPr>
        <w:spacing w:line="360" w:lineRule="auto"/>
        <w:jc w:val="both"/>
      </w:pPr>
      <w:r>
        <w:t xml:space="preserve">система должна предоставлять интерфейс </w:t>
      </w:r>
      <w:r w:rsidR="00197AA6">
        <w:t>добавления новых пользователей и устройств, а также</w:t>
      </w:r>
      <w:r>
        <w:t xml:space="preserve"> удаления старых;</w:t>
      </w:r>
    </w:p>
    <w:p w14:paraId="3BE245A6" w14:textId="52A121EB" w:rsidR="00757870" w:rsidRDefault="00757870" w:rsidP="0085346D">
      <w:pPr>
        <w:pStyle w:val="ab"/>
        <w:numPr>
          <w:ilvl w:val="0"/>
          <w:numId w:val="14"/>
        </w:numPr>
        <w:spacing w:line="360" w:lineRule="auto"/>
        <w:jc w:val="both"/>
      </w:pPr>
      <w:r>
        <w:t xml:space="preserve">система должна </w:t>
      </w:r>
      <w:r w:rsidR="007977F7">
        <w:t xml:space="preserve">оповещать пользователей </w:t>
      </w:r>
      <w:r w:rsidR="00BC4629">
        <w:t>о</w:t>
      </w:r>
      <w:r w:rsidR="007977F7">
        <w:t xml:space="preserve"> </w:t>
      </w:r>
      <w:r w:rsidR="00BC4629">
        <w:t xml:space="preserve">неэффективном энергопотреблении при выполнении </w:t>
      </w:r>
      <w:r w:rsidR="007977F7">
        <w:t>заранее определенных условий</w:t>
      </w:r>
      <w:r w:rsidR="0085346D">
        <w:t>.</w:t>
      </w:r>
    </w:p>
    <w:p w14:paraId="49FD97E8" w14:textId="360B65EE" w:rsidR="004523F2" w:rsidRDefault="004523F2" w:rsidP="004523F2">
      <w:r>
        <w:t xml:space="preserve">На основании анализа существующих технологий создания цифровых двойников на базе облачных вычислительных систем был сделан вывод, что обе рассмотренные системы находятся в предварительной стадии, поэтому выбор используемой системы основан на объеме предоставляемых возможностей, количестве сопутствующих облачных инструментов и решений, наличии ограничений использования. При </w:t>
      </w:r>
      <w:r w:rsidR="00D844BF">
        <w:t>сравнении</w:t>
      </w:r>
      <w:r>
        <w:t xml:space="preserve"> данных характеристик лучшими результатами обладает </w:t>
      </w:r>
      <w:r>
        <w:rPr>
          <w:lang w:val="en-US"/>
        </w:rPr>
        <w:t>Azure</w:t>
      </w:r>
      <w:r w:rsidRPr="004523F2">
        <w:t xml:space="preserve"> </w:t>
      </w:r>
      <w:r>
        <w:rPr>
          <w:lang w:val="en-US"/>
        </w:rPr>
        <w:t>Digital</w:t>
      </w:r>
      <w:r w:rsidRPr="004523F2">
        <w:t xml:space="preserve"> </w:t>
      </w:r>
      <w:r>
        <w:rPr>
          <w:lang w:val="en-US"/>
        </w:rPr>
        <w:t>Twins</w:t>
      </w:r>
      <w:r w:rsidRPr="004523F2">
        <w:t xml:space="preserve"> </w:t>
      </w:r>
      <w:r>
        <w:t xml:space="preserve">от </w:t>
      </w:r>
      <w:r>
        <w:rPr>
          <w:lang w:val="en-US"/>
        </w:rPr>
        <w:t>Microsoft</w:t>
      </w:r>
      <w:r>
        <w:t xml:space="preserve">. </w:t>
      </w:r>
      <w:r w:rsidR="00D844BF">
        <w:t xml:space="preserve">Поэтому в работе используется именно это решение. </w:t>
      </w:r>
    </w:p>
    <w:p w14:paraId="6E522DA8" w14:textId="6306B169" w:rsidR="00D844BF" w:rsidRDefault="00D844BF" w:rsidP="004523F2">
      <w:r>
        <w:t xml:space="preserve">На основании анализа </w:t>
      </w:r>
      <w:r>
        <w:rPr>
          <w:lang w:val="en-US"/>
        </w:rPr>
        <w:t>Azure</w:t>
      </w:r>
      <w:r w:rsidRPr="00D844BF">
        <w:t xml:space="preserve"> </w:t>
      </w:r>
      <w:r>
        <w:rPr>
          <w:lang w:val="en-US"/>
        </w:rPr>
        <w:t>Digital</w:t>
      </w:r>
      <w:r w:rsidRPr="00D844BF">
        <w:t xml:space="preserve"> </w:t>
      </w:r>
      <w:r>
        <w:rPr>
          <w:lang w:val="en-US"/>
        </w:rPr>
        <w:t>Twins</w:t>
      </w:r>
      <w:r w:rsidRPr="00D844BF">
        <w:t xml:space="preserve"> </w:t>
      </w:r>
      <w:r>
        <w:t>были определены следующие нефункциональные требования к проектируемой системе:</w:t>
      </w:r>
    </w:p>
    <w:p w14:paraId="6D444405" w14:textId="7EB8675A" w:rsidR="0085346D" w:rsidRDefault="00D844BF" w:rsidP="00D844BF">
      <w:pPr>
        <w:pStyle w:val="ab"/>
        <w:numPr>
          <w:ilvl w:val="0"/>
          <w:numId w:val="32"/>
        </w:numPr>
        <w:spacing w:line="360" w:lineRule="auto"/>
      </w:pPr>
      <w:r>
        <w:t xml:space="preserve">функции первичной обработки телеметрии должны быть написаны на языке программирования </w:t>
      </w:r>
      <w:r>
        <w:rPr>
          <w:lang w:val="en-US"/>
        </w:rPr>
        <w:t>JavaScript</w:t>
      </w:r>
      <w:r>
        <w:t>;</w:t>
      </w:r>
    </w:p>
    <w:p w14:paraId="2C13628C" w14:textId="38E956F7" w:rsidR="00D844BF" w:rsidRDefault="00D844BF" w:rsidP="00D844BF">
      <w:pPr>
        <w:pStyle w:val="ab"/>
        <w:numPr>
          <w:ilvl w:val="0"/>
          <w:numId w:val="32"/>
        </w:numPr>
        <w:spacing w:line="360" w:lineRule="auto"/>
      </w:pPr>
      <w:r>
        <w:t xml:space="preserve">доставка сообщений, содержащих показания устройств, а также клиентское приложение должны быть реализованы с использование программной платформы </w:t>
      </w:r>
      <w:r w:rsidRPr="00D844BF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 w:rsidRPr="00D844BF">
        <w:t>;</w:t>
      </w:r>
    </w:p>
    <w:p w14:paraId="7B4B517B" w14:textId="49E4310D" w:rsidR="00B807BB" w:rsidRDefault="00757870" w:rsidP="0085346D">
      <w:pPr>
        <w:pStyle w:val="2"/>
      </w:pPr>
      <w:bookmarkStart w:id="53" w:name="_Toc9242703"/>
      <w:r>
        <w:t>Варианты использования системы</w:t>
      </w:r>
      <w:bookmarkEnd w:id="53"/>
    </w:p>
    <w:p w14:paraId="523A972A" w14:textId="75890283" w:rsidR="00757870" w:rsidRDefault="00757870">
      <w:r>
        <w:t xml:space="preserve">В ходе анализа проектируемой системы были выявлены основные варианты использования, которые представлены на рисунке 2.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70"/>
      </w:tblGrid>
      <w:tr w:rsidR="00757870" w14:paraId="494C0D0A" w14:textId="77777777" w:rsidTr="00F502AC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52029CF4" w14:textId="3B2AF74B" w:rsidR="00757870" w:rsidRDefault="009E41E5" w:rsidP="009E41E5">
            <w:pPr>
              <w:ind w:firstLine="720"/>
            </w:pPr>
            <w:r>
              <w:rPr>
                <w:noProof/>
              </w:rPr>
              <w:lastRenderedPageBreak/>
              <w:drawing>
                <wp:inline distT="0" distB="0" distL="0" distR="0" wp14:anchorId="7A5DC0B3" wp14:editId="278D59E3">
                  <wp:extent cx="5267325" cy="44030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casediagram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40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870" w14:paraId="7547E439" w14:textId="77777777" w:rsidTr="00F502AC">
        <w:tc>
          <w:tcPr>
            <w:tcW w:w="9286" w:type="dxa"/>
            <w:tcBorders>
              <w:top w:val="nil"/>
              <w:left w:val="nil"/>
              <w:bottom w:val="nil"/>
              <w:right w:val="nil"/>
            </w:tcBorders>
          </w:tcPr>
          <w:p w14:paraId="059D0EA8" w14:textId="322995F8" w:rsidR="00757870" w:rsidRPr="00757870" w:rsidRDefault="00757870" w:rsidP="00125296">
            <w:pPr>
              <w:ind w:firstLine="0"/>
              <w:jc w:val="center"/>
            </w:pPr>
            <w:commentRangeStart w:id="54"/>
            <w:r w:rsidRPr="00F502AC">
              <w:rPr>
                <w:b/>
              </w:rPr>
              <w:t xml:space="preserve">Рис. </w:t>
            </w:r>
            <w:r w:rsidR="00BA74D4">
              <w:rPr>
                <w:b/>
              </w:rPr>
              <w:t>2</w:t>
            </w:r>
            <w:r w:rsidRPr="00F502AC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t>Диаграмма вариантов использования системы</w:t>
            </w:r>
            <w:r w:rsidR="00BA74D4">
              <w:t xml:space="preserve"> Цифровой двойник</w:t>
            </w:r>
            <w:r w:rsidR="0085346D">
              <w:t xml:space="preserve"> «Энергопотребление»</w:t>
            </w:r>
            <w:commentRangeEnd w:id="54"/>
            <w:r w:rsidR="00A07AFB">
              <w:rPr>
                <w:rStyle w:val="afc"/>
                <w:rFonts w:eastAsia="Times New Roman"/>
              </w:rPr>
              <w:commentReference w:id="54"/>
            </w:r>
          </w:p>
        </w:tc>
      </w:tr>
    </w:tbl>
    <w:p w14:paraId="2F6D2898" w14:textId="77777777" w:rsidR="00BA74D4" w:rsidRDefault="00BA74D4" w:rsidP="00BA74D4">
      <w:pPr>
        <w:widowControl w:val="0"/>
      </w:pPr>
    </w:p>
    <w:p w14:paraId="711002AD" w14:textId="27952FCF" w:rsidR="00BA74D4" w:rsidRPr="000B34D4" w:rsidRDefault="00BA74D4" w:rsidP="00BA74D4">
      <w:pPr>
        <w:widowControl w:val="0"/>
      </w:pPr>
      <w:r>
        <w:t xml:space="preserve">Были выделены </w:t>
      </w:r>
      <w:r>
        <w:t>следующие основные актеры, взаимодействующие с системой:</w:t>
      </w:r>
    </w:p>
    <w:p w14:paraId="0E4397C5" w14:textId="78EEC43A" w:rsidR="00BA74D4" w:rsidRDefault="00BA74D4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 w:rsidRPr="00A07AFB">
        <w:rPr>
          <w:i/>
          <w:szCs w:val="28"/>
        </w:rPr>
        <w:t>Администратор системы</w:t>
      </w:r>
      <w:r>
        <w:rPr>
          <w:szCs w:val="28"/>
        </w:rPr>
        <w:t xml:space="preserve"> – это</w:t>
      </w:r>
      <w:r w:rsidR="00197AA6">
        <w:rPr>
          <w:szCs w:val="28"/>
        </w:rPr>
        <w:t xml:space="preserve"> пользователь системы</w:t>
      </w:r>
      <w:r>
        <w:rPr>
          <w:szCs w:val="28"/>
        </w:rPr>
        <w:t xml:space="preserve">, отвечающий за </w:t>
      </w:r>
      <w:r w:rsidR="007B2C28">
        <w:rPr>
          <w:szCs w:val="28"/>
        </w:rPr>
        <w:t>добавление</w:t>
      </w:r>
      <w:r w:rsidR="00197AA6">
        <w:rPr>
          <w:szCs w:val="28"/>
        </w:rPr>
        <w:t xml:space="preserve"> и удаление</w:t>
      </w:r>
      <w:r w:rsidR="007B2C28">
        <w:rPr>
          <w:szCs w:val="28"/>
        </w:rPr>
        <w:t xml:space="preserve"> пользователей и устройств</w:t>
      </w:r>
      <w:r w:rsidR="00197AA6">
        <w:rPr>
          <w:szCs w:val="28"/>
        </w:rPr>
        <w:t>. Также имеет возможность просматривать статистику потребления энергии другими пользователями системы</w:t>
      </w:r>
      <w:r w:rsidR="007B2C28">
        <w:rPr>
          <w:szCs w:val="28"/>
        </w:rPr>
        <w:t>;</w:t>
      </w:r>
    </w:p>
    <w:p w14:paraId="522209DA" w14:textId="221F6C85" w:rsidR="00BA74D4" w:rsidRDefault="0000241F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 w:rsidRPr="00A07AFB">
        <w:rPr>
          <w:i/>
          <w:szCs w:val="28"/>
        </w:rPr>
        <w:t>Пользователь</w:t>
      </w:r>
      <w:r w:rsidR="00BA74D4">
        <w:rPr>
          <w:szCs w:val="28"/>
        </w:rPr>
        <w:t xml:space="preserve"> – это </w:t>
      </w:r>
      <w:r w:rsidR="00197AA6">
        <w:rPr>
          <w:szCs w:val="28"/>
        </w:rPr>
        <w:t>владелец дома-участника проекта</w:t>
      </w:r>
      <w:r w:rsidR="00BA74D4">
        <w:rPr>
          <w:szCs w:val="28"/>
        </w:rPr>
        <w:t>,</w:t>
      </w:r>
      <w:r>
        <w:rPr>
          <w:szCs w:val="28"/>
        </w:rPr>
        <w:t xml:space="preserve"> </w:t>
      </w:r>
      <w:r w:rsidR="007B2C28">
        <w:rPr>
          <w:szCs w:val="28"/>
        </w:rPr>
        <w:t xml:space="preserve">имеющий доступ </w:t>
      </w:r>
      <w:r>
        <w:rPr>
          <w:szCs w:val="28"/>
        </w:rPr>
        <w:t xml:space="preserve">к результату обработки </w:t>
      </w:r>
      <w:r w:rsidR="007B2C28">
        <w:rPr>
          <w:szCs w:val="28"/>
        </w:rPr>
        <w:t>данных, полученных с его устройства</w:t>
      </w:r>
      <w:r w:rsidR="00BA74D4">
        <w:rPr>
          <w:szCs w:val="28"/>
        </w:rPr>
        <w:t>.</w:t>
      </w:r>
    </w:p>
    <w:p w14:paraId="7EE0CD41" w14:textId="0C847604" w:rsidR="00BA74D4" w:rsidRDefault="00BA74D4" w:rsidP="00BA74D4">
      <w:pPr>
        <w:widowControl w:val="0"/>
      </w:pPr>
      <w:r>
        <w:t>Для данных актеров были определены следующие основны</w:t>
      </w:r>
      <w:r w:rsidR="0000241F">
        <w:t>е варианты использования системы</w:t>
      </w:r>
      <w:r>
        <w:t>:</w:t>
      </w:r>
    </w:p>
    <w:p w14:paraId="1713885F" w14:textId="642D4E8C" w:rsidR="000B34D4" w:rsidRPr="000B34D4" w:rsidRDefault="000B34D4" w:rsidP="000B3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 w:rsidRPr="00A07AFB">
        <w:rPr>
          <w:i/>
          <w:szCs w:val="28"/>
        </w:rPr>
        <w:t>Добавить источник данных</w:t>
      </w:r>
      <w:r>
        <w:rPr>
          <w:szCs w:val="28"/>
        </w:rPr>
        <w:t xml:space="preserve"> – добавить в систему новое устройство или сенсор;</w:t>
      </w:r>
    </w:p>
    <w:p w14:paraId="112F2762" w14:textId="4B6A8029" w:rsidR="00BA74D4" w:rsidRDefault="007B2C28" w:rsidP="00BA74D4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 w:rsidRPr="00A07AFB">
        <w:rPr>
          <w:i/>
          <w:szCs w:val="28"/>
        </w:rPr>
        <w:t>Добавить пользователя</w:t>
      </w:r>
      <w:r w:rsidR="00BA74D4">
        <w:rPr>
          <w:szCs w:val="28"/>
        </w:rPr>
        <w:t xml:space="preserve"> – </w:t>
      </w:r>
      <w:r w:rsidR="0000241F">
        <w:rPr>
          <w:szCs w:val="28"/>
        </w:rPr>
        <w:t xml:space="preserve">добавить в </w:t>
      </w:r>
      <w:r>
        <w:rPr>
          <w:szCs w:val="28"/>
        </w:rPr>
        <w:t>систему</w:t>
      </w:r>
      <w:r w:rsidR="0000241F">
        <w:rPr>
          <w:szCs w:val="28"/>
        </w:rPr>
        <w:t xml:space="preserve"> </w:t>
      </w:r>
      <w:r>
        <w:rPr>
          <w:szCs w:val="28"/>
        </w:rPr>
        <w:t xml:space="preserve">нового </w:t>
      </w:r>
      <w:r>
        <w:rPr>
          <w:szCs w:val="28"/>
        </w:rPr>
        <w:lastRenderedPageBreak/>
        <w:t xml:space="preserve">пользователя; </w:t>
      </w:r>
    </w:p>
    <w:p w14:paraId="1BAC97D5" w14:textId="0E5A0E88" w:rsidR="0000241F" w:rsidRPr="00195187" w:rsidRDefault="000B34D4" w:rsidP="00A07AFB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 xml:space="preserve"> </w:t>
      </w:r>
      <w:r w:rsidR="007B2C28" w:rsidRPr="00A07AFB">
        <w:rPr>
          <w:i/>
          <w:szCs w:val="28"/>
        </w:rPr>
        <w:t>Посмотреть среднее энергопотребление за промежуток</w:t>
      </w:r>
      <w:r w:rsidR="00A07AFB">
        <w:rPr>
          <w:i/>
          <w:szCs w:val="28"/>
        </w:rPr>
        <w:t xml:space="preserve"> </w:t>
      </w:r>
      <w:commentRangeStart w:id="55"/>
      <w:r w:rsidR="00A07AFB">
        <w:rPr>
          <w:i/>
          <w:szCs w:val="28"/>
        </w:rPr>
        <w:t>времени</w:t>
      </w:r>
      <w:r w:rsidR="0000241F">
        <w:rPr>
          <w:szCs w:val="28"/>
        </w:rPr>
        <w:t xml:space="preserve"> </w:t>
      </w:r>
      <w:commentRangeEnd w:id="55"/>
      <w:r w:rsidR="00A07AFB">
        <w:rPr>
          <w:rStyle w:val="afc"/>
        </w:rPr>
        <w:commentReference w:id="55"/>
      </w:r>
      <w:r w:rsidR="0000241F">
        <w:rPr>
          <w:szCs w:val="28"/>
        </w:rPr>
        <w:t xml:space="preserve">– </w:t>
      </w:r>
      <w:r w:rsidR="007B2C28" w:rsidRPr="006D767F">
        <w:rPr>
          <w:szCs w:val="28"/>
        </w:rPr>
        <w:t xml:space="preserve">предоставить пользователю информацию о </w:t>
      </w:r>
      <w:r w:rsidR="00CE5927">
        <w:rPr>
          <w:szCs w:val="28"/>
        </w:rPr>
        <w:t>потребленной</w:t>
      </w:r>
      <w:r w:rsidR="007B2C28" w:rsidRPr="006D767F">
        <w:rPr>
          <w:szCs w:val="28"/>
        </w:rPr>
        <w:t xml:space="preserve"> им энергии</w:t>
      </w:r>
      <w:r w:rsidR="007B2C28">
        <w:rPr>
          <w:szCs w:val="28"/>
        </w:rPr>
        <w:t xml:space="preserve"> за определенный промежуток времени;</w:t>
      </w:r>
    </w:p>
    <w:p w14:paraId="6DA78E5D" w14:textId="3D61D2D7" w:rsidR="00BA74D4" w:rsidRPr="00CE5927" w:rsidRDefault="007B2C28" w:rsidP="00CE5927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 w:rsidRPr="00A07AFB">
        <w:rPr>
          <w:i/>
          <w:szCs w:val="28"/>
        </w:rPr>
        <w:t>Оповестить пользователя о неэффективном энергопотреблении</w:t>
      </w:r>
      <w:r w:rsidR="00BA74D4" w:rsidRPr="000C2CA8">
        <w:rPr>
          <w:szCs w:val="28"/>
        </w:rPr>
        <w:t xml:space="preserve"> – </w:t>
      </w:r>
      <w:r>
        <w:rPr>
          <w:szCs w:val="28"/>
        </w:rPr>
        <w:t>отправить уведомление пользователю по электронной почте при выполнении</w:t>
      </w:r>
      <w:r w:rsidR="00CE5927">
        <w:rPr>
          <w:szCs w:val="28"/>
        </w:rPr>
        <w:t xml:space="preserve"> заранее определенного условия –</w:t>
      </w:r>
      <w:r w:rsidRPr="00CE5927">
        <w:rPr>
          <w:szCs w:val="28"/>
        </w:rPr>
        <w:t xml:space="preserve"> превышения потребления заданного количества энергии;</w:t>
      </w:r>
    </w:p>
    <w:p w14:paraId="14A771E6" w14:textId="273F427D" w:rsidR="007B2C28" w:rsidRPr="000C2CA8" w:rsidRDefault="007B2C28">
      <w:pPr>
        <w:pStyle w:val="ab"/>
        <w:widowControl w:val="0"/>
        <w:numPr>
          <w:ilvl w:val="0"/>
          <w:numId w:val="15"/>
        </w:numPr>
        <w:spacing w:line="360" w:lineRule="auto"/>
        <w:ind w:left="0" w:firstLine="720"/>
        <w:jc w:val="both"/>
        <w:rPr>
          <w:szCs w:val="28"/>
        </w:rPr>
      </w:pPr>
      <w:r>
        <w:rPr>
          <w:szCs w:val="28"/>
        </w:rPr>
        <w:t>«Посмотреть текущее энергопотребление</w:t>
      </w:r>
      <w:r w:rsidRPr="006D767F">
        <w:rPr>
          <w:szCs w:val="28"/>
        </w:rPr>
        <w:t xml:space="preserve">» – предоставить пользователю информацию о </w:t>
      </w:r>
      <w:r>
        <w:rPr>
          <w:szCs w:val="28"/>
        </w:rPr>
        <w:t xml:space="preserve">текущей </w:t>
      </w:r>
      <w:r w:rsidRPr="006D767F">
        <w:rPr>
          <w:szCs w:val="28"/>
        </w:rPr>
        <w:t>потребляемой им энергии.</w:t>
      </w:r>
    </w:p>
    <w:p w14:paraId="2432586C" w14:textId="40E67B65" w:rsidR="00757870" w:rsidRPr="00757870" w:rsidRDefault="00BA74D4">
      <w:pPr>
        <w:rPr>
          <w:ins w:id="56" w:author="Gleb Radchenko" w:date="2019-03-29T13:36:00Z"/>
        </w:rPr>
      </w:pPr>
      <w:r w:rsidRPr="004523F2">
        <w:t>Спецификация вариантов использования приведена в приложении 1.</w:t>
      </w:r>
    </w:p>
    <w:p w14:paraId="0236FE30" w14:textId="77777777" w:rsidR="00A07AFB" w:rsidRDefault="00A07AFB">
      <w:bookmarkStart w:id="57" w:name="_Toc9242704"/>
      <w:r>
        <w:rPr>
          <w:b/>
          <w:bCs/>
        </w:rPr>
        <w:br w:type="page"/>
      </w:r>
    </w:p>
    <w:p w14:paraId="6ED93336" w14:textId="6D1964A5" w:rsidR="00785A9B" w:rsidRPr="00A07AFB" w:rsidRDefault="00BF3B59" w:rsidP="00A07AFB">
      <w:pPr>
        <w:pStyle w:val="1"/>
        <w:rPr>
          <w:smallCaps/>
        </w:rPr>
      </w:pPr>
      <w:r>
        <w:lastRenderedPageBreak/>
        <w:t xml:space="preserve">АРХИТЕКТУРА </w:t>
      </w:r>
      <w:r w:rsidRPr="00A07AFB">
        <w:t>СИСТЕМЫ</w:t>
      </w:r>
      <w:bookmarkEnd w:id="57"/>
      <w:r w:rsidRPr="00A07AFB">
        <w:t xml:space="preserve"> </w:t>
      </w:r>
    </w:p>
    <w:p w14:paraId="4B806CA1" w14:textId="77777777" w:rsidR="0058297E" w:rsidRDefault="0058297E" w:rsidP="00A07AFB">
      <w:pPr>
        <w:pStyle w:val="2"/>
      </w:pPr>
      <w:bookmarkStart w:id="58" w:name="_Toc9242705"/>
      <w:r>
        <w:t>Общее описание архитектуры системы</w:t>
      </w:r>
      <w:bookmarkEnd w:id="58"/>
    </w:p>
    <w:p w14:paraId="0D03F9E1" w14:textId="78DB26F7" w:rsidR="0058297E" w:rsidRDefault="0058297E" w:rsidP="0058297E">
      <w:r>
        <w:t>Проектируемая система в самом общем виде состоит из службы Интернета вещей</w:t>
      </w:r>
      <w:r w:rsidR="001907E9" w:rsidRPr="001907E9">
        <w:t xml:space="preserve"> </w:t>
      </w:r>
      <w:r w:rsidR="001907E9">
        <w:rPr>
          <w:lang w:val="en-US"/>
        </w:rPr>
        <w:t>Digital</w:t>
      </w:r>
      <w:r w:rsidR="001907E9" w:rsidRPr="001907E9">
        <w:t xml:space="preserve"> </w:t>
      </w:r>
      <w:r w:rsidR="001907E9">
        <w:rPr>
          <w:lang w:val="en-US"/>
        </w:rPr>
        <w:t>Twins</w:t>
      </w:r>
      <w:r>
        <w:t xml:space="preserve"> облачной платформы </w:t>
      </w:r>
      <w:r>
        <w:rPr>
          <w:lang w:val="en-US"/>
        </w:rPr>
        <w:t>Microsoft</w:t>
      </w:r>
      <w:r w:rsidRPr="0058297E">
        <w:t xml:space="preserve"> </w:t>
      </w:r>
      <w:r>
        <w:rPr>
          <w:lang w:val="en-US"/>
        </w:rPr>
        <w:t>Azure</w:t>
      </w:r>
      <w:r>
        <w:t xml:space="preserve">, работающей по принципу </w:t>
      </w:r>
      <w:r>
        <w:rPr>
          <w:lang w:val="en-US"/>
        </w:rPr>
        <w:t>Platform</w:t>
      </w:r>
      <w:r w:rsidRPr="0058297E">
        <w:t xml:space="preserve"> </w:t>
      </w:r>
      <w:r>
        <w:rPr>
          <w:lang w:val="en-US"/>
        </w:rPr>
        <w:t>as</w:t>
      </w:r>
      <w:r w:rsidRPr="0058297E">
        <w:t xml:space="preserve"> </w:t>
      </w:r>
      <w:r>
        <w:rPr>
          <w:lang w:val="en-US"/>
        </w:rPr>
        <w:t>a</w:t>
      </w:r>
      <w:r w:rsidRPr="0058297E">
        <w:t xml:space="preserve"> </w:t>
      </w:r>
      <w:r>
        <w:rPr>
          <w:lang w:val="en-US"/>
        </w:rPr>
        <w:t>Service</w:t>
      </w:r>
      <w:r w:rsidRPr="0058297E">
        <w:t xml:space="preserve"> (</w:t>
      </w:r>
      <w:r>
        <w:rPr>
          <w:lang w:val="en-US"/>
        </w:rPr>
        <w:t>PaaS</w:t>
      </w:r>
      <w:r w:rsidRPr="0058297E">
        <w:t>)</w:t>
      </w:r>
      <w:r w:rsidR="001907E9" w:rsidRPr="001907E9">
        <w:t xml:space="preserve">, </w:t>
      </w:r>
      <w:r w:rsidR="001907E9">
        <w:t xml:space="preserve">приложения, отвечающего за сбор, отправку и обработку телеметрии, а также клиентского </w:t>
      </w:r>
      <w:r w:rsidR="001907E9">
        <w:rPr>
          <w:lang w:val="en-US"/>
        </w:rPr>
        <w:t>Web</w:t>
      </w:r>
      <w:r w:rsidR="001907E9" w:rsidRPr="001907E9">
        <w:t>-</w:t>
      </w:r>
      <w:r w:rsidR="001907E9">
        <w:t xml:space="preserve">приложения для управления цифровым двойником, осуществляющего </w:t>
      </w:r>
      <w:r w:rsidR="001907E9">
        <w:rPr>
          <w:lang w:val="en-US"/>
        </w:rPr>
        <w:t>HTTP</w:t>
      </w:r>
      <w:r w:rsidR="001907E9" w:rsidRPr="001907E9">
        <w:t xml:space="preserve"> </w:t>
      </w:r>
      <w:r w:rsidR="001907E9">
        <w:rPr>
          <w:lang w:val="en-US"/>
        </w:rPr>
        <w:t>REST</w:t>
      </w:r>
      <w:r w:rsidR="001907E9" w:rsidRPr="001907E9">
        <w:t xml:space="preserve"> </w:t>
      </w:r>
      <w:r w:rsidR="001907E9">
        <w:t xml:space="preserve">запросы к </w:t>
      </w:r>
      <w:r w:rsidR="001907E9">
        <w:rPr>
          <w:lang w:val="en-US"/>
        </w:rPr>
        <w:t>API</w:t>
      </w:r>
      <w:r w:rsidR="001907E9" w:rsidRPr="001907E9">
        <w:t xml:space="preserve"> </w:t>
      </w:r>
      <w:r w:rsidR="001907E9">
        <w:t xml:space="preserve">созданного экземпляра </w:t>
      </w:r>
      <w:r w:rsidR="001907E9">
        <w:rPr>
          <w:lang w:val="en-US"/>
        </w:rPr>
        <w:t>Digital</w:t>
      </w:r>
      <w:r w:rsidR="001907E9" w:rsidRPr="001907E9">
        <w:t xml:space="preserve"> </w:t>
      </w:r>
      <w:r w:rsidR="001907E9">
        <w:rPr>
          <w:lang w:val="en-US"/>
        </w:rPr>
        <w:t>Twins</w:t>
      </w:r>
      <w:r w:rsidR="001907E9" w:rsidRPr="001907E9">
        <w:t xml:space="preserve">. </w:t>
      </w:r>
      <w:r w:rsidR="001907E9">
        <w:t xml:space="preserve">Общая схема представлена на рисунке 3.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1907E9" w14:paraId="3B671A9F" w14:textId="77777777" w:rsidTr="00730EF2">
        <w:tc>
          <w:tcPr>
            <w:tcW w:w="9060" w:type="dxa"/>
          </w:tcPr>
          <w:p w14:paraId="5BF75AE6" w14:textId="7A546814" w:rsidR="001907E9" w:rsidRDefault="00730EF2" w:rsidP="0058297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329CEF7" wp14:editId="6F8702A7">
                  <wp:extent cx="5543550" cy="27813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общая схема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7E9" w14:paraId="11D70249" w14:textId="77777777" w:rsidTr="00730EF2">
        <w:tc>
          <w:tcPr>
            <w:tcW w:w="9060" w:type="dxa"/>
          </w:tcPr>
          <w:p w14:paraId="7D752345" w14:textId="2FB3636A" w:rsidR="001907E9" w:rsidRDefault="001907E9" w:rsidP="00730EF2">
            <w:pPr>
              <w:spacing w:line="360" w:lineRule="auto"/>
              <w:ind w:firstLine="0"/>
              <w:jc w:val="center"/>
            </w:pPr>
            <w:r w:rsidRPr="001907E9">
              <w:rPr>
                <w:b/>
              </w:rPr>
              <w:t>Рис. 3.</w:t>
            </w:r>
            <w:r>
              <w:t xml:space="preserve"> </w:t>
            </w:r>
            <w:commentRangeStart w:id="59"/>
            <w:r>
              <w:t>Общая схема цифрового двойника</w:t>
            </w:r>
            <w:commentRangeEnd w:id="59"/>
            <w:r w:rsidR="00A07AFB">
              <w:rPr>
                <w:rStyle w:val="afc"/>
                <w:rFonts w:eastAsia="Times New Roman"/>
              </w:rPr>
              <w:commentReference w:id="59"/>
            </w:r>
          </w:p>
        </w:tc>
      </w:tr>
    </w:tbl>
    <w:p w14:paraId="2D112132" w14:textId="77777777" w:rsidR="00730EF2" w:rsidRDefault="00730EF2" w:rsidP="0058297E"/>
    <w:p w14:paraId="1B2CC512" w14:textId="1ABE941B" w:rsidR="001907E9" w:rsidRDefault="001907E9" w:rsidP="0058297E">
      <w:r>
        <w:t xml:space="preserve">Приложение, реализующее сбор, отправку и обработку телеметрии, состоит из нескольких </w:t>
      </w:r>
      <w:r w:rsidR="000F7602">
        <w:t>компонентов:</w:t>
      </w:r>
      <w:r>
        <w:t xml:space="preserve"> </w:t>
      </w:r>
      <w:r w:rsidR="0034666E">
        <w:t xml:space="preserve">модуль создания пространственного интеллектуального графа, </w:t>
      </w:r>
      <w:r w:rsidR="000F7602">
        <w:t>база данных, хранящая общую статистику эн</w:t>
      </w:r>
      <w:r w:rsidR="009B3DEE">
        <w:t>ергопотребления, обработчик телеметрии</w:t>
      </w:r>
      <w:r w:rsidR="000F7602">
        <w:t xml:space="preserve">, выполняющий извлечение определенных данных и их передачу на сервер, пользовательские функции, </w:t>
      </w:r>
      <w:r w:rsidR="0034666E">
        <w:t>выполняющие пользовательскую логику для данных, поступающих из устройств</w:t>
      </w:r>
      <w:r w:rsidR="000F7602">
        <w:t xml:space="preserve">, а также обработчик данных с сервера для определения статуса помещения с целью проверки превышения рекомендуемых показателей энергопотребления для дальнейшей отправки уведомлений пользователям. </w:t>
      </w:r>
      <w:r w:rsidR="008100FC">
        <w:lastRenderedPageBreak/>
        <w:t xml:space="preserve">Клиентское приложение состоит из модуля регистрации и аутентификации, а также отправителя </w:t>
      </w:r>
      <w:r w:rsidR="008100FC">
        <w:rPr>
          <w:lang w:val="en-US"/>
        </w:rPr>
        <w:t>HTTP</w:t>
      </w:r>
      <w:r w:rsidR="008100FC" w:rsidRPr="008100FC">
        <w:t xml:space="preserve"> </w:t>
      </w:r>
      <w:r w:rsidR="008100FC">
        <w:rPr>
          <w:lang w:val="en-US"/>
        </w:rPr>
        <w:t>REST</w:t>
      </w:r>
      <w:r w:rsidR="008100FC" w:rsidRPr="008100FC">
        <w:t xml:space="preserve"> </w:t>
      </w:r>
      <w:r w:rsidR="008100FC">
        <w:t xml:space="preserve">запросов к </w:t>
      </w:r>
      <w:r w:rsidR="008100FC">
        <w:rPr>
          <w:lang w:val="en-US"/>
        </w:rPr>
        <w:t>API</w:t>
      </w:r>
      <w:r w:rsidR="008100FC" w:rsidRPr="008100FC">
        <w:t xml:space="preserve"> </w:t>
      </w:r>
      <w:r w:rsidR="008100FC">
        <w:rPr>
          <w:lang w:val="en-US"/>
        </w:rPr>
        <w:t>Digital</w:t>
      </w:r>
      <w:r w:rsidR="008100FC" w:rsidRPr="008100FC">
        <w:t xml:space="preserve"> </w:t>
      </w:r>
      <w:r w:rsidR="008100FC">
        <w:rPr>
          <w:lang w:val="en-US"/>
        </w:rPr>
        <w:t>Twins</w:t>
      </w:r>
      <w:r w:rsidR="008100FC">
        <w:t xml:space="preserve">. Более детальную схему всей системы можно видеть на рисунке 4.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8100FC" w14:paraId="52CFEC98" w14:textId="77777777" w:rsidTr="00D21775">
        <w:tc>
          <w:tcPr>
            <w:tcW w:w="9060" w:type="dxa"/>
          </w:tcPr>
          <w:p w14:paraId="113FACAC" w14:textId="442C5F20" w:rsidR="008100FC" w:rsidRPr="009B3DEE" w:rsidRDefault="00D21775" w:rsidP="0058297E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54A1A73" wp14:editId="49200CAF">
                  <wp:extent cx="5669886" cy="2371725"/>
                  <wp:effectExtent l="0" t="0" r="762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 Diagra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024" cy="237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0FC" w14:paraId="5BDB94B0" w14:textId="77777777" w:rsidTr="00D21775">
        <w:tc>
          <w:tcPr>
            <w:tcW w:w="9060" w:type="dxa"/>
          </w:tcPr>
          <w:p w14:paraId="0DB46035" w14:textId="09C8A672" w:rsidR="008100FC" w:rsidRPr="008100FC" w:rsidRDefault="008100FC" w:rsidP="005305E1">
            <w:pPr>
              <w:ind w:firstLine="0"/>
              <w:jc w:val="center"/>
            </w:pPr>
            <w:commentRangeStart w:id="60"/>
            <w:r w:rsidRPr="008100FC">
              <w:rPr>
                <w:b/>
              </w:rPr>
              <w:t>Рис. 4.</w:t>
            </w:r>
            <w:r>
              <w:rPr>
                <w:b/>
              </w:rPr>
              <w:t xml:space="preserve"> </w:t>
            </w:r>
            <w:r>
              <w:t>Детальная схема цифрового двойника</w:t>
            </w:r>
            <w:commentRangeEnd w:id="60"/>
            <w:r w:rsidR="00A07AFB">
              <w:rPr>
                <w:rStyle w:val="afc"/>
                <w:rFonts w:eastAsia="Times New Roman"/>
              </w:rPr>
              <w:commentReference w:id="60"/>
            </w:r>
          </w:p>
        </w:tc>
      </w:tr>
    </w:tbl>
    <w:p w14:paraId="6D9371BC" w14:textId="77777777" w:rsidR="00D21775" w:rsidRPr="002D3E29" w:rsidRDefault="00D21775" w:rsidP="00D21775">
      <w:pPr>
        <w:pStyle w:val="2"/>
        <w:numPr>
          <w:ilvl w:val="0"/>
          <w:numId w:val="0"/>
        </w:numPr>
        <w:ind w:left="576" w:hanging="576"/>
      </w:pPr>
      <w:bookmarkStart w:id="61" w:name="_Toc9242706"/>
    </w:p>
    <w:p w14:paraId="18D42D57" w14:textId="77777777" w:rsidR="0058297E" w:rsidRDefault="0058297E">
      <w:pPr>
        <w:pStyle w:val="2"/>
        <w:pPrChange w:id="62" w:author="Rostislav Bobin" w:date="2019-04-19T08:57:00Z">
          <w:pPr>
            <w:pStyle w:val="1"/>
            <w:widowControl w:val="0"/>
            <w:numPr>
              <w:numId w:val="2"/>
            </w:numPr>
          </w:pPr>
        </w:pPrChange>
      </w:pPr>
      <w:r>
        <w:t>Описание компонентов, составляющих систему</w:t>
      </w:r>
      <w:bookmarkEnd w:id="61"/>
    </w:p>
    <w:p w14:paraId="6AC25450" w14:textId="4B43EE51" w:rsidR="008100FC" w:rsidRDefault="008100FC" w:rsidP="00581ACE">
      <w:commentRangeStart w:id="63"/>
      <w:r>
        <w:t>Разберем подробно отдельные компоненты, составляющие программную систему.</w:t>
      </w:r>
      <w:commentRangeEnd w:id="63"/>
      <w:r w:rsidR="00635824">
        <w:rPr>
          <w:rStyle w:val="afc"/>
        </w:rPr>
        <w:commentReference w:id="63"/>
      </w:r>
    </w:p>
    <w:p w14:paraId="3875D9E8" w14:textId="6D74A79C" w:rsidR="008100FC" w:rsidRDefault="008100FC" w:rsidP="00A07AFB">
      <w:pPr>
        <w:pStyle w:val="ab"/>
        <w:numPr>
          <w:ilvl w:val="1"/>
          <w:numId w:val="33"/>
        </w:numPr>
        <w:spacing w:line="360" w:lineRule="auto"/>
        <w:jc w:val="both"/>
      </w:pPr>
      <w:r w:rsidRPr="00FA1304">
        <w:rPr>
          <w:i/>
        </w:rPr>
        <w:t>База данных общего потребления электроэнергии</w:t>
      </w:r>
      <w:r>
        <w:t xml:space="preserve"> – хранит статистику о потребляемой электроэнергии, используемые тарифные планы, личные данные пользователей</w:t>
      </w:r>
      <w:r w:rsidR="0034666E">
        <w:t xml:space="preserve"> для входа в систему, уникальные идентификаторы устройств, сенсоров и помещений. </w:t>
      </w:r>
    </w:p>
    <w:p w14:paraId="2F4F08A7" w14:textId="6F8B01DA" w:rsidR="0034666E" w:rsidRDefault="0034666E" w:rsidP="00A07AFB">
      <w:pPr>
        <w:pStyle w:val="ab"/>
        <w:numPr>
          <w:ilvl w:val="1"/>
          <w:numId w:val="33"/>
        </w:numPr>
        <w:spacing w:line="360" w:lineRule="auto"/>
        <w:jc w:val="both"/>
      </w:pPr>
      <w:r w:rsidRPr="00FA1304">
        <w:rPr>
          <w:i/>
        </w:rPr>
        <w:t xml:space="preserve">Обработчик </w:t>
      </w:r>
      <w:r w:rsidR="009B3DEE">
        <w:rPr>
          <w:i/>
        </w:rPr>
        <w:t>телеметрии</w:t>
      </w:r>
      <w:r>
        <w:t xml:space="preserve"> – производит поиск показаний электропотребления в базе для каждого устройства</w:t>
      </w:r>
      <w:r w:rsidR="00601C79">
        <w:t>, отправляет полученные данные в центр Интернета вещей </w:t>
      </w:r>
      <w:r w:rsidR="00601C79" w:rsidRPr="00601C79">
        <w:t>[</w:t>
      </w:r>
      <w:r w:rsidR="00601C79">
        <w:fldChar w:fldCharType="begin"/>
      </w:r>
      <w:r w:rsidR="00601C79">
        <w:instrText xml:space="preserve"> REF _Ref9254486 \r \h </w:instrText>
      </w:r>
      <w:r w:rsidR="00A07AFB">
        <w:instrText xml:space="preserve"> \* MERGEFORMAT </w:instrText>
      </w:r>
      <w:r w:rsidR="00601C79">
        <w:fldChar w:fldCharType="separate"/>
      </w:r>
      <w:r w:rsidR="00601C79">
        <w:t>35</w:t>
      </w:r>
      <w:r w:rsidR="00601C79">
        <w:fldChar w:fldCharType="end"/>
      </w:r>
      <w:r w:rsidR="00601C79" w:rsidRPr="00601C79">
        <w:t>]</w:t>
      </w:r>
      <w:r w:rsidR="00601C79">
        <w:t xml:space="preserve">, автоматический генерируемый облачной платформой </w:t>
      </w:r>
      <w:r w:rsidR="00601C79">
        <w:rPr>
          <w:lang w:val="en-US"/>
        </w:rPr>
        <w:t>Microsoft</w:t>
      </w:r>
      <w:r w:rsidR="00601C79" w:rsidRPr="00601C79">
        <w:t xml:space="preserve"> </w:t>
      </w:r>
      <w:r w:rsidR="00601C79">
        <w:rPr>
          <w:lang w:val="en-US"/>
        </w:rPr>
        <w:t>Azure</w:t>
      </w:r>
      <w:r w:rsidR="00601C79">
        <w:t xml:space="preserve"> при создании </w:t>
      </w:r>
      <w:r w:rsidR="00601C79">
        <w:rPr>
          <w:lang w:val="en-US"/>
        </w:rPr>
        <w:t>Azure</w:t>
      </w:r>
      <w:r w:rsidR="00601C79" w:rsidRPr="00601C79">
        <w:t xml:space="preserve"> </w:t>
      </w:r>
      <w:r w:rsidR="00601C79">
        <w:rPr>
          <w:lang w:val="en-US"/>
        </w:rPr>
        <w:t>Digital</w:t>
      </w:r>
      <w:r w:rsidR="00601C79" w:rsidRPr="00601C79">
        <w:t xml:space="preserve"> </w:t>
      </w:r>
      <w:r w:rsidR="00601C79">
        <w:rPr>
          <w:lang w:val="en-US"/>
        </w:rPr>
        <w:t>Twins</w:t>
      </w:r>
      <w:r>
        <w:t xml:space="preserve">. </w:t>
      </w:r>
    </w:p>
    <w:p w14:paraId="54743B3C" w14:textId="5DDA712D" w:rsidR="0034666E" w:rsidRDefault="0034666E" w:rsidP="00A07AFB">
      <w:pPr>
        <w:pStyle w:val="ab"/>
        <w:numPr>
          <w:ilvl w:val="1"/>
          <w:numId w:val="33"/>
        </w:numPr>
        <w:spacing w:line="360" w:lineRule="auto"/>
        <w:jc w:val="both"/>
      </w:pPr>
      <w:commentRangeStart w:id="64"/>
      <w:r w:rsidRPr="00FA1304">
        <w:rPr>
          <w:i/>
        </w:rPr>
        <w:t>Пользовательские функции</w:t>
      </w:r>
      <w:r>
        <w:t xml:space="preserve"> – осуществляют первичную обработку данн</w:t>
      </w:r>
      <w:r w:rsidR="00601C79">
        <w:t>ых с устройств до их отправки в центр</w:t>
      </w:r>
      <w:r>
        <w:t xml:space="preserve">, когда выполняются условия, указанные </w:t>
      </w:r>
      <w:proofErr w:type="spellStart"/>
      <w:r>
        <w:t>сопоставителями</w:t>
      </w:r>
      <w:proofErr w:type="spellEnd"/>
      <w:r>
        <w:t xml:space="preserve">. </w:t>
      </w:r>
      <w:commentRangeEnd w:id="64"/>
      <w:r w:rsidR="00635824">
        <w:rPr>
          <w:rStyle w:val="afc"/>
        </w:rPr>
        <w:commentReference w:id="64"/>
      </w:r>
    </w:p>
    <w:p w14:paraId="537BA6EC" w14:textId="21E5FAC4" w:rsidR="0034666E" w:rsidRDefault="0034666E" w:rsidP="00A07AFB">
      <w:pPr>
        <w:pStyle w:val="ab"/>
        <w:numPr>
          <w:ilvl w:val="1"/>
          <w:numId w:val="33"/>
        </w:numPr>
        <w:spacing w:line="360" w:lineRule="auto"/>
        <w:jc w:val="both"/>
      </w:pPr>
      <w:r w:rsidRPr="00FA1304">
        <w:rPr>
          <w:i/>
        </w:rPr>
        <w:t>Модуль создания пространственного интеллектуального графа</w:t>
      </w:r>
      <w:r>
        <w:t xml:space="preserve"> – получает на вход файл сериализации данных формата </w:t>
      </w:r>
      <w:r>
        <w:rPr>
          <w:lang w:val="en-US"/>
        </w:rPr>
        <w:t>YAML</w:t>
      </w:r>
      <w:r>
        <w:t xml:space="preserve">, в </w:t>
      </w:r>
      <w:r>
        <w:lastRenderedPageBreak/>
        <w:t xml:space="preserve">котором описана иерархия физических помещений и датчиков, установленных в них. </w:t>
      </w:r>
      <w:r w:rsidR="00455A2A">
        <w:t xml:space="preserve">В соответствии с объектной моделью производит серию </w:t>
      </w:r>
      <w:r w:rsidR="00455A2A">
        <w:rPr>
          <w:lang w:val="en-US"/>
        </w:rPr>
        <w:t>POST</w:t>
      </w:r>
      <w:r w:rsidR="00455A2A" w:rsidRPr="00455A2A">
        <w:t>-</w:t>
      </w:r>
      <w:r w:rsidR="00455A2A">
        <w:t xml:space="preserve">запросов к </w:t>
      </w:r>
      <w:r w:rsidR="00455A2A">
        <w:rPr>
          <w:lang w:val="en-US"/>
        </w:rPr>
        <w:t>API</w:t>
      </w:r>
      <w:r w:rsidR="00455A2A" w:rsidRPr="00455A2A">
        <w:t xml:space="preserve"> </w:t>
      </w:r>
      <w:r w:rsidR="00455A2A">
        <w:rPr>
          <w:lang w:val="en-US"/>
        </w:rPr>
        <w:t>Digital</w:t>
      </w:r>
      <w:r w:rsidR="00455A2A" w:rsidRPr="00455A2A">
        <w:t xml:space="preserve"> </w:t>
      </w:r>
      <w:r w:rsidR="00455A2A">
        <w:rPr>
          <w:lang w:val="en-US"/>
        </w:rPr>
        <w:t>Twins</w:t>
      </w:r>
      <w:r w:rsidR="00455A2A">
        <w:t xml:space="preserve"> для создания пространственного интеллектуального графа. </w:t>
      </w:r>
    </w:p>
    <w:p w14:paraId="0ED1EEB9" w14:textId="56B3F716" w:rsidR="00455A2A" w:rsidRDefault="00455A2A" w:rsidP="00A07AFB">
      <w:pPr>
        <w:pStyle w:val="ab"/>
        <w:numPr>
          <w:ilvl w:val="1"/>
          <w:numId w:val="33"/>
        </w:numPr>
        <w:spacing w:line="360" w:lineRule="auto"/>
        <w:jc w:val="both"/>
      </w:pPr>
      <w:commentRangeStart w:id="65"/>
      <w:r w:rsidRPr="00FA1304">
        <w:rPr>
          <w:i/>
        </w:rPr>
        <w:t>Обработчик данных с сервера для определения статуса помещения</w:t>
      </w:r>
      <w:commentRangeEnd w:id="65"/>
      <w:r w:rsidR="00635824">
        <w:rPr>
          <w:rStyle w:val="afc"/>
        </w:rPr>
        <w:commentReference w:id="65"/>
      </w:r>
      <w:r>
        <w:t xml:space="preserve"> – производит обработку данных с устройств, определяя статус помещения на основании рекомендуемых данных для последующей передачи этих условий в Центры Событий</w:t>
      </w:r>
      <w:r>
        <w:rPr>
          <w:lang w:val="en-US"/>
        </w:rPr>
        <w:t> </w:t>
      </w:r>
      <w:r w:rsidRPr="00455A2A">
        <w:t>[</w:t>
      </w:r>
      <w:r>
        <w:fldChar w:fldCharType="begin"/>
      </w:r>
      <w:r>
        <w:instrText xml:space="preserve"> REF _Ref9245952 \r \h </w:instrText>
      </w:r>
      <w:r w:rsidR="00581ACE">
        <w:instrText xml:space="preserve"> \* MERGEFORMAT </w:instrText>
      </w:r>
      <w:r>
        <w:fldChar w:fldCharType="separate"/>
      </w:r>
      <w:r>
        <w:t>32</w:t>
      </w:r>
      <w:r>
        <w:fldChar w:fldCharType="end"/>
      </w:r>
      <w:r w:rsidRPr="00455A2A">
        <w:t>]</w:t>
      </w:r>
      <w:r>
        <w:t xml:space="preserve"> для отправки </w:t>
      </w:r>
      <w:r>
        <w:rPr>
          <w:lang w:val="en-US"/>
        </w:rPr>
        <w:t>email</w:t>
      </w:r>
      <w:r w:rsidRPr="00455A2A">
        <w:t>-</w:t>
      </w:r>
      <w:r>
        <w:t>сообщений пользователям системы и администратору.</w:t>
      </w:r>
    </w:p>
    <w:p w14:paraId="2B22FCD7" w14:textId="511AE088" w:rsidR="00455A2A" w:rsidRDefault="00455A2A" w:rsidP="00A07AFB">
      <w:pPr>
        <w:pStyle w:val="ab"/>
        <w:numPr>
          <w:ilvl w:val="1"/>
          <w:numId w:val="33"/>
        </w:numPr>
        <w:spacing w:line="360" w:lineRule="auto"/>
        <w:jc w:val="both"/>
      </w:pPr>
      <w:r w:rsidRPr="00FA1304">
        <w:rPr>
          <w:i/>
        </w:rPr>
        <w:t>Модуль регистрации и аутентификации</w:t>
      </w:r>
      <w:r>
        <w:t xml:space="preserve"> – отвечает за вход пользователей в систему, а также </w:t>
      </w:r>
      <w:r w:rsidR="00581ACE">
        <w:t>использование</w:t>
      </w:r>
      <w:r>
        <w:t xml:space="preserve"> </w:t>
      </w:r>
      <w:r>
        <w:rPr>
          <w:lang w:val="en-US"/>
        </w:rPr>
        <w:t>OAuth</w:t>
      </w:r>
      <w:r w:rsidRPr="00455A2A">
        <w:t>-</w:t>
      </w:r>
      <w:r>
        <w:t>токена</w:t>
      </w:r>
      <w:r w:rsidR="00581ACE">
        <w:rPr>
          <w:lang w:val="en-US"/>
        </w:rPr>
        <w:t> </w:t>
      </w:r>
      <w:r w:rsidR="00581ACE" w:rsidRPr="00581ACE">
        <w:t>[</w:t>
      </w:r>
      <w:r w:rsidR="00581ACE">
        <w:fldChar w:fldCharType="begin"/>
      </w:r>
      <w:r w:rsidR="00581ACE">
        <w:instrText xml:space="preserve"> REF _Ref9246260 \r \h  \* MERGEFORMAT </w:instrText>
      </w:r>
      <w:r w:rsidR="00581ACE">
        <w:fldChar w:fldCharType="separate"/>
      </w:r>
      <w:r w:rsidR="00581ACE">
        <w:t>33</w:t>
      </w:r>
      <w:r w:rsidR="00581ACE">
        <w:fldChar w:fldCharType="end"/>
      </w:r>
      <w:r w:rsidR="00581ACE" w:rsidRPr="00581ACE">
        <w:t>].</w:t>
      </w:r>
      <w:r>
        <w:t xml:space="preserve"> авторизации по</w:t>
      </w:r>
      <w:r w:rsidR="00581ACE">
        <w:t>льзователя, от имени которого выполняется запрос.</w:t>
      </w:r>
    </w:p>
    <w:p w14:paraId="236219EF" w14:textId="6F1F941E" w:rsidR="00455A2A" w:rsidRDefault="00455A2A" w:rsidP="00A07AFB">
      <w:pPr>
        <w:pStyle w:val="ab"/>
        <w:numPr>
          <w:ilvl w:val="1"/>
          <w:numId w:val="33"/>
        </w:numPr>
        <w:spacing w:line="360" w:lineRule="auto"/>
        <w:jc w:val="both"/>
      </w:pPr>
      <w:commentRangeStart w:id="66"/>
      <w:r w:rsidRPr="00FA1304">
        <w:rPr>
          <w:i/>
        </w:rPr>
        <w:t xml:space="preserve">Отправитель </w:t>
      </w:r>
      <w:commentRangeEnd w:id="66"/>
      <w:r w:rsidR="00635824">
        <w:rPr>
          <w:rStyle w:val="afc"/>
        </w:rPr>
        <w:commentReference w:id="66"/>
      </w:r>
      <w:r w:rsidRPr="00FA1304">
        <w:rPr>
          <w:i/>
          <w:lang w:val="en-US"/>
        </w:rPr>
        <w:t>HTTP</w:t>
      </w:r>
      <w:r w:rsidRPr="00FA1304">
        <w:rPr>
          <w:i/>
        </w:rPr>
        <w:t xml:space="preserve"> </w:t>
      </w:r>
      <w:r w:rsidRPr="00FA1304">
        <w:rPr>
          <w:i/>
          <w:lang w:val="en-US"/>
        </w:rPr>
        <w:t>REST</w:t>
      </w:r>
      <w:r w:rsidRPr="00FA1304">
        <w:rPr>
          <w:i/>
        </w:rPr>
        <w:t xml:space="preserve"> запросов к </w:t>
      </w:r>
      <w:r w:rsidRPr="00FA1304">
        <w:rPr>
          <w:i/>
          <w:lang w:val="en-US"/>
        </w:rPr>
        <w:t>API</w:t>
      </w:r>
      <w:r w:rsidRPr="00FA1304">
        <w:rPr>
          <w:i/>
        </w:rPr>
        <w:t xml:space="preserve"> </w:t>
      </w:r>
      <w:r w:rsidRPr="00FA1304">
        <w:rPr>
          <w:i/>
          <w:lang w:val="en-US"/>
        </w:rPr>
        <w:t>Digital</w:t>
      </w:r>
      <w:r w:rsidRPr="00FA1304">
        <w:rPr>
          <w:i/>
        </w:rPr>
        <w:t xml:space="preserve"> </w:t>
      </w:r>
      <w:r w:rsidRPr="00FA1304">
        <w:rPr>
          <w:i/>
          <w:lang w:val="en-US"/>
        </w:rPr>
        <w:t>Twins</w:t>
      </w:r>
      <w:r w:rsidRPr="00455A2A">
        <w:t xml:space="preserve"> </w:t>
      </w:r>
      <w:r w:rsidR="00581ACE">
        <w:t>–</w:t>
      </w:r>
      <w:r w:rsidRPr="00455A2A">
        <w:t xml:space="preserve"> </w:t>
      </w:r>
      <w:r w:rsidR="00581ACE">
        <w:t>получает на вход набор идентификаторов устройств или пользователей. Путем отправки запросов к облачной платформе получает информацию о выбранных устройствах и пользователях, а также создает новые компоненты графа.</w:t>
      </w:r>
    </w:p>
    <w:p w14:paraId="298230BF" w14:textId="77777777" w:rsidR="0033163E" w:rsidRPr="008100FC" w:rsidRDefault="0033163E" w:rsidP="0033163E">
      <w:pPr>
        <w:rPr>
          <w:ins w:id="67" w:author="Rostislav Bobin" w:date="2019-04-19T08:57:00Z"/>
        </w:rPr>
      </w:pPr>
    </w:p>
    <w:p w14:paraId="1EDC15B5" w14:textId="5C584E10" w:rsidR="0058297E" w:rsidRDefault="00343DA3" w:rsidP="0058297E">
      <w:pPr>
        <w:pStyle w:val="2"/>
      </w:pPr>
      <w:bookmarkStart w:id="68" w:name="_Toc9242707"/>
      <w:r>
        <w:t xml:space="preserve">Импорт </w:t>
      </w:r>
      <w:r w:rsidR="005305E1">
        <w:t>показаний устройств</w:t>
      </w:r>
      <w:r>
        <w:t xml:space="preserve"> и с</w:t>
      </w:r>
      <w:r w:rsidR="0058297E">
        <w:t>хема базы данных</w:t>
      </w:r>
      <w:bookmarkEnd w:id="68"/>
    </w:p>
    <w:p w14:paraId="61F51010" w14:textId="45041143" w:rsidR="00343DA3" w:rsidRPr="00343DA3" w:rsidRDefault="00343DA3" w:rsidP="00581ACE">
      <w:r>
        <w:t xml:space="preserve">В качестве показателей сенсоров было принято решение использовать описанные выше данные проекта </w:t>
      </w:r>
      <w:r>
        <w:rPr>
          <w:lang w:val="en-US"/>
        </w:rPr>
        <w:t>Low</w:t>
      </w:r>
      <w:r w:rsidRPr="00343DA3">
        <w:t xml:space="preserve"> </w:t>
      </w:r>
      <w:r>
        <w:rPr>
          <w:lang w:val="en-US"/>
        </w:rPr>
        <w:t>Carbon</w:t>
      </w:r>
      <w:r w:rsidRPr="00343DA3">
        <w:t xml:space="preserve"> </w:t>
      </w:r>
      <w:r>
        <w:rPr>
          <w:lang w:val="en-US"/>
        </w:rPr>
        <w:t>Project</w:t>
      </w:r>
      <w:r w:rsidRPr="00343DA3">
        <w:t xml:space="preserve">, </w:t>
      </w:r>
      <w:r>
        <w:t xml:space="preserve">представляющие собой файл формата </w:t>
      </w:r>
      <w:r>
        <w:rPr>
          <w:lang w:val="en-US"/>
        </w:rPr>
        <w:t>CSV</w:t>
      </w:r>
      <w:r w:rsidRPr="00343DA3">
        <w:t xml:space="preserve">, </w:t>
      </w:r>
      <w:r>
        <w:t xml:space="preserve">содержащий 1 миллион строк. В результате импортирования </w:t>
      </w:r>
      <w:r>
        <w:rPr>
          <w:lang w:val="en-US"/>
        </w:rPr>
        <w:t>CVS</w:t>
      </w:r>
      <w:r w:rsidRPr="00343DA3">
        <w:t>-</w:t>
      </w:r>
      <w:r>
        <w:t xml:space="preserve">файла и создания дополнительных таблиц был получен </w:t>
      </w:r>
      <w:r>
        <w:rPr>
          <w:lang w:val="en-US"/>
        </w:rPr>
        <w:t>SQL</w:t>
      </w:r>
      <w:r w:rsidRPr="00343DA3">
        <w:t>-</w:t>
      </w:r>
      <w:r>
        <w:t xml:space="preserve">файл со всей базой. </w:t>
      </w:r>
    </w:p>
    <w:p w14:paraId="0A58321F" w14:textId="70FBEEAD" w:rsidR="00581ACE" w:rsidRDefault="00343DA3" w:rsidP="00343DA3">
      <w:r>
        <w:t xml:space="preserve">В качестве системы управления базами данных был выбран </w:t>
      </w:r>
      <w:r>
        <w:rPr>
          <w:lang w:val="en-US"/>
        </w:rPr>
        <w:t>Microsoft</w:t>
      </w:r>
      <w:r w:rsidRPr="00343DA3">
        <w:t xml:space="preserve"> </w:t>
      </w:r>
      <w:r>
        <w:rPr>
          <w:lang w:val="en-US"/>
        </w:rPr>
        <w:t>SQL</w:t>
      </w:r>
      <w:r w:rsidRPr="00343DA3">
        <w:t xml:space="preserve"> </w:t>
      </w:r>
      <w:r>
        <w:rPr>
          <w:lang w:val="en-US"/>
        </w:rPr>
        <w:t>Server</w:t>
      </w:r>
      <w:r w:rsidRPr="00343DA3">
        <w:t xml:space="preserve"> 2017. </w:t>
      </w:r>
      <w:r>
        <w:t>Для работы с базой данных было использовано пространство имен</w:t>
      </w:r>
      <w:r w:rsidRPr="00343DA3">
        <w:t xml:space="preserve"> </w:t>
      </w:r>
      <w:proofErr w:type="spellStart"/>
      <w:r>
        <w:rPr>
          <w:lang w:val="en-US"/>
        </w:rPr>
        <w:t>Syste</w:t>
      </w:r>
      <w:proofErr w:type="spellEnd"/>
      <w:r>
        <w:t>m.</w:t>
      </w:r>
      <w:r>
        <w:rPr>
          <w:lang w:val="en-US"/>
        </w:rPr>
        <w:t>Data</w:t>
      </w:r>
      <w:r w:rsidRPr="00343DA3">
        <w:t>.</w:t>
      </w:r>
      <w:proofErr w:type="spellStart"/>
      <w:r>
        <w:rPr>
          <w:lang w:val="en-US"/>
        </w:rPr>
        <w:t>SqlClient</w:t>
      </w:r>
      <w:proofErr w:type="spellEnd"/>
      <w:r>
        <w:t xml:space="preserve"> для </w:t>
      </w:r>
      <w:r>
        <w:rPr>
          <w:lang w:val="en-US"/>
        </w:rPr>
        <w:t>C</w:t>
      </w:r>
      <w:r w:rsidRPr="00343DA3">
        <w:t>#</w:t>
      </w:r>
      <w:r>
        <w:t>.</w:t>
      </w:r>
    </w:p>
    <w:p w14:paraId="42B79E32" w14:textId="14F15D3C" w:rsidR="005305E1" w:rsidRDefault="005305E1" w:rsidP="00343DA3">
      <w:r>
        <w:t>Для хранения паролей, идентификаторов помещений, сенсоров и устройств потребовалось две дополнительных таблицы:</w:t>
      </w:r>
    </w:p>
    <w:p w14:paraId="63321F8D" w14:textId="63B8C8B8" w:rsidR="005305E1" w:rsidRDefault="005305E1" w:rsidP="005305E1">
      <w:pPr>
        <w:pStyle w:val="ab"/>
        <w:numPr>
          <w:ilvl w:val="0"/>
          <w:numId w:val="34"/>
        </w:numPr>
        <w:spacing w:line="360" w:lineRule="auto"/>
      </w:pPr>
      <w:r>
        <w:rPr>
          <w:lang w:val="en-US"/>
        </w:rPr>
        <w:t>registration</w:t>
      </w:r>
      <w:r>
        <w:t xml:space="preserve"> – содержащая логины и пароли пользователей.</w:t>
      </w:r>
    </w:p>
    <w:p w14:paraId="42F91AE7" w14:textId="6C95D90F" w:rsidR="005305E1" w:rsidRDefault="005305E1" w:rsidP="005305E1">
      <w:pPr>
        <w:pStyle w:val="ab"/>
        <w:numPr>
          <w:ilvl w:val="0"/>
          <w:numId w:val="34"/>
        </w:numPr>
        <w:spacing w:line="360" w:lineRule="auto"/>
      </w:pPr>
      <w:r>
        <w:rPr>
          <w:lang w:val="en-US"/>
        </w:rPr>
        <w:lastRenderedPageBreak/>
        <w:t>spaces</w:t>
      </w:r>
      <w:r w:rsidRPr="005305E1">
        <w:t xml:space="preserve"> – </w:t>
      </w:r>
      <w:r>
        <w:t xml:space="preserve">хранит идентификаторы помещений, устройств и датчиков.  </w:t>
      </w:r>
    </w:p>
    <w:p w14:paraId="48E8A4A4" w14:textId="4007A4C1" w:rsidR="005305E1" w:rsidRDefault="005305E1" w:rsidP="005305E1">
      <w:r>
        <w:t>В итоге получаем базу данных, схема которой изображена на рисунке</w:t>
      </w:r>
      <w:r w:rsidR="0033163E">
        <w:t> </w:t>
      </w:r>
      <w:r>
        <w:t xml:space="preserve">5.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5305E1" w14:paraId="1B61E5A9" w14:textId="77777777" w:rsidTr="00352BE6">
        <w:tc>
          <w:tcPr>
            <w:tcW w:w="9060" w:type="dxa"/>
          </w:tcPr>
          <w:p w14:paraId="29B18C58" w14:textId="25E87E24" w:rsidR="005305E1" w:rsidRDefault="00352BE6" w:rsidP="005305E1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33BE49F" wp14:editId="0D21F179">
                  <wp:extent cx="5758594" cy="293403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b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53" b="10787"/>
                          <a:stretch/>
                        </pic:blipFill>
                        <pic:spPr bwMode="auto">
                          <a:xfrm>
                            <a:off x="0" y="0"/>
                            <a:ext cx="5759450" cy="2934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5E1" w14:paraId="403FFB9F" w14:textId="77777777" w:rsidTr="00352BE6">
        <w:tc>
          <w:tcPr>
            <w:tcW w:w="9060" w:type="dxa"/>
          </w:tcPr>
          <w:p w14:paraId="15B44822" w14:textId="5C5F5BA8" w:rsidR="005305E1" w:rsidRDefault="005305E1" w:rsidP="005305E1">
            <w:pPr>
              <w:ind w:firstLine="0"/>
              <w:jc w:val="center"/>
            </w:pPr>
            <w:commentRangeStart w:id="69"/>
            <w:r w:rsidRPr="005305E1">
              <w:rPr>
                <w:b/>
              </w:rPr>
              <w:t>Рис. 6.</w:t>
            </w:r>
            <w:r>
              <w:t xml:space="preserve"> Схема базы данных цифрового двойника</w:t>
            </w:r>
            <w:commentRangeEnd w:id="69"/>
            <w:r w:rsidR="0033163E">
              <w:rPr>
                <w:rStyle w:val="afc"/>
                <w:rFonts w:eastAsia="Times New Roman"/>
              </w:rPr>
              <w:commentReference w:id="69"/>
            </w:r>
          </w:p>
        </w:tc>
      </w:tr>
    </w:tbl>
    <w:p w14:paraId="334F3851" w14:textId="77777777" w:rsidR="005305E1" w:rsidRPr="00343DA3" w:rsidRDefault="005305E1" w:rsidP="005305E1"/>
    <w:p w14:paraId="7847933D" w14:textId="34FD174F" w:rsidR="005305E1" w:rsidRPr="00724564" w:rsidRDefault="00724564" w:rsidP="005305E1">
      <w:pPr>
        <w:pStyle w:val="2"/>
      </w:pPr>
      <w:r>
        <w:t xml:space="preserve">Взаимодействие с </w:t>
      </w:r>
      <w:r>
        <w:rPr>
          <w:lang w:val="en-US"/>
        </w:rPr>
        <w:t>API</w:t>
      </w:r>
      <w:r w:rsidRPr="00724564">
        <w:t xml:space="preserve"> </w:t>
      </w:r>
      <w:r>
        <w:rPr>
          <w:lang w:val="en-US"/>
        </w:rPr>
        <w:t>Digital</w:t>
      </w:r>
      <w:r w:rsidRPr="00724564">
        <w:t xml:space="preserve"> </w:t>
      </w:r>
      <w:r>
        <w:rPr>
          <w:lang w:val="en-US"/>
        </w:rPr>
        <w:t>Twins</w:t>
      </w:r>
    </w:p>
    <w:p w14:paraId="021247A3" w14:textId="3650A067" w:rsidR="00724564" w:rsidRDefault="00724564" w:rsidP="00724564">
      <w:r>
        <w:t xml:space="preserve">На рисунке 7 представлена диаграмма деятельности, пошагово отражающая выполнение взаимодействия с </w:t>
      </w:r>
      <w:r>
        <w:rPr>
          <w:lang w:val="en-US"/>
        </w:rPr>
        <w:t>API</w:t>
      </w:r>
      <w:r w:rsidRPr="00724564">
        <w:t xml:space="preserve"> </w:t>
      </w:r>
      <w:r>
        <w:rPr>
          <w:lang w:val="en-US"/>
        </w:rPr>
        <w:t>Digital</w:t>
      </w:r>
      <w:r w:rsidRPr="00724564">
        <w:t xml:space="preserve"> </w:t>
      </w:r>
      <w:r>
        <w:rPr>
          <w:lang w:val="en-US"/>
        </w:rPr>
        <w:t>Twins</w:t>
      </w:r>
      <w:r>
        <w:t xml:space="preserve"> для создания пространственного интеллектуального графа</w:t>
      </w:r>
      <w:r w:rsidR="00CF3347">
        <w:t xml:space="preserve"> и отправки телеметрии устройств</w:t>
      </w:r>
      <w:r>
        <w:t xml:space="preserve">. На первом шаге пользователь создает </w:t>
      </w:r>
      <w:r>
        <w:rPr>
          <w:lang w:val="en-US"/>
        </w:rPr>
        <w:t>YAML</w:t>
      </w:r>
      <w:r w:rsidRPr="00724564">
        <w:t>-</w:t>
      </w:r>
      <w:r>
        <w:t xml:space="preserve">файл, описывающий иерархию физической системы и все ее компоненты (помещения, устройства, датчики, пользовательские функции обработки телеметрии, онтологию, роли). </w:t>
      </w:r>
      <w:r w:rsidR="00CF3347">
        <w:t xml:space="preserve">После этого требуется пройти подтвердить подлинность пользователя в </w:t>
      </w:r>
      <w:r w:rsidR="00CF3347">
        <w:rPr>
          <w:lang w:val="en-US"/>
        </w:rPr>
        <w:t>Azure</w:t>
      </w:r>
      <w:r w:rsidR="00CF3347" w:rsidRPr="00CF3347">
        <w:t xml:space="preserve"> </w:t>
      </w:r>
      <w:r w:rsidR="00CF3347">
        <w:rPr>
          <w:lang w:val="en-US"/>
        </w:rPr>
        <w:t>Active</w:t>
      </w:r>
      <w:r w:rsidR="00CF3347" w:rsidRPr="00CF3347">
        <w:t xml:space="preserve"> </w:t>
      </w:r>
      <w:r w:rsidR="00CF3347">
        <w:rPr>
          <w:lang w:val="en-US"/>
        </w:rPr>
        <w:t>Directory</w:t>
      </w:r>
      <w:r w:rsidR="00CF3347">
        <w:t> </w:t>
      </w:r>
      <w:r w:rsidR="00CF3347" w:rsidRPr="00CF3347">
        <w:t>[</w:t>
      </w:r>
      <w:r w:rsidR="00CF3347">
        <w:fldChar w:fldCharType="begin"/>
      </w:r>
      <w:r w:rsidR="00CF3347">
        <w:instrText xml:space="preserve"> REF _Ref9249155 \r \h </w:instrText>
      </w:r>
      <w:r w:rsidR="00CF3347">
        <w:fldChar w:fldCharType="separate"/>
      </w:r>
      <w:r w:rsidR="00CF3347">
        <w:t>34</w:t>
      </w:r>
      <w:r w:rsidR="00CF3347">
        <w:fldChar w:fldCharType="end"/>
      </w:r>
      <w:r w:rsidR="00CF3347" w:rsidRPr="00CF3347">
        <w:t>]</w:t>
      </w:r>
      <w:r w:rsidR="00CF3347">
        <w:t xml:space="preserve">, </w:t>
      </w:r>
      <w:proofErr w:type="gramStart"/>
      <w:r w:rsidR="00CF3347">
        <w:t>т.е.</w:t>
      </w:r>
      <w:proofErr w:type="gramEnd"/>
      <w:r w:rsidR="00CF3347">
        <w:t xml:space="preserve"> устройство, с которого планируется</w:t>
      </w:r>
      <w:r>
        <w:t xml:space="preserve"> </w:t>
      </w:r>
      <w:r w:rsidR="00CF3347">
        <w:t xml:space="preserve">получить файл с иерархией графа и осуществлять сбор телеметрии, должно иметь на это право. При успешной аутентификации пользователь получит строку соединения с экземпляром </w:t>
      </w:r>
      <w:r w:rsidR="00CF3347">
        <w:rPr>
          <w:lang w:val="en-US"/>
        </w:rPr>
        <w:t>Digital</w:t>
      </w:r>
      <w:r w:rsidR="00CF3347" w:rsidRPr="00CF3347">
        <w:t xml:space="preserve"> </w:t>
      </w:r>
      <w:r w:rsidR="00CF3347">
        <w:rPr>
          <w:lang w:val="en-US"/>
        </w:rPr>
        <w:t>Twins</w:t>
      </w:r>
      <w:r w:rsidR="00CF3347" w:rsidRPr="00CF3347">
        <w:t xml:space="preserve">, </w:t>
      </w:r>
      <w:r w:rsidR="00CF3347">
        <w:t xml:space="preserve">которую необходимо внести в поставщик конфигурации </w:t>
      </w:r>
      <w:r w:rsidR="00CD34E8">
        <w:rPr>
          <w:lang w:val="en-US"/>
        </w:rPr>
        <w:lastRenderedPageBreak/>
        <w:t>JSON</w:t>
      </w:r>
      <w:r w:rsidR="00CD34E8" w:rsidRPr="00CD34E8">
        <w:t>-</w:t>
      </w:r>
      <w:r w:rsidR="00CD34E8">
        <w:t xml:space="preserve">файл </w:t>
      </w:r>
      <w:proofErr w:type="spellStart"/>
      <w:r w:rsidR="00CF3347">
        <w:rPr>
          <w:lang w:val="en-US"/>
        </w:rPr>
        <w:t>AppSettings</w:t>
      </w:r>
      <w:proofErr w:type="spellEnd"/>
      <w:r w:rsidR="00CD34E8">
        <w:t xml:space="preserve">. Далее, пользователь может запускать процесс отправки телеметрии облачной платформе. 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CD34E8" w14:paraId="224333BE" w14:textId="77777777" w:rsidTr="00B10EA7">
        <w:tc>
          <w:tcPr>
            <w:tcW w:w="9060" w:type="dxa"/>
          </w:tcPr>
          <w:p w14:paraId="72E3A523" w14:textId="6DD63801" w:rsidR="00CD34E8" w:rsidRDefault="00B10EA7" w:rsidP="00CD34E8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4E2F641E" wp14:editId="65D138A3">
                  <wp:extent cx="5759450" cy="21158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ctivitydiagram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4E8" w14:paraId="2657838D" w14:textId="77777777" w:rsidTr="00B10EA7">
        <w:tc>
          <w:tcPr>
            <w:tcW w:w="9060" w:type="dxa"/>
          </w:tcPr>
          <w:p w14:paraId="0724B59A" w14:textId="7E004267" w:rsidR="00CD34E8" w:rsidRPr="00CD34E8" w:rsidRDefault="00CD34E8" w:rsidP="00125296">
            <w:pPr>
              <w:ind w:firstLine="0"/>
              <w:jc w:val="center"/>
            </w:pPr>
            <w:commentRangeStart w:id="70"/>
            <w:r w:rsidRPr="00CD34E8">
              <w:rPr>
                <w:b/>
              </w:rPr>
              <w:t>Рис. 7.</w:t>
            </w:r>
            <w:r>
              <w:rPr>
                <w:b/>
              </w:rPr>
              <w:t xml:space="preserve"> </w:t>
            </w:r>
            <w:r>
              <w:t>Диаграмма деятельности системы создания пространственного интеллектуального графа и отправки сообщений</w:t>
            </w:r>
            <w:commentRangeEnd w:id="70"/>
            <w:r w:rsidR="0033163E">
              <w:rPr>
                <w:rStyle w:val="afc"/>
                <w:rFonts w:eastAsia="Times New Roman"/>
              </w:rPr>
              <w:commentReference w:id="70"/>
            </w:r>
          </w:p>
        </w:tc>
      </w:tr>
    </w:tbl>
    <w:p w14:paraId="773845A5" w14:textId="77777777" w:rsidR="00125296" w:rsidRDefault="00125296">
      <w:bookmarkStart w:id="71" w:name="_Toc9242710"/>
      <w:r>
        <w:rPr>
          <w:b/>
          <w:bCs/>
        </w:rPr>
        <w:br w:type="page"/>
      </w:r>
    </w:p>
    <w:p w14:paraId="1D8E845F" w14:textId="58F62D64" w:rsidR="00785A9B" w:rsidRDefault="00BF3B59">
      <w:pPr>
        <w:pStyle w:val="1"/>
        <w:pPrChange w:id="72" w:author="Rostislav Bobin" w:date="2019-04-05T12:44:00Z">
          <w:pPr>
            <w:pStyle w:val="1"/>
            <w:widowControl w:val="0"/>
            <w:numPr>
              <w:numId w:val="2"/>
            </w:numPr>
          </w:pPr>
        </w:pPrChange>
      </w:pPr>
      <w:r>
        <w:lastRenderedPageBreak/>
        <w:t>РЕАЛИЗАЦИЯ СИСТЕМЫ</w:t>
      </w:r>
      <w:bookmarkEnd w:id="71"/>
      <w:r>
        <w:t xml:space="preserve"> </w:t>
      </w:r>
    </w:p>
    <w:p w14:paraId="308A9CB5" w14:textId="177C2E8C" w:rsidR="005305E1" w:rsidRDefault="005305E1" w:rsidP="005305E1">
      <w:pPr>
        <w:pStyle w:val="2"/>
      </w:pPr>
      <w:r>
        <w:t>Средства реализации</w:t>
      </w:r>
    </w:p>
    <w:p w14:paraId="356A46AB" w14:textId="5E8AB41A" w:rsidR="00CD34E8" w:rsidRDefault="00334283" w:rsidP="00334283">
      <w:r>
        <w:t xml:space="preserve">В качестве основного языка программирования для реализации системы был выбран язык </w:t>
      </w:r>
      <w:r>
        <w:rPr>
          <w:lang w:val="en-US"/>
        </w:rPr>
        <w:t>C</w:t>
      </w:r>
      <w:r>
        <w:t xml:space="preserve">#, т.к. </w:t>
      </w:r>
      <w:r>
        <w:rPr>
          <w:lang w:val="en-US"/>
        </w:rPr>
        <w:t>Azure</w:t>
      </w:r>
      <w:r w:rsidRPr="00334283">
        <w:t xml:space="preserve"> </w:t>
      </w:r>
      <w:r>
        <w:rPr>
          <w:lang w:val="en-US"/>
        </w:rPr>
        <w:t>Digital</w:t>
      </w:r>
      <w:r w:rsidRPr="00334283">
        <w:t xml:space="preserve"> </w:t>
      </w:r>
      <w:r>
        <w:rPr>
          <w:lang w:val="en-US"/>
        </w:rPr>
        <w:t>Twins</w:t>
      </w:r>
      <w:r w:rsidRPr="00334283">
        <w:t xml:space="preserve"> </w:t>
      </w:r>
      <w:r>
        <w:t xml:space="preserve">в настоящий момент не поддерживает другие языки (не считая функции обработки телеметрии – они могут быть написаны на единственном поддерживаемом в данный момент для этих целей языке </w:t>
      </w:r>
      <w:r>
        <w:rPr>
          <w:lang w:val="en-US"/>
        </w:rPr>
        <w:t>JavaScript</w:t>
      </w:r>
      <w:r>
        <w:t>, собственно, он и выбран для этих целей в качестве вспомогательного языка системы</w:t>
      </w:r>
      <w:r w:rsidRPr="00334283">
        <w:t>).</w:t>
      </w:r>
      <w:r>
        <w:t xml:space="preserve"> В качестве среды разработки программного обеспечения была выбрана </w:t>
      </w:r>
      <w:r w:rsidRPr="00334283">
        <w:rPr>
          <w:lang w:val="en-US"/>
        </w:rPr>
        <w:t>Microsoft</w:t>
      </w:r>
      <w:r w:rsidRPr="00334283">
        <w:t xml:space="preserve"> </w:t>
      </w:r>
      <w:r w:rsidRPr="00334283">
        <w:rPr>
          <w:lang w:val="en-US"/>
        </w:rPr>
        <w:t>Visual</w:t>
      </w:r>
      <w:r w:rsidRPr="00334283">
        <w:t xml:space="preserve"> </w:t>
      </w:r>
      <w:r w:rsidRPr="00334283">
        <w:rPr>
          <w:lang w:val="en-US"/>
        </w:rPr>
        <w:t>Studio</w:t>
      </w:r>
      <w:r w:rsidRPr="00334283">
        <w:t xml:space="preserve"> </w:t>
      </w:r>
      <w:r>
        <w:rPr>
          <w:lang w:val="en-US"/>
        </w:rPr>
        <w:t>Enterprise</w:t>
      </w:r>
      <w:r w:rsidRPr="00334283">
        <w:t xml:space="preserve"> 2017. </w:t>
      </w:r>
    </w:p>
    <w:p w14:paraId="3EBD27B7" w14:textId="77777777" w:rsidR="002C496B" w:rsidRDefault="002C496B" w:rsidP="002C496B">
      <w:r>
        <w:t>Для отправки</w:t>
      </w:r>
      <w:r w:rsidR="00334283">
        <w:t xml:space="preserve"> </w:t>
      </w:r>
      <w:r w:rsidR="00334283">
        <w:rPr>
          <w:lang w:val="en-US"/>
        </w:rPr>
        <w:t>REST</w:t>
      </w:r>
      <w:r>
        <w:t xml:space="preserve">-запросов </w:t>
      </w:r>
      <w:r w:rsidR="00334283">
        <w:t xml:space="preserve">был использован </w:t>
      </w:r>
      <w:r w:rsidR="00334283">
        <w:rPr>
          <w:lang w:val="en-US"/>
        </w:rPr>
        <w:t>HTTP</w:t>
      </w:r>
      <w:r w:rsidR="00334283" w:rsidRPr="00334283">
        <w:t xml:space="preserve"> </w:t>
      </w:r>
      <w:r w:rsidR="00334283">
        <w:rPr>
          <w:lang w:val="en-US"/>
        </w:rPr>
        <w:t>REST</w:t>
      </w:r>
      <w:r w:rsidR="00334283" w:rsidRPr="00334283">
        <w:t xml:space="preserve"> </w:t>
      </w:r>
      <w:r w:rsidR="00334283">
        <w:t xml:space="preserve">клиент </w:t>
      </w:r>
      <w:proofErr w:type="spellStart"/>
      <w:r w:rsidR="00334283">
        <w:rPr>
          <w:lang w:val="en-US"/>
        </w:rPr>
        <w:t>RestSharp</w:t>
      </w:r>
      <w:proofErr w:type="spellEnd"/>
      <w:r w:rsidR="00334283" w:rsidRPr="00334283">
        <w:t xml:space="preserve"> </w:t>
      </w:r>
      <w:r w:rsidR="00334283">
        <w:t xml:space="preserve">для </w:t>
      </w:r>
      <w:r w:rsidR="00334283" w:rsidRPr="00334283">
        <w:t>.</w:t>
      </w:r>
      <w:r w:rsidR="00334283">
        <w:rPr>
          <w:lang w:val="en-US"/>
        </w:rPr>
        <w:t>Net</w:t>
      </w:r>
      <w:r w:rsidR="00334283">
        <w:t xml:space="preserve">. </w:t>
      </w:r>
      <w:r>
        <w:t>Он содержит все необходимые инструменты для работы с запросами. В качестве фреймворка для сериализации</w:t>
      </w:r>
      <w:r w:rsidRPr="002C496B">
        <w:t>/</w:t>
      </w:r>
      <w:r>
        <w:t xml:space="preserve">десериализации был выбран фреймворк </w:t>
      </w:r>
      <w:r>
        <w:rPr>
          <w:lang w:val="en-US"/>
        </w:rPr>
        <w:t>Json</w:t>
      </w:r>
      <w:r w:rsidRPr="002C496B">
        <w:t>.</w:t>
      </w:r>
      <w:r>
        <w:rPr>
          <w:lang w:val="en-US"/>
        </w:rPr>
        <w:t>NET</w:t>
      </w:r>
      <w:r w:rsidRPr="002C496B">
        <w:t xml:space="preserve"> </w:t>
      </w:r>
      <w:r>
        <w:t xml:space="preserve">от </w:t>
      </w:r>
      <w:proofErr w:type="spellStart"/>
      <w:r>
        <w:rPr>
          <w:lang w:val="en-US"/>
        </w:rPr>
        <w:t>Newtonsoft</w:t>
      </w:r>
      <w:proofErr w:type="spellEnd"/>
      <w:r w:rsidRPr="002C496B">
        <w:t xml:space="preserve">. </w:t>
      </w:r>
    </w:p>
    <w:p w14:paraId="5F05BF4F" w14:textId="0EBD4BC0" w:rsidR="002C496B" w:rsidRDefault="002C496B" w:rsidP="002C496B">
      <w:r>
        <w:t xml:space="preserve">В качестве регистратора событий был применен Центр событий </w:t>
      </w:r>
      <w:r>
        <w:rPr>
          <w:lang w:val="en-US"/>
        </w:rPr>
        <w:t>Microsoft</w:t>
      </w:r>
      <w:r w:rsidRPr="002C496B">
        <w:t xml:space="preserve"> </w:t>
      </w:r>
      <w:r>
        <w:rPr>
          <w:lang w:val="en-US"/>
        </w:rPr>
        <w:t>Azure</w:t>
      </w:r>
      <w:r w:rsidRPr="002C496B">
        <w:t>.</w:t>
      </w:r>
      <w:r>
        <w:t xml:space="preserve"> </w:t>
      </w:r>
      <w:r w:rsidR="00125296">
        <w:t>Д</w:t>
      </w:r>
      <w:r>
        <w:t xml:space="preserve">ля отправки </w:t>
      </w:r>
      <w:r>
        <w:rPr>
          <w:lang w:val="en-US"/>
        </w:rPr>
        <w:t>email</w:t>
      </w:r>
      <w:r w:rsidRPr="002C496B">
        <w:t>-</w:t>
      </w:r>
      <w:r>
        <w:t xml:space="preserve">сообщений использовался встроенный </w:t>
      </w:r>
      <w:r>
        <w:rPr>
          <w:lang w:val="en-US"/>
        </w:rPr>
        <w:t>Gmail</w:t>
      </w:r>
      <w:r w:rsidRPr="002C496B">
        <w:t>-</w:t>
      </w:r>
      <w:r>
        <w:t xml:space="preserve">клиент </w:t>
      </w:r>
      <w:r>
        <w:rPr>
          <w:lang w:val="en-US"/>
        </w:rPr>
        <w:t>Azure</w:t>
      </w:r>
      <w:r>
        <w:t>.</w:t>
      </w:r>
      <w:r w:rsidRPr="002C496B">
        <w:t xml:space="preserve"> </w:t>
      </w:r>
    </w:p>
    <w:p w14:paraId="2770AF34" w14:textId="6AB57181" w:rsidR="002C496B" w:rsidRDefault="002C496B" w:rsidP="002C496B">
      <w:pPr>
        <w:pStyle w:val="2"/>
      </w:pPr>
      <w:r>
        <w:t>Архитектура системы</w:t>
      </w:r>
    </w:p>
    <w:p w14:paraId="6D751C0A" w14:textId="2766EEDE" w:rsidR="00FA1304" w:rsidRDefault="00FA1304" w:rsidP="00FA1304">
      <w:r>
        <w:t>Система Цифровой двойник состоит из следующих</w:t>
      </w:r>
      <w:r w:rsidRPr="00FA1304">
        <w:t xml:space="preserve"> </w:t>
      </w:r>
      <w:r>
        <w:t>компонентов, представленных на рисунке 7.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FA1304" w14:paraId="403017BF" w14:textId="77777777" w:rsidTr="00D932D7">
        <w:tc>
          <w:tcPr>
            <w:tcW w:w="9060" w:type="dxa"/>
          </w:tcPr>
          <w:p w14:paraId="7A559488" w14:textId="103631C4" w:rsidR="00FA1304" w:rsidRDefault="00D932D7" w:rsidP="00FA1304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0A1FD50B" wp14:editId="26E18E6F">
                  <wp:extent cx="5759450" cy="2644140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mponentdiagram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304" w14:paraId="31ED7A54" w14:textId="77777777" w:rsidTr="00D932D7">
        <w:tc>
          <w:tcPr>
            <w:tcW w:w="9060" w:type="dxa"/>
          </w:tcPr>
          <w:p w14:paraId="100BDB6C" w14:textId="3462E454" w:rsidR="00FA1304" w:rsidRPr="00FA1304" w:rsidRDefault="00FA1304" w:rsidP="00125296">
            <w:pPr>
              <w:ind w:firstLine="0"/>
              <w:jc w:val="center"/>
            </w:pPr>
            <w:r w:rsidRPr="00FA1304">
              <w:rPr>
                <w:b/>
              </w:rPr>
              <w:t xml:space="preserve">Рис. 7. </w:t>
            </w:r>
            <w:r>
              <w:t>Схема Цифрового двойника</w:t>
            </w:r>
          </w:p>
        </w:tc>
      </w:tr>
    </w:tbl>
    <w:p w14:paraId="2B516C87" w14:textId="77777777" w:rsidR="00FA1304" w:rsidRDefault="00FA1304" w:rsidP="00FA1304"/>
    <w:p w14:paraId="32E68700" w14:textId="745174B3" w:rsidR="00FA1304" w:rsidRPr="003F660D" w:rsidRDefault="003F660D" w:rsidP="00FA1304">
      <w:r w:rsidRPr="0087046B">
        <w:rPr>
          <w:i/>
          <w:lang w:val="en-US"/>
        </w:rPr>
        <w:t>Provision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Sample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Creator</w:t>
      </w:r>
      <w:r w:rsidRPr="003F660D">
        <w:t xml:space="preserve"> – </w:t>
      </w:r>
      <w:r>
        <w:t>используется для создания пространственного интеллектуального графа в соответствии с определенной схемой, а также получения строки подключения для дальнейшей работы с экземпляром цифрового двойника.</w:t>
      </w:r>
    </w:p>
    <w:p w14:paraId="3356FCA7" w14:textId="53FC01F7" w:rsidR="003F660D" w:rsidRPr="003F660D" w:rsidRDefault="003F660D" w:rsidP="00FA1304">
      <w:r w:rsidRPr="0087046B">
        <w:rPr>
          <w:i/>
          <w:lang w:val="en-US"/>
        </w:rPr>
        <w:t>Device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Connector</w:t>
      </w:r>
      <w:r w:rsidRPr="003F660D">
        <w:t xml:space="preserve"> –</w:t>
      </w:r>
      <w:r>
        <w:t xml:space="preserve"> производит работу с базой данных, имитируя значения датчиков, отправляет телеметрию в </w:t>
      </w:r>
      <w:r w:rsidR="00601C79">
        <w:t>центр Интернета вещей</w:t>
      </w:r>
      <w:r>
        <w:t>.</w:t>
      </w:r>
    </w:p>
    <w:p w14:paraId="584ED79A" w14:textId="345E6186" w:rsidR="003F660D" w:rsidRPr="003F660D" w:rsidRDefault="003F660D" w:rsidP="00FA1304">
      <w:r w:rsidRPr="0087046B">
        <w:rPr>
          <w:i/>
          <w:lang w:val="en-US"/>
        </w:rPr>
        <w:t>Telemetry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Processer</w:t>
      </w:r>
      <w:r w:rsidRPr="003F660D">
        <w:t xml:space="preserve"> –</w:t>
      </w:r>
      <w:r>
        <w:t xml:space="preserve"> применяет пользовательскую логику для первичной обработки данных устройств. </w:t>
      </w:r>
    </w:p>
    <w:p w14:paraId="4DE898CA" w14:textId="0D601FF5" w:rsidR="003F660D" w:rsidRPr="003F660D" w:rsidRDefault="003F660D" w:rsidP="00FA1304">
      <w:r w:rsidRPr="0087046B">
        <w:rPr>
          <w:i/>
          <w:lang w:val="en-US"/>
        </w:rPr>
        <w:t>Status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Checker</w:t>
      </w:r>
      <w:r w:rsidRPr="003F660D">
        <w:t xml:space="preserve"> –</w:t>
      </w:r>
      <w:r>
        <w:t xml:space="preserve"> на основании заранее определенных рекомендуемых показателей потребления электроэнергии отправляет в облачную платформу информацию о текущем статусе помещения для дальнейшей рассылки </w:t>
      </w:r>
      <w:r>
        <w:rPr>
          <w:lang w:val="en-US"/>
        </w:rPr>
        <w:t>email</w:t>
      </w:r>
      <w:r>
        <w:t>-оповещений клиентам о плохом статусе комнаты.</w:t>
      </w:r>
    </w:p>
    <w:p w14:paraId="588BF295" w14:textId="40036B01" w:rsidR="003F660D" w:rsidRPr="0087046B" w:rsidRDefault="003F660D" w:rsidP="00FA1304">
      <w:r w:rsidRPr="0087046B">
        <w:rPr>
          <w:i/>
          <w:lang w:val="en-US"/>
        </w:rPr>
        <w:t>API</w:t>
      </w:r>
      <w:r w:rsidRPr="0087046B">
        <w:rPr>
          <w:i/>
        </w:rPr>
        <w:t xml:space="preserve"> </w:t>
      </w:r>
      <w:r w:rsidRPr="0087046B">
        <w:rPr>
          <w:i/>
          <w:lang w:val="en-US"/>
        </w:rPr>
        <w:t>Caller</w:t>
      </w:r>
      <w:r w:rsidRPr="0087046B">
        <w:t xml:space="preserve"> – </w:t>
      </w:r>
      <w:r w:rsidR="0087046B">
        <w:t xml:space="preserve">принимает на вход идентификаторы устройств и помещений от пользователей и возвращает им информацию о состоянии этих объектов. Также осуществляет управление пространственным интеллектуальным графом путем выполнения </w:t>
      </w:r>
      <w:r w:rsidR="0087046B">
        <w:rPr>
          <w:lang w:val="en-US"/>
        </w:rPr>
        <w:t>HTTP</w:t>
      </w:r>
      <w:r w:rsidR="0087046B" w:rsidRPr="0087046B">
        <w:t xml:space="preserve"> </w:t>
      </w:r>
      <w:r w:rsidR="0087046B">
        <w:rPr>
          <w:lang w:val="en-US"/>
        </w:rPr>
        <w:t>REST</w:t>
      </w:r>
      <w:r w:rsidR="0087046B" w:rsidRPr="0087046B">
        <w:t xml:space="preserve"> </w:t>
      </w:r>
      <w:r w:rsidR="0087046B">
        <w:t xml:space="preserve">запросов. </w:t>
      </w:r>
    </w:p>
    <w:p w14:paraId="03BBD7B4" w14:textId="195436D1" w:rsidR="003F660D" w:rsidRDefault="003F660D" w:rsidP="0087046B">
      <w:r w:rsidRPr="0087046B">
        <w:rPr>
          <w:i/>
          <w:lang w:val="en-US"/>
        </w:rPr>
        <w:t>Authenticator</w:t>
      </w:r>
      <w:r w:rsidRPr="0087046B">
        <w:t xml:space="preserve"> –</w:t>
      </w:r>
      <w:r w:rsidR="0087046B">
        <w:t xml:space="preserve"> принимает на вход токен авторизации (полученный с помощью стороннего ПО – </w:t>
      </w:r>
      <w:r w:rsidR="0087046B">
        <w:rPr>
          <w:lang w:val="en-US"/>
        </w:rPr>
        <w:t>Postman</w:t>
      </w:r>
      <w:r w:rsidR="0087046B" w:rsidRPr="0087046B">
        <w:t xml:space="preserve"> </w:t>
      </w:r>
      <w:r w:rsidR="0087046B">
        <w:rPr>
          <w:lang w:val="en-US"/>
        </w:rPr>
        <w:t>API</w:t>
      </w:r>
      <w:r w:rsidR="00367FC0">
        <w:t> [</w:t>
      </w:r>
      <w:r w:rsidR="00367FC0">
        <w:fldChar w:fldCharType="begin"/>
      </w:r>
      <w:r w:rsidR="00367FC0">
        <w:instrText xml:space="preserve"> REF _Ref9332564 \r \h </w:instrText>
      </w:r>
      <w:r w:rsidR="00367FC0">
        <w:fldChar w:fldCharType="separate"/>
      </w:r>
      <w:r w:rsidR="00367FC0">
        <w:t>36</w:t>
      </w:r>
      <w:r w:rsidR="00367FC0">
        <w:fldChar w:fldCharType="end"/>
      </w:r>
      <w:r w:rsidR="00367FC0">
        <w:t>]</w:t>
      </w:r>
      <w:r w:rsidR="0087046B">
        <w:t>), снабжает каждый запрос требуемым</w:t>
      </w:r>
      <w:r w:rsidR="00AF4C8D">
        <w:t>и заголовками</w:t>
      </w:r>
      <w:r w:rsidR="0087046B">
        <w:t xml:space="preserve"> авторизации. Также отвечает за вход пользователей в систему. </w:t>
      </w:r>
    </w:p>
    <w:p w14:paraId="4EC7AC05" w14:textId="5D1F0937" w:rsidR="00125296" w:rsidRDefault="00125296" w:rsidP="0087046B"/>
    <w:p w14:paraId="0AB1752D" w14:textId="06AFE63A" w:rsidR="00125296" w:rsidRDefault="00125296" w:rsidP="0087046B">
      <w:r w:rsidRPr="00125296">
        <w:rPr>
          <w:highlight w:val="yellow"/>
        </w:rPr>
        <w:t xml:space="preserve">графа на основе </w:t>
      </w:r>
      <w:r w:rsidRPr="00125296">
        <w:rPr>
          <w:highlight w:val="yellow"/>
          <w:lang w:val="en-US"/>
        </w:rPr>
        <w:t>YAML</w:t>
      </w:r>
      <w:r w:rsidRPr="00125296">
        <w:rPr>
          <w:highlight w:val="yellow"/>
        </w:rPr>
        <w:t>-файла</w:t>
      </w:r>
    </w:p>
    <w:p w14:paraId="251FED9A" w14:textId="77777777" w:rsidR="00125296" w:rsidRPr="0087046B" w:rsidRDefault="00125296" w:rsidP="0087046B"/>
    <w:p w14:paraId="24C312D0" w14:textId="25B57FB6" w:rsidR="002C496B" w:rsidRDefault="002C496B" w:rsidP="002C496B">
      <w:pPr>
        <w:pStyle w:val="2"/>
      </w:pPr>
      <w:r>
        <w:t xml:space="preserve">База данных </w:t>
      </w:r>
    </w:p>
    <w:p w14:paraId="301E53F8" w14:textId="77777777" w:rsidR="00FA1304" w:rsidRPr="002D3E29" w:rsidRDefault="002C496B" w:rsidP="00FA1304">
      <w:r>
        <w:t xml:space="preserve">В соответствии с разработанной схемой, была реализована база данных для хранения </w:t>
      </w:r>
      <w:r w:rsidR="00FA1304">
        <w:t xml:space="preserve">данных счетчиков, а также </w:t>
      </w:r>
      <w:r>
        <w:t>информации</w:t>
      </w:r>
      <w:r w:rsidR="00FA1304">
        <w:t xml:space="preserve"> о пользователях</w:t>
      </w:r>
      <w:r>
        <w:t xml:space="preserve">. Для реализации была использована СУБД </w:t>
      </w:r>
      <w:r w:rsidR="00FA1304">
        <w:rPr>
          <w:lang w:val="en-US"/>
        </w:rPr>
        <w:t>Microsoft</w:t>
      </w:r>
      <w:r w:rsidR="00FA1304" w:rsidRPr="00FA1304">
        <w:t xml:space="preserve"> </w:t>
      </w:r>
      <w:r w:rsidR="00FA1304">
        <w:rPr>
          <w:lang w:val="en-US"/>
        </w:rPr>
        <w:t>SQL</w:t>
      </w:r>
      <w:r w:rsidR="00FA1304" w:rsidRPr="00FA1304">
        <w:t xml:space="preserve"> </w:t>
      </w:r>
      <w:r w:rsidR="00FA1304">
        <w:rPr>
          <w:lang w:val="en-US"/>
        </w:rPr>
        <w:t>Server</w:t>
      </w:r>
      <w:r w:rsidR="00FA1304" w:rsidRPr="00FA1304">
        <w:t xml:space="preserve"> 2017</w:t>
      </w:r>
      <w:r w:rsidR="00FA1304">
        <w:t>. SQL-скрипт создания таблиц</w:t>
      </w:r>
      <w:r w:rsidR="00FA1304" w:rsidRPr="00FA1304">
        <w:t xml:space="preserve"> </w:t>
      </w:r>
      <w:r>
        <w:t>представлен в листинге 2</w:t>
      </w:r>
      <w:r w:rsidR="00FA1304" w:rsidRPr="002D3E29">
        <w:t xml:space="preserve">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FA1304" w:rsidRPr="00FA1304" w14:paraId="1268BC80" w14:textId="77777777" w:rsidTr="0074623E">
        <w:tc>
          <w:tcPr>
            <w:tcW w:w="9060" w:type="dxa"/>
          </w:tcPr>
          <w:p w14:paraId="01681E8D" w14:textId="39A39204" w:rsidR="00FA1304" w:rsidRPr="00FA1304" w:rsidRDefault="00FA1304" w:rsidP="00FA1304">
            <w:pPr>
              <w:ind w:firstLine="0"/>
            </w:pPr>
            <w:r w:rsidRPr="00FA1304">
              <w:rPr>
                <w:b/>
              </w:rPr>
              <w:t>Листинг 2.</w:t>
            </w:r>
            <w:r w:rsidRPr="00FA1304">
              <w:t xml:space="preserve"> </w:t>
            </w:r>
            <w:r w:rsidRPr="00FA1304">
              <w:rPr>
                <w:lang w:val="en-US"/>
              </w:rPr>
              <w:t>SQL</w:t>
            </w:r>
            <w:r w:rsidRPr="00FA1304">
              <w:t>-скрипт создания таблиц в базе данных</w:t>
            </w:r>
          </w:p>
        </w:tc>
      </w:tr>
      <w:tr w:rsidR="00FA1304" w:rsidRPr="00FA1304" w14:paraId="3D0C434B" w14:textId="77777777" w:rsidTr="0074623E">
        <w:tc>
          <w:tcPr>
            <w:tcW w:w="9060" w:type="dxa"/>
          </w:tcPr>
          <w:p w14:paraId="204B9AD5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lastRenderedPageBreak/>
              <w:t>CREATE TABLE [Power] (</w:t>
            </w:r>
          </w:p>
          <w:p w14:paraId="0F7FA87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 xml:space="preserve">id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bigint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(50) NOT NULL,</w:t>
            </w:r>
          </w:p>
          <w:p w14:paraId="2F6E6A7E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LCLid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varchar(50) NOT NULL,</w:t>
            </w:r>
          </w:p>
          <w:p w14:paraId="39F8436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stdorToU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varchar(50) NOT NULL,</w:t>
            </w:r>
          </w:p>
          <w:p w14:paraId="043DD7C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DateTime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varchar(50) NOT NULL,</w:t>
            </w:r>
          </w:p>
          <w:p w14:paraId="538AAFB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 xml:space="preserve">KWH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hh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varchar(50) NOT NULL,</w:t>
            </w:r>
          </w:p>
          <w:p w14:paraId="0A84374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Acorn varchar(50) NOT NULL,</w:t>
            </w:r>
          </w:p>
          <w:p w14:paraId="0D498E4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Acorn Grouped varchar(50) NOT NULL,</w:t>
            </w:r>
          </w:p>
          <w:p w14:paraId="59E46B2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CONSTRAINT [PK_POWER] PRIMARY KEY CLUSTERED</w:t>
            </w:r>
          </w:p>
          <w:p w14:paraId="2AEF687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(</w:t>
            </w:r>
          </w:p>
          <w:p w14:paraId="3D87B15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[id] ASC</w:t>
            </w:r>
          </w:p>
          <w:p w14:paraId="19AC1A9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) WITH (IGNORE_DUP_KEY = OFF)</w:t>
            </w:r>
          </w:p>
          <w:p w14:paraId="7A8522F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09A5CB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1CE347A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563F7D9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CREATE TABLE [registration] (</w:t>
            </w:r>
          </w:p>
          <w:p w14:paraId="5CC314F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login varchar(50) NOT NULL,</w:t>
            </w:r>
          </w:p>
          <w:p w14:paraId="4307A67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>password varchar(50) NOT NULL,</w:t>
            </w:r>
          </w:p>
          <w:p w14:paraId="1789E43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CONSTRAINT [PK_REGISTRATION] PRIMARY KEY CLUSTERED</w:t>
            </w:r>
          </w:p>
          <w:p w14:paraId="2004182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(</w:t>
            </w:r>
          </w:p>
          <w:p w14:paraId="581F364E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[login] ASC</w:t>
            </w:r>
          </w:p>
          <w:p w14:paraId="407339A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) WITH (IGNORE_DUP_KEY = OFF)</w:t>
            </w:r>
          </w:p>
          <w:p w14:paraId="1F76D9E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D91B1BB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495C2BB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70063B6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CREATE TABLE [spaces] (</w:t>
            </w:r>
          </w:p>
          <w:p w14:paraId="3A2217DE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spaceId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varchar(50) NOT NULL,</w:t>
            </w:r>
          </w:p>
          <w:p w14:paraId="48FA68B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sensorId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varchar(50) NOT NULL,</w:t>
            </w:r>
          </w:p>
          <w:p w14:paraId="498F9F0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sensorName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varchar(50) NOT NULL,</w:t>
            </w:r>
          </w:p>
          <w:p w14:paraId="25D5918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CONSTRAINT [PK_SPACES] PRIMARY KEY CLUSTERED</w:t>
            </w:r>
          </w:p>
          <w:p w14:paraId="0D3C15A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(</w:t>
            </w:r>
          </w:p>
          <w:p w14:paraId="5516561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[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spaceId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] ASC</w:t>
            </w:r>
          </w:p>
          <w:p w14:paraId="54F1AEA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) WITH (IGNORE_DUP_KEY = OFF)</w:t>
            </w:r>
          </w:p>
          <w:p w14:paraId="56C752D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7C268E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14:paraId="383E915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5359F43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CFAE4BB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ALTER TABLE [registration] WITH CHECK ADD CONSTRAINT [registration_fk0] FOREIGN KEY ([login]) REFERENCES [Power]([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LCLid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])</w:t>
            </w:r>
          </w:p>
          <w:p w14:paraId="0025B25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ON UPDATE CASCADE</w:t>
            </w:r>
          </w:p>
          <w:p w14:paraId="4137E70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18A8056B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ALTER TABLE [registration] CHECK CONSTRAINT [registration_fk0]</w:t>
            </w:r>
          </w:p>
          <w:p w14:paraId="00E4890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5A68A88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C153F1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ALTER TABLE [spaces] WITH CHECK ADD CONSTRAINT [spaces_fk0] FOREIGN KEY ([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sensorName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]) REFERENCES [Power]([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LCLid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])</w:t>
            </w:r>
          </w:p>
          <w:p w14:paraId="5622660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ON UPDATE CASCADE</w:t>
            </w:r>
          </w:p>
          <w:p w14:paraId="00B1844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GO</w:t>
            </w:r>
          </w:p>
          <w:p w14:paraId="352B2CF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ALTER TABLE [spaces] CHECK CONSTRAINT [spaces_fk0]</w:t>
            </w:r>
          </w:p>
          <w:p w14:paraId="57143398" w14:textId="5468F5E5" w:rsidR="00FA1304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>GO</w:t>
            </w:r>
          </w:p>
        </w:tc>
      </w:tr>
    </w:tbl>
    <w:p w14:paraId="6572E27A" w14:textId="77777777" w:rsidR="00601C79" w:rsidRDefault="00601C79" w:rsidP="00601C79">
      <w:pPr>
        <w:pStyle w:val="2"/>
        <w:numPr>
          <w:ilvl w:val="0"/>
          <w:numId w:val="0"/>
        </w:numPr>
        <w:ind w:left="576" w:hanging="576"/>
      </w:pPr>
    </w:p>
    <w:p w14:paraId="5D367E3A" w14:textId="76F8FFFE" w:rsidR="0087046B" w:rsidRDefault="0087046B" w:rsidP="0087046B">
      <w:pPr>
        <w:pStyle w:val="2"/>
      </w:pPr>
      <w:commentRangeStart w:id="73"/>
      <w:r>
        <w:t>Реализация отправки телеметрии</w:t>
      </w:r>
      <w:commentRangeEnd w:id="73"/>
      <w:r w:rsidR="00125296">
        <w:rPr>
          <w:rStyle w:val="afc"/>
          <w:rFonts w:cs="Times New Roman"/>
          <w:b w:val="0"/>
          <w:bCs w:val="0"/>
          <w:iCs w:val="0"/>
        </w:rPr>
        <w:commentReference w:id="73"/>
      </w:r>
    </w:p>
    <w:p w14:paraId="7B398369" w14:textId="174543DB" w:rsidR="00601C79" w:rsidRPr="00601C79" w:rsidRDefault="00601C79" w:rsidP="00EE2D39">
      <w:r>
        <w:t xml:space="preserve">В </w:t>
      </w:r>
      <w:r w:rsidR="00EE2D39">
        <w:t>приложении</w:t>
      </w:r>
      <w:r>
        <w:t xml:space="preserve"> 3 представлена реализация функции отправки телеметрии в центр Интернета вещей, написанная на языке </w:t>
      </w:r>
      <w:r>
        <w:rPr>
          <w:lang w:val="en-US"/>
        </w:rPr>
        <w:t>C</w:t>
      </w:r>
      <w:r w:rsidRPr="00601C79">
        <w:t xml:space="preserve">#. </w:t>
      </w:r>
    </w:p>
    <w:p w14:paraId="18FE831F" w14:textId="06481171" w:rsidR="0087046B" w:rsidRDefault="0087046B" w:rsidP="0087046B">
      <w:pPr>
        <w:pStyle w:val="2"/>
      </w:pPr>
      <w:r>
        <w:lastRenderedPageBreak/>
        <w:t xml:space="preserve">Реализация </w:t>
      </w:r>
      <w:r w:rsidR="00601C79">
        <w:t>обработки телеметрии</w:t>
      </w:r>
    </w:p>
    <w:p w14:paraId="68734209" w14:textId="3C521842" w:rsidR="00601C79" w:rsidRDefault="00601C79" w:rsidP="00601C79">
      <w:r>
        <w:t xml:space="preserve">В листинге 4 приведена реализация первичной обработки телеметрии до отправки в центр Интернета вещей, написанная на языке </w:t>
      </w:r>
      <w:r>
        <w:rPr>
          <w:lang w:val="en-US"/>
        </w:rPr>
        <w:t>JavaScript</w:t>
      </w:r>
      <w:r w:rsidRPr="00601C79">
        <w:t xml:space="preserve">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601C79" w14:paraId="414FA028" w14:textId="77777777" w:rsidTr="0074623E">
        <w:tc>
          <w:tcPr>
            <w:tcW w:w="9060" w:type="dxa"/>
          </w:tcPr>
          <w:p w14:paraId="29732498" w14:textId="50D99F3E" w:rsidR="00601C79" w:rsidRDefault="00601C79" w:rsidP="00601C79">
            <w:pPr>
              <w:ind w:firstLine="0"/>
            </w:pPr>
            <w:r w:rsidRPr="00601C79">
              <w:rPr>
                <w:b/>
              </w:rPr>
              <w:t>Листинг 4.</w:t>
            </w:r>
            <w:r>
              <w:t xml:space="preserve"> Реализация обработки телеметрии</w:t>
            </w:r>
          </w:p>
        </w:tc>
      </w:tr>
      <w:tr w:rsidR="00601C79" w14:paraId="2BFBD974" w14:textId="77777777" w:rsidTr="0074623E">
        <w:tc>
          <w:tcPr>
            <w:tcW w:w="9060" w:type="dxa"/>
          </w:tcPr>
          <w:p w14:paraId="49AA2FE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var Type = "Light";</w:t>
            </w:r>
          </w:p>
          <w:p w14:paraId="20FBB67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var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StatusOk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= "OK";</w:t>
            </w:r>
          </w:p>
          <w:p w14:paraId="73949487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var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ElectricityThreshold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= 2.0;</w:t>
            </w:r>
          </w:p>
          <w:p w14:paraId="2612E4F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DE5F2F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function process(telemetry,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executionContext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14:paraId="39A648B7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4078A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try</w:t>
            </w:r>
            <w:r w:rsidRPr="0074623E">
              <w:rPr>
                <w:rFonts w:ascii="Courier New" w:hAnsi="Courier New" w:cs="Courier New"/>
                <w:sz w:val="20"/>
              </w:rPr>
              <w:t xml:space="preserve"> {</w:t>
            </w:r>
          </w:p>
          <w:p w14:paraId="3361BF9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// Выписать в журнал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SensorId</w:t>
            </w:r>
            <w:proofErr w:type="spellEnd"/>
            <w:r w:rsidRPr="0074623E">
              <w:rPr>
                <w:rFonts w:ascii="Courier New" w:hAnsi="Courier New" w:cs="Courier New"/>
                <w:sz w:val="20"/>
              </w:rPr>
              <w:t xml:space="preserve"> и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Message</w:t>
            </w:r>
          </w:p>
          <w:p w14:paraId="4800CA2B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log(`Sensor ID: ${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telemetry.SensorId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}. `);</w:t>
            </w:r>
          </w:p>
          <w:p w14:paraId="6158AF2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log(`Sensor value: ${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JSON.stringify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telemetry.Message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)}.`);</w:t>
            </w:r>
          </w:p>
          <w:p w14:paraId="2245769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DE2600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//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Получить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метаданные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сенсора</w:t>
            </w:r>
            <w:proofErr w:type="spellEnd"/>
          </w:p>
          <w:p w14:paraId="508A039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var sensor =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getSensorMetadata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telemetry.SensorId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59B7BF85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93B3617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//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Получить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значение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сенсора</w:t>
            </w:r>
            <w:proofErr w:type="spellEnd"/>
          </w:p>
          <w:p w14:paraId="6F971C5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var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parseReading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JSON.parse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telemetry.Message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13265B5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18A110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//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Задать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текущее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значение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сенсора</w:t>
            </w:r>
            <w:proofErr w:type="spellEnd"/>
          </w:p>
          <w:p w14:paraId="68BD561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setSensorValue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telemetry.SensorId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sensor.DataType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parseReading.SensorValue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429CDB4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694A5E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</w:rPr>
              <w:t>// Получить помещение-родитель</w:t>
            </w:r>
          </w:p>
          <w:p w14:paraId="5FAD85D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var</w:t>
            </w:r>
            <w:r w:rsidRPr="0074623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parentSpace</w:t>
            </w:r>
            <w:proofErr w:type="spellEnd"/>
            <w:r w:rsidRPr="0074623E">
              <w:rPr>
                <w:rFonts w:ascii="Courier New" w:hAnsi="Courier New" w:cs="Courier New"/>
                <w:sz w:val="20"/>
              </w:rPr>
              <w:t xml:space="preserve"> =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sensor</w:t>
            </w:r>
            <w:r w:rsidRPr="0074623E">
              <w:rPr>
                <w:rFonts w:ascii="Courier New" w:hAnsi="Courier New" w:cs="Courier New"/>
                <w:sz w:val="20"/>
              </w:rPr>
              <w:t>.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Space</w:t>
            </w:r>
            <w:r w:rsidRPr="0074623E">
              <w:rPr>
                <w:rFonts w:ascii="Courier New" w:hAnsi="Courier New" w:cs="Courier New"/>
                <w:sz w:val="20"/>
              </w:rPr>
              <w:t>();</w:t>
            </w:r>
          </w:p>
          <w:p w14:paraId="1EF3F9F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</w:p>
          <w:p w14:paraId="10C984C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// Получить остальные сенсоры данного помещения</w:t>
            </w:r>
          </w:p>
          <w:p w14:paraId="1DF7661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var</w:t>
            </w:r>
            <w:r w:rsidRPr="0074623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otherSensors</w:t>
            </w:r>
            <w:proofErr w:type="spellEnd"/>
            <w:r w:rsidRPr="0074623E">
              <w:rPr>
                <w:rFonts w:ascii="Courier New" w:hAnsi="Courier New" w:cs="Courier New"/>
                <w:sz w:val="20"/>
              </w:rPr>
              <w:t xml:space="preserve"> =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parentSpace</w:t>
            </w:r>
            <w:proofErr w:type="spellEnd"/>
            <w:r w:rsidRPr="0074623E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ChildSensors</w:t>
            </w:r>
            <w:proofErr w:type="spellEnd"/>
            <w:r w:rsidRPr="0074623E">
              <w:rPr>
                <w:rFonts w:ascii="Courier New" w:hAnsi="Courier New" w:cs="Courier New"/>
                <w:sz w:val="20"/>
              </w:rPr>
              <w:t>();</w:t>
            </w:r>
          </w:p>
          <w:p w14:paraId="37134E4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</w:p>
          <w:p w14:paraId="7AADD04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var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ElectricitySensor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otherSensors.find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(function(element) {</w:t>
            </w:r>
          </w:p>
          <w:p w14:paraId="791D1F1E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return</w:t>
            </w:r>
            <w:r w:rsidRPr="0074623E">
              <w:rPr>
                <w:rFonts w:ascii="Courier New" w:hAnsi="Courier New" w:cs="Courier New"/>
                <w:sz w:val="20"/>
              </w:rPr>
              <w:t xml:space="preserve">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element</w:t>
            </w:r>
            <w:r w:rsidRPr="0074623E">
              <w:rPr>
                <w:rFonts w:ascii="Courier New" w:hAnsi="Courier New" w:cs="Courier New"/>
                <w:sz w:val="20"/>
              </w:rPr>
              <w:t>.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DataType</w:t>
            </w:r>
            <w:proofErr w:type="spellEnd"/>
            <w:r w:rsidRPr="0074623E">
              <w:rPr>
                <w:rFonts w:ascii="Courier New" w:hAnsi="Courier New" w:cs="Courier New"/>
                <w:sz w:val="20"/>
              </w:rPr>
              <w:t xml:space="preserve"> ===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motionType</w:t>
            </w:r>
            <w:proofErr w:type="spellEnd"/>
            <w:r w:rsidRPr="0074623E">
              <w:rPr>
                <w:rFonts w:ascii="Courier New" w:hAnsi="Courier New" w:cs="Courier New"/>
                <w:sz w:val="20"/>
              </w:rPr>
              <w:t>;</w:t>
            </w:r>
          </w:p>
          <w:p w14:paraId="6D3FB98E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});</w:t>
            </w:r>
          </w:p>
          <w:p w14:paraId="40BE7FE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</w:p>
          <w:p w14:paraId="673EDDB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// Получить актуальные значения для всех сенсоров</w:t>
            </w:r>
          </w:p>
          <w:p w14:paraId="71CBE8C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var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ElectricityValue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getFloatValue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ElectricitySensor.Value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().Value);</w:t>
            </w:r>
          </w:p>
          <w:p w14:paraId="36AD0DF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7FD1B64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var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roomIsOk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= "Room is OK";</w:t>
            </w:r>
          </w:p>
          <w:p w14:paraId="3410855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ab/>
              <w:t xml:space="preserve">var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roomIsNotOk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= "Room is not OK";</w:t>
            </w:r>
          </w:p>
          <w:p w14:paraId="78D78B41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0062F1C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</w:rPr>
              <w:t>// Установить, превышает ли актуальное значение сенсора рекомендуемое</w:t>
            </w:r>
          </w:p>
          <w:p w14:paraId="0849E745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</w:rPr>
              <w:t xml:space="preserve">        </w:t>
            </w:r>
            <w:r w:rsidRPr="0074623E">
              <w:rPr>
                <w:rFonts w:ascii="Courier New" w:hAnsi="Courier New" w:cs="Courier New"/>
                <w:sz w:val="20"/>
                <w:lang w:val="en-US"/>
              </w:rPr>
              <w:t>if(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ElectricityValue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&lt;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ElectricityThreshold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) {</w:t>
            </w:r>
          </w:p>
          <w:p w14:paraId="1639E7FC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log(`${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roomIsOk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}. Electricity: ${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ElectricityValue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}.`);</w:t>
            </w:r>
          </w:p>
          <w:p w14:paraId="46856C3B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setSpaceValue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parentSpace.Id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StatusOk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roomIsOk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0795F83C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1F60CD2C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else {</w:t>
            </w:r>
          </w:p>
          <w:p w14:paraId="5FABCD60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log(`${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roomIsNotOk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}. Electricity: ${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ElectricityValue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}.`);</w:t>
            </w:r>
          </w:p>
          <w:p w14:paraId="5CF2C52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setSpaceValue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parentSpace.Id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StatusOk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roomIsNotOk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6882248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parentSpace.Notify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JSON.stringify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roomIsNotOk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));</w:t>
            </w:r>
          </w:p>
          <w:p w14:paraId="63BF8A08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461F49F2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3964981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catch (error)</w:t>
            </w:r>
          </w:p>
          <w:p w14:paraId="632C6A2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39F116E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  log(`error: ${error.name} Message ${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error.message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}.`);</w:t>
            </w:r>
          </w:p>
          <w:p w14:paraId="7109B493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}</w:t>
            </w:r>
          </w:p>
          <w:p w14:paraId="1C615EDF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  <w:p w14:paraId="5E81410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FA9070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function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getFloatValue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(str) {</w:t>
            </w:r>
          </w:p>
          <w:p w14:paraId="327F950D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if(!str) {</w:t>
            </w:r>
          </w:p>
          <w:p w14:paraId="6385D0B6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    return null;</w:t>
            </w:r>
          </w:p>
          <w:p w14:paraId="1FA4D0C7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}</w:t>
            </w:r>
          </w:p>
          <w:p w14:paraId="10EA2309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14EC15A" w14:textId="77777777" w:rsidR="0074623E" w:rsidRPr="0074623E" w:rsidRDefault="0074623E" w:rsidP="0074623E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 xml:space="preserve">  return </w:t>
            </w:r>
            <w:proofErr w:type="spellStart"/>
            <w:r w:rsidRPr="0074623E">
              <w:rPr>
                <w:rFonts w:ascii="Courier New" w:hAnsi="Courier New" w:cs="Courier New"/>
                <w:sz w:val="20"/>
                <w:lang w:val="en-US"/>
              </w:rPr>
              <w:t>parseFloat</w:t>
            </w:r>
            <w:proofErr w:type="spellEnd"/>
            <w:r w:rsidRPr="0074623E">
              <w:rPr>
                <w:rFonts w:ascii="Courier New" w:hAnsi="Courier New" w:cs="Courier New"/>
                <w:sz w:val="20"/>
                <w:lang w:val="en-US"/>
              </w:rPr>
              <w:t>(str);</w:t>
            </w:r>
          </w:p>
          <w:p w14:paraId="26BFED35" w14:textId="455C4C32" w:rsidR="00601C79" w:rsidRPr="00601C79" w:rsidRDefault="0074623E" w:rsidP="0074623E">
            <w:pPr>
              <w:ind w:firstLine="0"/>
              <w:rPr>
                <w:lang w:val="en-US"/>
              </w:rPr>
            </w:pPr>
            <w:r w:rsidRPr="0074623E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14:paraId="0C1F5125" w14:textId="0274A73F" w:rsidR="00125296" w:rsidRPr="00125296" w:rsidRDefault="00125296" w:rsidP="00125296">
      <w:pPr>
        <w:pStyle w:val="1"/>
        <w:numPr>
          <w:ilvl w:val="0"/>
          <w:numId w:val="0"/>
        </w:numPr>
        <w:rPr>
          <w:b w:val="0"/>
          <w:bCs w:val="0"/>
          <w:szCs w:val="20"/>
          <w:lang w:val="en-US"/>
        </w:rPr>
      </w:pPr>
      <w:bookmarkStart w:id="74" w:name="_Toc9242711"/>
      <w:proofErr w:type="gramStart"/>
      <w:r w:rsidRPr="00125296">
        <w:rPr>
          <w:b w:val="0"/>
          <w:bCs w:val="0"/>
          <w:szCs w:val="20"/>
          <w:highlight w:val="yellow"/>
        </w:rPr>
        <w:lastRenderedPageBreak/>
        <w:t>Скрин-шоты</w:t>
      </w:r>
      <w:proofErr w:type="gramEnd"/>
      <w:r w:rsidRPr="00125296">
        <w:rPr>
          <w:b w:val="0"/>
          <w:bCs w:val="0"/>
          <w:szCs w:val="20"/>
          <w:highlight w:val="yellow"/>
        </w:rPr>
        <w:t xml:space="preserve"> </w:t>
      </w:r>
      <w:r w:rsidRPr="00125296">
        <w:rPr>
          <w:b w:val="0"/>
          <w:bCs w:val="0"/>
          <w:szCs w:val="20"/>
          <w:highlight w:val="yellow"/>
          <w:lang w:val="en-US"/>
        </w:rPr>
        <w:t>GUI</w:t>
      </w:r>
    </w:p>
    <w:p w14:paraId="3B3C8774" w14:textId="77777777" w:rsidR="00125296" w:rsidRDefault="00125296">
      <w:r>
        <w:rPr>
          <w:b/>
          <w:bCs/>
        </w:rPr>
        <w:br w:type="page"/>
      </w:r>
    </w:p>
    <w:p w14:paraId="5DD639A3" w14:textId="2878BECD" w:rsidR="00601C79" w:rsidRDefault="00BF3B59" w:rsidP="00C0690A">
      <w:pPr>
        <w:pStyle w:val="1"/>
      </w:pPr>
      <w:r>
        <w:lastRenderedPageBreak/>
        <w:t>ТЕСТИРОВАНИЕ</w:t>
      </w:r>
      <w:bookmarkEnd w:id="74"/>
    </w:p>
    <w:p w14:paraId="7983BDC8" w14:textId="6212E3AB" w:rsidR="00C0690A" w:rsidRDefault="00C0690A" w:rsidP="00C0690A">
      <w:r>
        <w:t xml:space="preserve">Тестирование предложенной системы было проведено в несколько этапов: тестирование работоспособности системы на основе модульных тестов, проверяющих статусы ответов к осуществляемым к </w:t>
      </w:r>
      <w:r w:rsidR="009514D3">
        <w:t>пространственному графу</w:t>
      </w:r>
      <w:r>
        <w:t xml:space="preserve"> </w:t>
      </w:r>
      <w:r>
        <w:rPr>
          <w:lang w:val="en-US"/>
        </w:rPr>
        <w:t>API</w:t>
      </w:r>
      <w:r w:rsidRPr="00C0690A">
        <w:t>-</w:t>
      </w:r>
      <w:r>
        <w:t>запросам, сравнительное тестирование с целью определения правильности обработки т</w:t>
      </w:r>
      <w:r w:rsidR="004C5C26">
        <w:t>елеметрии датчиков</w:t>
      </w:r>
      <w:r w:rsidR="00ED05EF">
        <w:t xml:space="preserve">, а также тестирование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 xml:space="preserve">управления системы, то есть </w:t>
      </w:r>
      <w:r w:rsidR="00ED05EF">
        <w:t xml:space="preserve">правильности </w:t>
      </w:r>
      <w:r w:rsidR="004C5C26">
        <w:t xml:space="preserve">результатов </w:t>
      </w:r>
      <w:r w:rsidR="00ED05EF">
        <w:t xml:space="preserve">выполнения </w:t>
      </w:r>
      <w:r w:rsidR="00ED05EF">
        <w:rPr>
          <w:lang w:val="en-US"/>
        </w:rPr>
        <w:t>API</w:t>
      </w:r>
      <w:r w:rsidR="00ED05EF" w:rsidRPr="00ED05EF">
        <w:t>-</w:t>
      </w:r>
      <w:r w:rsidR="00ED05EF">
        <w:t>запросов, выполняемых системой</w:t>
      </w:r>
      <w:r>
        <w:t xml:space="preserve">. </w:t>
      </w:r>
    </w:p>
    <w:p w14:paraId="27FF0817" w14:textId="7A023126" w:rsidR="00C0690A" w:rsidRDefault="00C0690A" w:rsidP="00C0690A">
      <w:pPr>
        <w:pStyle w:val="2"/>
      </w:pPr>
      <w:r>
        <w:t>Тестирование работоспособности системы</w:t>
      </w:r>
    </w:p>
    <w:p w14:paraId="3A3374EE" w14:textId="1E1F3BBE" w:rsidR="009514D3" w:rsidRDefault="009514D3" w:rsidP="009514D3">
      <w:r>
        <w:t xml:space="preserve">Для проверки работоспособности системы было написан модульный тест, проверяющий правильность работы компонента, отвечающего за создание пространственного интеллектуального графа на основе </w:t>
      </w:r>
      <w:r>
        <w:rPr>
          <w:lang w:val="en-US"/>
        </w:rPr>
        <w:t>YAML</w:t>
      </w:r>
      <w:r w:rsidRPr="009514D3">
        <w:t>-</w:t>
      </w:r>
      <w:r>
        <w:t xml:space="preserve">файла, содержащего иерархическую структуру моделируемой физической системы. Тест проверяет статусы ответов сервера к осуществляемым системой </w:t>
      </w:r>
      <w:r>
        <w:rPr>
          <w:lang w:val="en-US"/>
        </w:rPr>
        <w:t>API</w:t>
      </w:r>
      <w:r w:rsidRPr="009514D3">
        <w:t>-</w:t>
      </w:r>
      <w:r>
        <w:t xml:space="preserve">запросам, а также обработку исключительных ситуаций. </w:t>
      </w:r>
      <w:r w:rsidR="00843B6B">
        <w:t>Исходный</w:t>
      </w:r>
      <w:r>
        <w:t xml:space="preserve"> </w:t>
      </w:r>
      <w:r w:rsidR="00843B6B">
        <w:t>код тестирования</w:t>
      </w:r>
      <w:r>
        <w:t xml:space="preserve"> </w:t>
      </w:r>
      <w:r w:rsidR="00843B6B">
        <w:t>правильности создания сенсоров</w:t>
      </w:r>
      <w:r>
        <w:t xml:space="preserve"> системы </w:t>
      </w:r>
      <w:r w:rsidR="004600B0">
        <w:t>показан</w:t>
      </w:r>
      <w:r>
        <w:t xml:space="preserve"> в </w:t>
      </w:r>
      <w:r w:rsidR="00843B6B">
        <w:t>листинге</w:t>
      </w:r>
      <w:r>
        <w:t xml:space="preserve"> 2. 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514D3" w:rsidRPr="004600B0" w14:paraId="2F1D6220" w14:textId="77777777" w:rsidTr="00843B6B">
        <w:tc>
          <w:tcPr>
            <w:tcW w:w="9060" w:type="dxa"/>
          </w:tcPr>
          <w:p w14:paraId="267D4719" w14:textId="1D29B1C0" w:rsidR="009514D3" w:rsidRPr="009514D3" w:rsidRDefault="00843B6B" w:rsidP="00843B6B">
            <w:pPr>
              <w:ind w:firstLine="0"/>
            </w:pPr>
            <w:r>
              <w:rPr>
                <w:b/>
              </w:rPr>
              <w:t>Листинг</w:t>
            </w:r>
            <w:r w:rsidR="009514D3" w:rsidRPr="004600B0">
              <w:rPr>
                <w:b/>
              </w:rPr>
              <w:t xml:space="preserve"> 2.</w:t>
            </w:r>
            <w:r w:rsidR="009514D3">
              <w:t xml:space="preserve"> </w:t>
            </w:r>
            <w:r>
              <w:t xml:space="preserve">Исходный код </w:t>
            </w:r>
            <w:r w:rsidR="004600B0">
              <w:t xml:space="preserve">тестирования </w:t>
            </w:r>
            <w:r>
              <w:t>модуля создания сенсоров</w:t>
            </w:r>
            <w:r w:rsidR="004600B0">
              <w:t xml:space="preserve"> </w:t>
            </w:r>
          </w:p>
        </w:tc>
      </w:tr>
      <w:tr w:rsidR="00843B6B" w:rsidRPr="004600B0" w14:paraId="3AF37282" w14:textId="77777777" w:rsidTr="00843B6B">
        <w:tc>
          <w:tcPr>
            <w:tcW w:w="9060" w:type="dxa"/>
          </w:tcPr>
          <w:p w14:paraId="2AE35121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System;</w:t>
            </w:r>
          </w:p>
          <w:p w14:paraId="6DAC196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System.Linq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7E5884D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Xunit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24EE5F3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Microsoft.Azure.DigitalTwins.Samples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67C792B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System.Net.Http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6E54C9ED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System.Net;</w:t>
            </w:r>
          </w:p>
          <w:p w14:paraId="45D37991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System.Threading.Tasks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5CEB7BE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Newtonsoft.Json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50FC362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System.Collections.Generic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76B6B16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Moq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59C10646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using System.IO;</w:t>
            </w:r>
          </w:p>
          <w:p w14:paraId="5D1A927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System.Collections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5F7162F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YamlDotNet.Serialization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1BEEEDC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using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Microsoft.Extensions.Logging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;</w:t>
            </w:r>
          </w:p>
          <w:p w14:paraId="3825E1A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04DEFF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namespace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Microsoft.Azure.DigitalTwins.Samples.Tests</w:t>
            </w:r>
            <w:proofErr w:type="spellEnd"/>
          </w:p>
          <w:p w14:paraId="68FC016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14:paraId="26CF372C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public class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ProvisionSampleSensorsTests</w:t>
            </w:r>
            <w:proofErr w:type="spellEnd"/>
          </w:p>
          <w:p w14:paraId="7684498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{</w:t>
            </w:r>
          </w:p>
          <w:p w14:paraId="4C05C93C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private static Serializer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yamlSerializer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new Serializer();</w:t>
            </w:r>
          </w:p>
          <w:p w14:paraId="1505F31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private static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Guid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sensor1Guid = new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Guid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("00000000-0000-0000-0000-000000000001");</w:t>
            </w:r>
          </w:p>
          <w:p w14:paraId="204C841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private static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Guid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sensor2Guid = new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Guid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("00000000-0000-0000-0000-000000000002");</w:t>
            </w:r>
          </w:p>
          <w:p w14:paraId="3274370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F70DF9D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[Fact]</w:t>
            </w:r>
          </w:p>
          <w:p w14:paraId="183F677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public async Task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GetProvisionSampleCreatesDescriptions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537153D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3DAA328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var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yaml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@"</w:t>
            </w:r>
          </w:p>
          <w:p w14:paraId="456038B5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- name: Test1</w:t>
            </w:r>
          </w:p>
          <w:p w14:paraId="176C5A4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devices:</w:t>
            </w:r>
          </w:p>
          <w:p w14:paraId="32D076E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- name: Device1</w:t>
            </w:r>
          </w:p>
          <w:p w14:paraId="026DD08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hardwareId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: DeviceHardwareId1</w:t>
            </w:r>
          </w:p>
          <w:p w14:paraId="49E5EB1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sensors:</w:t>
            </w:r>
          </w:p>
          <w:p w14:paraId="1478AA9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-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dataType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: SensorType1</w:t>
            </w:r>
          </w:p>
          <w:p w14:paraId="743586D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hardwareId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: SensorHardwareId1</w:t>
            </w:r>
          </w:p>
          <w:p w14:paraId="44840A4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";</w:t>
            </w:r>
          </w:p>
          <w:p w14:paraId="188C1E6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var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expectedDescriptions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new [] { new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SpaceDescription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5276A3D1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14:paraId="2C77595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name = "Test1",</w:t>
            </w:r>
          </w:p>
          <w:p w14:paraId="79AA9B2B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devices = new [] {</w:t>
            </w:r>
          </w:p>
          <w:p w14:paraId="210FAE8B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new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DeviceDescription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71A7CFF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14:paraId="4DE1AC1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name = "Device1",</w:t>
            </w:r>
          </w:p>
          <w:p w14:paraId="6593D04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hardwareId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"DeviceHardwareId1",</w:t>
            </w:r>
          </w:p>
          <w:p w14:paraId="72AA69D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sensors = new [] {</w:t>
            </w:r>
          </w:p>
          <w:p w14:paraId="0EAC525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new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SensorDescription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03DF0A8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{</w:t>
            </w:r>
          </w:p>
          <w:p w14:paraId="1EA4993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dataType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"SensorType1",</w:t>
            </w:r>
          </w:p>
          <w:p w14:paraId="2B97A715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hardwareId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"SensorHardwareId1",</w:t>
            </w:r>
          </w:p>
          <w:p w14:paraId="73F19602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}</w:t>
            </w:r>
          </w:p>
          <w:p w14:paraId="1614D29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},</w:t>
            </w:r>
          </w:p>
          <w:p w14:paraId="37DF110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},</w:t>
            </w:r>
          </w:p>
          <w:p w14:paraId="039CA87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},</w:t>
            </w:r>
          </w:p>
          <w:p w14:paraId="2BF780D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}};</w:t>
            </w:r>
          </w:p>
          <w:p w14:paraId="5115DCD8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var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actualDescriptions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await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Actions.GetProvisionSampleTopology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(new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StringReader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yaml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));</w:t>
            </w:r>
          </w:p>
          <w:p w14:paraId="4EC61B2A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Assert.Equal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yamlSerializer.Serialize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expectedDescriptions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),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yamlSerializer.Serialize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actualDescriptions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));</w:t>
            </w:r>
          </w:p>
          <w:p w14:paraId="210D0C2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}</w:t>
            </w:r>
          </w:p>
          <w:p w14:paraId="0C97EB3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287068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[Fact]</w:t>
            </w:r>
          </w:p>
          <w:p w14:paraId="196D192E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public async Task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CreateTwoSensors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096BB38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{</w:t>
            </w:r>
          </w:p>
          <w:p w14:paraId="03D4311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(var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httpClient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, var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httpHandler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) =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FakeDigitalTwinsHttpClient.CreateWithDevice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</w:t>
            </w:r>
          </w:p>
          <w:p w14:paraId="7E6D204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postResponseGuids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: new [] { sensor1Guid, sensor2Guid },</w:t>
            </w:r>
          </w:p>
          <w:p w14:paraId="3B7BBEC6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getResponses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: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Enumerable.Repeat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Responses.NotFound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, 2)</w:t>
            </w:r>
          </w:p>
          <w:p w14:paraId="1552855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);</w:t>
            </w:r>
          </w:p>
          <w:p w14:paraId="19D1A15D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A2828F5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var descriptions = new [] { new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SpaceDescription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11B7ED0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{</w:t>
            </w:r>
          </w:p>
          <w:p w14:paraId="580C53CC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name =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FakeDigitalTwinsHttpClient.Space.Name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,</w:t>
            </w:r>
          </w:p>
          <w:p w14:paraId="6BF78C6D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devices = new [] {</w:t>
            </w:r>
          </w:p>
          <w:p w14:paraId="12D3313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new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DeviceDescription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4B135841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{</w:t>
            </w:r>
          </w:p>
          <w:p w14:paraId="402D909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name =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FakeDigitalTwinsHttpClient.Device.Name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,</w:t>
            </w:r>
          </w:p>
          <w:p w14:paraId="2F1044E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hardwareId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FakeDigitalTwinsHttpClient.Device.HardwareId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,</w:t>
            </w:r>
          </w:p>
          <w:p w14:paraId="1E2F075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sensors = new [] {</w:t>
            </w:r>
          </w:p>
          <w:p w14:paraId="0D385BE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new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SensorDescription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462AB6F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{</w:t>
            </w:r>
          </w:p>
          <w:p w14:paraId="6FB8DEFD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dataType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"SensorType1",</w:t>
            </w:r>
          </w:p>
          <w:p w14:paraId="224F8CE5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hardwareId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"SensorHardwareId1",</w:t>
            </w:r>
          </w:p>
          <w:p w14:paraId="60DCDFC4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},</w:t>
            </w:r>
          </w:p>
          <w:p w14:paraId="1481535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new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SensorDescription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14:paraId="40673B7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{</w:t>
            </w:r>
          </w:p>
          <w:p w14:paraId="53607482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dataType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"SensorType2",</w:t>
            </w:r>
          </w:p>
          <w:p w14:paraId="36626EE0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lastRenderedPageBreak/>
              <w:t xml:space="preserve">                    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hardwareId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= "SensorHardwareId2",</w:t>
            </w:r>
          </w:p>
          <w:p w14:paraId="7944646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}</w:t>
            </w:r>
          </w:p>
          <w:p w14:paraId="4FCDE717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    }</w:t>
            </w:r>
          </w:p>
          <w:p w14:paraId="2927456F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    }</w:t>
            </w:r>
          </w:p>
          <w:p w14:paraId="629F7243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    },</w:t>
            </w:r>
          </w:p>
          <w:p w14:paraId="19EF645C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}};</w:t>
            </w:r>
          </w:p>
          <w:p w14:paraId="0FE9E61B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B2D54A1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await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Actions.CreateSpaces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httpClient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Loggers.SilentLogger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, descriptions,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Guid.Empty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  <w:p w14:paraId="35146E85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   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Assert.Equal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(2, </w:t>
            </w:r>
            <w:proofErr w:type="spellStart"/>
            <w:r w:rsidRPr="00843B6B">
              <w:rPr>
                <w:rFonts w:ascii="Courier New" w:hAnsi="Courier New" w:cs="Courier New"/>
                <w:sz w:val="20"/>
                <w:lang w:val="en-US"/>
              </w:rPr>
              <w:t>httpHandler.PostRequests</w:t>
            </w:r>
            <w:proofErr w:type="spellEnd"/>
            <w:r w:rsidRPr="00843B6B">
              <w:rPr>
                <w:rFonts w:ascii="Courier New" w:hAnsi="Courier New" w:cs="Courier New"/>
                <w:sz w:val="20"/>
                <w:lang w:val="en-US"/>
              </w:rPr>
              <w:t>["sensors"].Count);</w:t>
            </w:r>
          </w:p>
          <w:p w14:paraId="6BE0A979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843B6B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r w:rsidRPr="00843B6B">
              <w:rPr>
                <w:rFonts w:ascii="Courier New" w:hAnsi="Courier New" w:cs="Courier New"/>
                <w:sz w:val="20"/>
              </w:rPr>
              <w:t>}</w:t>
            </w:r>
          </w:p>
          <w:p w14:paraId="24D279E6" w14:textId="77777777" w:rsidR="00843B6B" w:rsidRPr="00843B6B" w:rsidRDefault="00843B6B" w:rsidP="00843B6B">
            <w:pPr>
              <w:ind w:firstLine="0"/>
              <w:rPr>
                <w:rFonts w:ascii="Courier New" w:hAnsi="Courier New" w:cs="Courier New"/>
                <w:sz w:val="20"/>
              </w:rPr>
            </w:pPr>
            <w:r w:rsidRPr="00843B6B">
              <w:rPr>
                <w:rFonts w:ascii="Courier New" w:hAnsi="Courier New" w:cs="Courier New"/>
                <w:sz w:val="20"/>
              </w:rPr>
              <w:t xml:space="preserve">    }</w:t>
            </w:r>
          </w:p>
          <w:p w14:paraId="6CD8243F" w14:textId="399B389C" w:rsidR="00843B6B" w:rsidRPr="004600B0" w:rsidRDefault="00843B6B" w:rsidP="00843B6B">
            <w:pPr>
              <w:ind w:firstLine="0"/>
              <w:rPr>
                <w:b/>
              </w:rPr>
            </w:pPr>
            <w:r w:rsidRPr="00843B6B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D0A981D" w14:textId="45F2D1C2" w:rsidR="009514D3" w:rsidRDefault="00ED05EF" w:rsidP="00ED05EF">
      <w:pPr>
        <w:pStyle w:val="2"/>
      </w:pPr>
      <w:r>
        <w:lastRenderedPageBreak/>
        <w:t>С</w:t>
      </w:r>
      <w:r w:rsidRPr="00ED05EF">
        <w:t>равнительное тестирование с целью определения правильности обработки телеметрии датчиков</w:t>
      </w:r>
    </w:p>
    <w:p w14:paraId="19388F6E" w14:textId="312DEA52" w:rsidR="00ED05EF" w:rsidRDefault="00ED05EF" w:rsidP="00ED05EF">
      <w:r>
        <w:t xml:space="preserve">Для проверки правильности предоставленных системой текущих и суточных показателей было проведено сравнение наборов данных, полученных напрямую из таблицы, содержащей все показания датчиков и данных, предоставленных пользователю системы по запросу, то есть полученных после обработки системой. </w:t>
      </w:r>
      <w:r w:rsidR="004C5C26">
        <w:t xml:space="preserve">Результат сравнения приведен в таблице 3.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17"/>
        <w:gridCol w:w="1508"/>
        <w:gridCol w:w="1728"/>
        <w:gridCol w:w="1771"/>
        <w:gridCol w:w="1536"/>
      </w:tblGrid>
      <w:tr w:rsidR="004C5C26" w:rsidRPr="004C5C26" w14:paraId="639C8EB0" w14:textId="77777777" w:rsidTr="004C5C26">
        <w:tc>
          <w:tcPr>
            <w:tcW w:w="9060" w:type="dxa"/>
            <w:gridSpan w:val="5"/>
          </w:tcPr>
          <w:p w14:paraId="07AF1A9C" w14:textId="7FC35F02" w:rsidR="004C5C26" w:rsidRPr="004C5C26" w:rsidRDefault="004C5C26" w:rsidP="004C5C26">
            <w:pPr>
              <w:ind w:firstLine="0"/>
            </w:pPr>
            <w:r w:rsidRPr="004C5C26">
              <w:rPr>
                <w:b/>
              </w:rPr>
              <w:t xml:space="preserve">Табл. 3. </w:t>
            </w:r>
            <w:r>
              <w:t>Результат сравнения данных</w:t>
            </w:r>
          </w:p>
        </w:tc>
      </w:tr>
      <w:tr w:rsidR="00D932D7" w:rsidRPr="004C5C26" w14:paraId="0A791640" w14:textId="77777777" w:rsidTr="00D932D7">
        <w:tc>
          <w:tcPr>
            <w:tcW w:w="2517" w:type="dxa"/>
          </w:tcPr>
          <w:p w14:paraId="0D68E67A" w14:textId="78D50B3C" w:rsidR="00D932D7" w:rsidRPr="004C5C26" w:rsidRDefault="00D932D7" w:rsidP="00ED05EF">
            <w:pPr>
              <w:ind w:firstLine="0"/>
            </w:pPr>
            <w:r>
              <w:t>Тестовый случай</w:t>
            </w:r>
          </w:p>
        </w:tc>
        <w:tc>
          <w:tcPr>
            <w:tcW w:w="1508" w:type="dxa"/>
          </w:tcPr>
          <w:p w14:paraId="0C5E9E8E" w14:textId="201CFFA0" w:rsidR="00D932D7" w:rsidRPr="004C5C26" w:rsidRDefault="00D932D7" w:rsidP="00ED05EF">
            <w:pPr>
              <w:ind w:firstLine="0"/>
            </w:pPr>
            <w:r>
              <w:t>Входные данные</w:t>
            </w:r>
          </w:p>
        </w:tc>
        <w:tc>
          <w:tcPr>
            <w:tcW w:w="1728" w:type="dxa"/>
          </w:tcPr>
          <w:p w14:paraId="24F564F6" w14:textId="09649BD3" w:rsidR="00D932D7" w:rsidRPr="004C5C26" w:rsidRDefault="00D932D7" w:rsidP="00ED05EF">
            <w:pPr>
              <w:ind w:firstLine="0"/>
            </w:pPr>
            <w:r>
              <w:t>Ожидаемый результат</w:t>
            </w:r>
          </w:p>
        </w:tc>
        <w:tc>
          <w:tcPr>
            <w:tcW w:w="1771" w:type="dxa"/>
          </w:tcPr>
          <w:p w14:paraId="752EEDC2" w14:textId="73BA91D7" w:rsidR="00D932D7" w:rsidRPr="004C5C26" w:rsidRDefault="00D932D7" w:rsidP="00ED05EF">
            <w:pPr>
              <w:ind w:firstLine="0"/>
            </w:pPr>
            <w:r>
              <w:t>Полученный результат</w:t>
            </w:r>
          </w:p>
        </w:tc>
        <w:tc>
          <w:tcPr>
            <w:tcW w:w="1536" w:type="dxa"/>
          </w:tcPr>
          <w:p w14:paraId="081AE2BD" w14:textId="2E7CEB88" w:rsidR="00D932D7" w:rsidRPr="004C5C26" w:rsidRDefault="00D932D7" w:rsidP="00ED05EF">
            <w:pPr>
              <w:ind w:firstLine="0"/>
            </w:pPr>
            <w:r>
              <w:t>Тест пройден?</w:t>
            </w:r>
          </w:p>
        </w:tc>
      </w:tr>
      <w:tr w:rsidR="00D932D7" w:rsidRPr="004C5C26" w14:paraId="6556D456" w14:textId="77777777" w:rsidTr="00D932D7">
        <w:tc>
          <w:tcPr>
            <w:tcW w:w="2517" w:type="dxa"/>
          </w:tcPr>
          <w:p w14:paraId="31DA8877" w14:textId="19E2E094" w:rsidR="00D932D7" w:rsidRPr="00D932D7" w:rsidRDefault="00D932D7" w:rsidP="00D932D7">
            <w:pPr>
              <w:ind w:firstLine="0"/>
            </w:pPr>
            <w:r>
              <w:t xml:space="preserve">Получить текущее значение сенсора </w:t>
            </w:r>
            <w:r w:rsidRPr="00D932D7">
              <w:t>“</w:t>
            </w:r>
            <w:r>
              <w:rPr>
                <w:lang w:val="en-US"/>
              </w:rPr>
              <w:t>MAC</w:t>
            </w:r>
            <w:r w:rsidRPr="00D932D7">
              <w:t>000003”</w:t>
            </w:r>
          </w:p>
        </w:tc>
        <w:tc>
          <w:tcPr>
            <w:tcW w:w="1508" w:type="dxa"/>
          </w:tcPr>
          <w:p w14:paraId="27B21306" w14:textId="5E1B16CD" w:rsidR="00D932D7" w:rsidRPr="00D932D7" w:rsidRDefault="00843B6B" w:rsidP="00ED05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28" w:type="dxa"/>
          </w:tcPr>
          <w:p w14:paraId="7590A631" w14:textId="290B9876" w:rsidR="00D932D7" w:rsidRDefault="00D932D7" w:rsidP="00ED05EF">
            <w:pPr>
              <w:ind w:firstLine="0"/>
            </w:pPr>
            <w:r>
              <w:t>0.452</w:t>
            </w:r>
          </w:p>
        </w:tc>
        <w:tc>
          <w:tcPr>
            <w:tcW w:w="1771" w:type="dxa"/>
          </w:tcPr>
          <w:p w14:paraId="49449DE9" w14:textId="3CE4A5E2" w:rsidR="00D932D7" w:rsidRDefault="00D932D7" w:rsidP="00ED05EF">
            <w:pPr>
              <w:ind w:firstLine="0"/>
            </w:pPr>
            <w:r>
              <w:t>0.452</w:t>
            </w:r>
          </w:p>
        </w:tc>
        <w:tc>
          <w:tcPr>
            <w:tcW w:w="1536" w:type="dxa"/>
          </w:tcPr>
          <w:p w14:paraId="686AD413" w14:textId="2ABC9FBA" w:rsidR="00D932D7" w:rsidRDefault="00D932D7" w:rsidP="00ED05EF">
            <w:pPr>
              <w:ind w:firstLine="0"/>
            </w:pPr>
            <w:r>
              <w:t>Да</w:t>
            </w:r>
          </w:p>
        </w:tc>
      </w:tr>
      <w:tr w:rsidR="00D932D7" w:rsidRPr="004C5C26" w14:paraId="09347DC0" w14:textId="77777777" w:rsidTr="00D932D7">
        <w:tc>
          <w:tcPr>
            <w:tcW w:w="2517" w:type="dxa"/>
          </w:tcPr>
          <w:p w14:paraId="477FBDD0" w14:textId="324F58BA" w:rsidR="00D932D7" w:rsidRPr="00D932D7" w:rsidRDefault="00D932D7" w:rsidP="00ED05EF">
            <w:pPr>
              <w:ind w:firstLine="0"/>
            </w:pPr>
            <w:r>
              <w:t xml:space="preserve">Получить показатель среднего энергопотребления в помещении </w:t>
            </w:r>
            <w:r w:rsidRPr="00D932D7">
              <w:t>“</w:t>
            </w:r>
            <w:r>
              <w:rPr>
                <w:lang w:val="en-US"/>
              </w:rPr>
              <w:t>MAC</w:t>
            </w:r>
            <w:r w:rsidRPr="00D932D7">
              <w:t xml:space="preserve">000012” </w:t>
            </w:r>
            <w:r>
              <w:t>за сутки</w:t>
            </w:r>
          </w:p>
        </w:tc>
        <w:tc>
          <w:tcPr>
            <w:tcW w:w="1508" w:type="dxa"/>
          </w:tcPr>
          <w:p w14:paraId="0AA1A91E" w14:textId="5046A691" w:rsidR="00D932D7" w:rsidRPr="00843B6B" w:rsidRDefault="00843B6B" w:rsidP="00ED05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28" w:type="dxa"/>
          </w:tcPr>
          <w:p w14:paraId="76E1A23C" w14:textId="3FABEB27" w:rsidR="00D932D7" w:rsidRDefault="00843B6B" w:rsidP="00ED05EF">
            <w:pPr>
              <w:ind w:firstLine="0"/>
            </w:pPr>
            <w:r>
              <w:t>0.335</w:t>
            </w:r>
          </w:p>
        </w:tc>
        <w:tc>
          <w:tcPr>
            <w:tcW w:w="1771" w:type="dxa"/>
          </w:tcPr>
          <w:p w14:paraId="4919DCCB" w14:textId="64DAF9BE" w:rsidR="00D932D7" w:rsidRDefault="00843B6B" w:rsidP="00ED05EF">
            <w:pPr>
              <w:ind w:firstLine="0"/>
            </w:pPr>
            <w:r>
              <w:t>0.335</w:t>
            </w:r>
          </w:p>
        </w:tc>
        <w:tc>
          <w:tcPr>
            <w:tcW w:w="1536" w:type="dxa"/>
          </w:tcPr>
          <w:p w14:paraId="00384179" w14:textId="2DDBD083" w:rsidR="00D932D7" w:rsidRDefault="00843B6B" w:rsidP="00ED05EF">
            <w:pPr>
              <w:ind w:firstLine="0"/>
            </w:pPr>
            <w:r>
              <w:t>Да</w:t>
            </w:r>
          </w:p>
        </w:tc>
      </w:tr>
    </w:tbl>
    <w:p w14:paraId="2BE71578" w14:textId="4C0FEBD1" w:rsidR="004C5C26" w:rsidRDefault="004C5C26" w:rsidP="004C5C26">
      <w:pPr>
        <w:pStyle w:val="2"/>
      </w:pPr>
      <w:r>
        <w:t xml:space="preserve">Тестирование </w:t>
      </w:r>
      <w:r w:rsidR="002B1DCC">
        <w:rPr>
          <w:lang w:val="en-US"/>
        </w:rPr>
        <w:t xml:space="preserve">API </w:t>
      </w:r>
      <w:r w:rsidR="002B1DCC">
        <w:t>управления</w:t>
      </w:r>
    </w:p>
    <w:p w14:paraId="607BD165" w14:textId="0584F5C0" w:rsidR="004C5C26" w:rsidRDefault="004C5C26" w:rsidP="004C5C26">
      <w:r>
        <w:t xml:space="preserve">Для проверки правильности результатов выполнения </w:t>
      </w:r>
      <w:r>
        <w:rPr>
          <w:lang w:val="en-US"/>
        </w:rPr>
        <w:t>API</w:t>
      </w:r>
      <w:r w:rsidRPr="004C5C26">
        <w:t>-</w:t>
      </w:r>
      <w:r w:rsidR="00367FC0">
        <w:t xml:space="preserve">запросов был использован упомянутый выше </w:t>
      </w:r>
      <w:r w:rsidR="00367FC0">
        <w:rPr>
          <w:lang w:val="en-US"/>
        </w:rPr>
        <w:t>REST</w:t>
      </w:r>
      <w:r w:rsidR="00367FC0" w:rsidRPr="00367FC0">
        <w:t xml:space="preserve"> </w:t>
      </w:r>
      <w:r w:rsidR="00367FC0">
        <w:t>клиент</w:t>
      </w:r>
      <w:r>
        <w:t xml:space="preserve"> </w:t>
      </w:r>
      <w:r>
        <w:rPr>
          <w:lang w:val="en-US"/>
        </w:rPr>
        <w:t>Postman</w:t>
      </w:r>
      <w:r w:rsidRPr="00367FC0">
        <w:t xml:space="preserve"> </w:t>
      </w:r>
      <w:r>
        <w:rPr>
          <w:lang w:val="en-US"/>
        </w:rPr>
        <w:t>API</w:t>
      </w:r>
      <w:r w:rsidR="00367FC0">
        <w:t> </w:t>
      </w:r>
      <w:r w:rsidR="00367FC0" w:rsidRPr="00367FC0">
        <w:t>[</w:t>
      </w:r>
      <w:r w:rsidR="00367FC0">
        <w:fldChar w:fldCharType="begin"/>
      </w:r>
      <w:r w:rsidR="00367FC0">
        <w:instrText xml:space="preserve"> REF _Ref9332564 \r \h </w:instrText>
      </w:r>
      <w:r w:rsidR="00367FC0">
        <w:fldChar w:fldCharType="separate"/>
      </w:r>
      <w:r w:rsidR="00367FC0">
        <w:t>36</w:t>
      </w:r>
      <w:r w:rsidR="00367FC0">
        <w:fldChar w:fldCharType="end"/>
      </w:r>
      <w:r w:rsidR="00367FC0" w:rsidRPr="00367FC0">
        <w:t>]</w:t>
      </w:r>
      <w:r w:rsidR="00367FC0">
        <w:t xml:space="preserve">, предварительно настроенный для работы с приложением </w:t>
      </w:r>
      <w:r w:rsidR="00367FC0">
        <w:rPr>
          <w:lang w:val="en-US"/>
        </w:rPr>
        <w:t>Azure</w:t>
      </w:r>
      <w:r w:rsidR="00367FC0" w:rsidRPr="00367FC0">
        <w:t xml:space="preserve"> </w:t>
      </w:r>
      <w:r w:rsidR="00367FC0">
        <w:rPr>
          <w:lang w:val="en-US"/>
        </w:rPr>
        <w:t>Active</w:t>
      </w:r>
      <w:r w:rsidR="00367FC0" w:rsidRPr="00367FC0">
        <w:t xml:space="preserve"> </w:t>
      </w:r>
      <w:r w:rsidR="00367FC0">
        <w:rPr>
          <w:lang w:val="en-US"/>
        </w:rPr>
        <w:t>Directory</w:t>
      </w:r>
      <w:r w:rsidR="00367FC0">
        <w:t xml:space="preserve">, предоставляющим неявный поток разрешений </w:t>
      </w:r>
      <w:r w:rsidR="002B1DCC">
        <w:rPr>
          <w:lang w:val="en-US"/>
        </w:rPr>
        <w:t>OA</w:t>
      </w:r>
      <w:r w:rsidR="00367FC0">
        <w:rPr>
          <w:lang w:val="en-US"/>
        </w:rPr>
        <w:t>uth</w:t>
      </w:r>
      <w:r w:rsidR="00367FC0" w:rsidRPr="00367FC0">
        <w:t xml:space="preserve"> 2.0. </w:t>
      </w:r>
      <w:r w:rsidR="002B1DCC">
        <w:rPr>
          <w:lang w:val="en-US"/>
        </w:rPr>
        <w:t>POST</w:t>
      </w:r>
      <w:r w:rsidR="002B1DCC">
        <w:t xml:space="preserve">-клиент использовался для выполнения </w:t>
      </w:r>
      <w:r w:rsidR="002B1DCC">
        <w:rPr>
          <w:lang w:val="en-US"/>
        </w:rPr>
        <w:t>HTTP</w:t>
      </w:r>
      <w:r w:rsidR="002B1DCC" w:rsidRPr="002B1DCC">
        <w:t>-</w:t>
      </w:r>
      <w:r w:rsidR="002B1DCC">
        <w:t xml:space="preserve">запросов, содержащих токены к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 xml:space="preserve">управления экземпляра </w:t>
      </w:r>
      <w:r w:rsidR="002B1DCC">
        <w:rPr>
          <w:lang w:val="en-US"/>
        </w:rPr>
        <w:t>Digital</w:t>
      </w:r>
      <w:r w:rsidR="002B1DCC" w:rsidRPr="002B1DCC">
        <w:t xml:space="preserve"> </w:t>
      </w:r>
      <w:r w:rsidR="002B1DCC">
        <w:rPr>
          <w:lang w:val="en-US"/>
        </w:rPr>
        <w:t>Twins</w:t>
      </w:r>
      <w:r w:rsidR="002B1DCC">
        <w:t xml:space="preserve">, а также для составления </w:t>
      </w:r>
      <w:r w:rsidR="002B1DCC">
        <w:lastRenderedPageBreak/>
        <w:t xml:space="preserve">составных запросов </w:t>
      </w:r>
      <w:r w:rsidR="002B1DCC">
        <w:rPr>
          <w:lang w:val="en-US"/>
        </w:rPr>
        <w:t>POST</w:t>
      </w:r>
      <w:r w:rsidR="002B1DCC" w:rsidRPr="002B1DCC">
        <w:t xml:space="preserve"> </w:t>
      </w:r>
      <w:r w:rsidR="002B1DCC">
        <w:t xml:space="preserve">в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 xml:space="preserve">управления. Результат тестирования </w:t>
      </w:r>
      <w:r w:rsidR="002B1DCC">
        <w:rPr>
          <w:lang w:val="en-US"/>
        </w:rPr>
        <w:t>API</w:t>
      </w:r>
      <w:r w:rsidR="002B1DCC" w:rsidRPr="002B1DCC">
        <w:t xml:space="preserve"> </w:t>
      </w:r>
      <w:r w:rsidR="002B1DCC">
        <w:t>управления</w:t>
      </w:r>
      <w:r w:rsidR="002B1DCC" w:rsidRPr="002B1DCC">
        <w:t xml:space="preserve"> </w:t>
      </w:r>
      <w:r w:rsidR="002B1DCC">
        <w:t xml:space="preserve">с помощью </w:t>
      </w:r>
      <w:r w:rsidR="002B1DCC">
        <w:rPr>
          <w:lang w:val="en-US"/>
        </w:rPr>
        <w:t>Postman</w:t>
      </w:r>
      <w:r w:rsidR="002B1DCC" w:rsidRPr="002B1DCC">
        <w:t xml:space="preserve"> </w:t>
      </w:r>
      <w:r w:rsidR="002B1DCC">
        <w:rPr>
          <w:lang w:val="en-US"/>
        </w:rPr>
        <w:t>API</w:t>
      </w:r>
      <w:r w:rsidR="002B1DCC" w:rsidRPr="002B1DCC">
        <w:t xml:space="preserve"> приведен </w:t>
      </w:r>
      <w:r w:rsidR="002B1DCC">
        <w:t xml:space="preserve">в </w:t>
      </w:r>
      <w:commentRangeStart w:id="75"/>
      <w:r w:rsidR="002B1DCC">
        <w:t xml:space="preserve">таблице 4. </w:t>
      </w:r>
      <w:commentRangeEnd w:id="75"/>
      <w:r w:rsidR="00125296">
        <w:rPr>
          <w:rStyle w:val="afc"/>
        </w:rPr>
        <w:commentReference w:id="75"/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1137"/>
        <w:gridCol w:w="2969"/>
        <w:gridCol w:w="4189"/>
        <w:gridCol w:w="765"/>
      </w:tblGrid>
      <w:tr w:rsidR="00EB5F02" w:rsidRPr="002B1DCC" w14:paraId="6B5E6E2C" w14:textId="77777777" w:rsidTr="00EB5F02">
        <w:trPr>
          <w:trHeight w:val="389"/>
        </w:trPr>
        <w:tc>
          <w:tcPr>
            <w:tcW w:w="1137" w:type="dxa"/>
          </w:tcPr>
          <w:p w14:paraId="24CD7DBC" w14:textId="0CA90F58" w:rsidR="00EB5F02" w:rsidRPr="002B1DCC" w:rsidRDefault="00EB5F02" w:rsidP="004C5C26">
            <w:pPr>
              <w:ind w:firstLine="0"/>
            </w:pPr>
            <w:r>
              <w:t>Тестовый случай</w:t>
            </w:r>
          </w:p>
        </w:tc>
        <w:tc>
          <w:tcPr>
            <w:tcW w:w="2969" w:type="dxa"/>
          </w:tcPr>
          <w:p w14:paraId="7A5D682A" w14:textId="4B5B67C7" w:rsidR="00EB5F02" w:rsidRPr="00EB5F02" w:rsidRDefault="00EB5F02" w:rsidP="004C5C26">
            <w:pPr>
              <w:ind w:firstLine="0"/>
              <w:rPr>
                <w:lang w:val="en-US"/>
              </w:rPr>
            </w:pPr>
            <w:r>
              <w:t>Выполненный запрос</w:t>
            </w:r>
          </w:p>
        </w:tc>
        <w:tc>
          <w:tcPr>
            <w:tcW w:w="4189" w:type="dxa"/>
          </w:tcPr>
          <w:p w14:paraId="6C720F69" w14:textId="7307B0E7" w:rsidR="00EB5F02" w:rsidRPr="002B1DCC" w:rsidRDefault="00EB5F02" w:rsidP="004C5C26">
            <w:pPr>
              <w:ind w:firstLine="0"/>
            </w:pPr>
            <w:r>
              <w:t>Полученный ответ</w:t>
            </w:r>
          </w:p>
        </w:tc>
        <w:tc>
          <w:tcPr>
            <w:tcW w:w="765" w:type="dxa"/>
          </w:tcPr>
          <w:p w14:paraId="2BFEDC84" w14:textId="290873F8" w:rsidR="00EB5F02" w:rsidRPr="002B1DCC" w:rsidRDefault="00EB5F02" w:rsidP="004C5C26">
            <w:pPr>
              <w:ind w:firstLine="0"/>
            </w:pPr>
            <w:r>
              <w:t>Тест пройден?</w:t>
            </w:r>
          </w:p>
        </w:tc>
      </w:tr>
      <w:tr w:rsidR="00EB5F02" w:rsidRPr="00EB5F02" w14:paraId="55F3AEE2" w14:textId="77777777" w:rsidTr="00EB5F02">
        <w:trPr>
          <w:trHeight w:val="389"/>
        </w:trPr>
        <w:tc>
          <w:tcPr>
            <w:tcW w:w="1137" w:type="dxa"/>
          </w:tcPr>
          <w:p w14:paraId="38EE4341" w14:textId="1E8F4D38" w:rsidR="00EB5F02" w:rsidRPr="00EB5F02" w:rsidRDefault="00EB5F02" w:rsidP="004C5C26">
            <w:pPr>
              <w:ind w:firstLine="0"/>
            </w:pPr>
            <w:r>
              <w:t xml:space="preserve">Получить характеристики помещения с названием </w:t>
            </w:r>
            <w:r w:rsidRPr="00EB5F02">
              <w:t>“</w:t>
            </w:r>
            <w:r>
              <w:rPr>
                <w:lang w:val="en-US"/>
              </w:rPr>
              <w:t>Focus</w:t>
            </w:r>
            <w:r w:rsidRPr="00EB5F02">
              <w:t xml:space="preserve"> </w:t>
            </w:r>
            <w:r>
              <w:rPr>
                <w:lang w:val="en-US"/>
              </w:rPr>
              <w:t>Room</w:t>
            </w:r>
            <w:r w:rsidRPr="00EB5F02">
              <w:t xml:space="preserve"> 02”</w:t>
            </w:r>
          </w:p>
        </w:tc>
        <w:tc>
          <w:tcPr>
            <w:tcW w:w="2969" w:type="dxa"/>
          </w:tcPr>
          <w:p w14:paraId="2796E22A" w14:textId="3D0BC313" w:rsidR="00EB5F02" w:rsidRPr="00EB5F02" w:rsidRDefault="00EB5F02" w:rsidP="004C5C26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>https://electricitydigitaltwin.northeurope.azuresmartspaces.net/management/api/v1.0/spaces?name=Focus Room 02&amp;includes=values</w:t>
            </w:r>
          </w:p>
        </w:tc>
        <w:tc>
          <w:tcPr>
            <w:tcW w:w="4189" w:type="dxa"/>
          </w:tcPr>
          <w:p w14:paraId="76DC822D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>[</w:t>
            </w:r>
          </w:p>
          <w:p w14:paraId="047AEDFD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{</w:t>
            </w:r>
          </w:p>
          <w:p w14:paraId="7B08BD47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"id": "6553c267-6519-4561-9b70-1d14e139ec07",</w:t>
            </w:r>
          </w:p>
          <w:p w14:paraId="195239BE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"name": "Focus Room 02",</w:t>
            </w:r>
          </w:p>
          <w:p w14:paraId="027DE5B3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</w:t>
            </w:r>
            <w:proofErr w:type="spellStart"/>
            <w:r w:rsidRPr="00EB5F02">
              <w:rPr>
                <w:lang w:val="en-US"/>
              </w:rPr>
              <w:t>typeId</w:t>
            </w:r>
            <w:proofErr w:type="spellEnd"/>
            <w:r w:rsidRPr="00EB5F02">
              <w:rPr>
                <w:lang w:val="en-US"/>
              </w:rPr>
              <w:t>": 14,</w:t>
            </w:r>
          </w:p>
          <w:p w14:paraId="32E1B5EE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</w:t>
            </w:r>
            <w:proofErr w:type="spellStart"/>
            <w:r w:rsidRPr="00EB5F02">
              <w:rPr>
                <w:lang w:val="en-US"/>
              </w:rPr>
              <w:t>parentSpaceId</w:t>
            </w:r>
            <w:proofErr w:type="spellEnd"/>
            <w:r w:rsidRPr="00EB5F02">
              <w:rPr>
                <w:lang w:val="en-US"/>
              </w:rPr>
              <w:t>": "2dfb2418-a2a6-4f59-b7ca-b4ec394e18e8",</w:t>
            </w:r>
          </w:p>
          <w:p w14:paraId="180D4442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</w:t>
            </w:r>
            <w:proofErr w:type="spellStart"/>
            <w:r w:rsidRPr="00EB5F02">
              <w:rPr>
                <w:lang w:val="en-US"/>
              </w:rPr>
              <w:t>subtypeId</w:t>
            </w:r>
            <w:proofErr w:type="spellEnd"/>
            <w:r w:rsidRPr="00EB5F02">
              <w:rPr>
                <w:lang w:val="en-US"/>
              </w:rPr>
              <w:t>": 13,</w:t>
            </w:r>
          </w:p>
          <w:p w14:paraId="50004575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</w:t>
            </w:r>
            <w:proofErr w:type="spellStart"/>
            <w:r w:rsidRPr="00EB5F02">
              <w:rPr>
                <w:lang w:val="en-US"/>
              </w:rPr>
              <w:t>statusId</w:t>
            </w:r>
            <w:proofErr w:type="spellEnd"/>
            <w:r w:rsidRPr="00EB5F02">
              <w:rPr>
                <w:lang w:val="en-US"/>
              </w:rPr>
              <w:t>": 12</w:t>
            </w:r>
          </w:p>
          <w:p w14:paraId="35757D29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}</w:t>
            </w:r>
          </w:p>
          <w:p w14:paraId="626F3F05" w14:textId="774F57B2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>]</w:t>
            </w:r>
          </w:p>
        </w:tc>
        <w:tc>
          <w:tcPr>
            <w:tcW w:w="765" w:type="dxa"/>
          </w:tcPr>
          <w:p w14:paraId="6323229C" w14:textId="5F5C2648" w:rsidR="00EB5F02" w:rsidRPr="00EB5F02" w:rsidRDefault="00EB5F02" w:rsidP="004C5C26">
            <w:pPr>
              <w:ind w:firstLine="0"/>
            </w:pPr>
            <w:r>
              <w:t>да</w:t>
            </w:r>
          </w:p>
        </w:tc>
      </w:tr>
      <w:tr w:rsidR="00EB5F02" w:rsidRPr="002B1DCC" w14:paraId="3F485356" w14:textId="77777777" w:rsidTr="00EB5F02">
        <w:trPr>
          <w:trHeight w:val="389"/>
        </w:trPr>
        <w:tc>
          <w:tcPr>
            <w:tcW w:w="1137" w:type="dxa"/>
          </w:tcPr>
          <w:p w14:paraId="7532DA27" w14:textId="79BD7945" w:rsidR="00EB5F02" w:rsidRPr="00EB5F02" w:rsidRDefault="00EB5F02" w:rsidP="004C5C26">
            <w:pPr>
              <w:ind w:firstLine="0"/>
            </w:pPr>
            <w:r>
              <w:t xml:space="preserve">Получить список устройств, принадлежащих помещению с </w:t>
            </w:r>
            <w:r>
              <w:rPr>
                <w:lang w:val="en-US"/>
              </w:rPr>
              <w:t>ID</w:t>
            </w:r>
            <w:r w:rsidRPr="00EB5F02">
              <w:tab/>
              <w:t>8b73d652-4fa3-46cb-8ac2-b27bfe3c10f6</w:t>
            </w:r>
          </w:p>
        </w:tc>
        <w:tc>
          <w:tcPr>
            <w:tcW w:w="2969" w:type="dxa"/>
          </w:tcPr>
          <w:p w14:paraId="3AE7F6E4" w14:textId="6D912567" w:rsidR="00EB5F02" w:rsidRPr="00923835" w:rsidRDefault="00923835" w:rsidP="004C5C26">
            <w:pPr>
              <w:ind w:firstLine="0"/>
            </w:pPr>
            <w:r w:rsidRPr="00923835">
              <w:rPr>
                <w:lang w:val="en-US"/>
              </w:rPr>
              <w:t>https</w:t>
            </w:r>
            <w:r w:rsidRPr="00923835">
              <w:t>://</w:t>
            </w:r>
            <w:proofErr w:type="spellStart"/>
            <w:r w:rsidRPr="00923835">
              <w:rPr>
                <w:lang w:val="en-US"/>
              </w:rPr>
              <w:t>electricitydigitaltwin</w:t>
            </w:r>
            <w:proofErr w:type="spellEnd"/>
            <w:r w:rsidRPr="00923835">
              <w:t>.</w:t>
            </w:r>
            <w:proofErr w:type="spellStart"/>
            <w:r w:rsidRPr="00923835">
              <w:rPr>
                <w:lang w:val="en-US"/>
              </w:rPr>
              <w:t>northeurope</w:t>
            </w:r>
            <w:proofErr w:type="spellEnd"/>
            <w:r w:rsidRPr="00923835">
              <w:t>.</w:t>
            </w:r>
            <w:proofErr w:type="spellStart"/>
            <w:r w:rsidRPr="00923835">
              <w:rPr>
                <w:lang w:val="en-US"/>
              </w:rPr>
              <w:t>azuresmartspaces</w:t>
            </w:r>
            <w:proofErr w:type="spellEnd"/>
            <w:r w:rsidRPr="00923835">
              <w:t>.</w:t>
            </w:r>
            <w:r w:rsidRPr="00923835">
              <w:rPr>
                <w:lang w:val="en-US"/>
              </w:rPr>
              <w:t>net</w:t>
            </w:r>
            <w:r w:rsidRPr="00923835">
              <w:t>/</w:t>
            </w:r>
            <w:r w:rsidRPr="00923835">
              <w:rPr>
                <w:lang w:val="en-US"/>
              </w:rPr>
              <w:t>management</w:t>
            </w:r>
            <w:r w:rsidRPr="00923835">
              <w:t>/</w:t>
            </w:r>
            <w:proofErr w:type="spellStart"/>
            <w:r w:rsidRPr="00923835">
              <w:rPr>
                <w:lang w:val="en-US"/>
              </w:rPr>
              <w:t>api</w:t>
            </w:r>
            <w:proofErr w:type="spellEnd"/>
            <w:r w:rsidRPr="00923835">
              <w:t>/</w:t>
            </w:r>
            <w:r w:rsidRPr="00923835">
              <w:rPr>
                <w:lang w:val="en-US"/>
              </w:rPr>
              <w:t>v</w:t>
            </w:r>
            <w:r w:rsidRPr="00923835">
              <w:t>1.0/</w:t>
            </w:r>
            <w:r w:rsidRPr="00923835">
              <w:rPr>
                <w:lang w:val="en-US"/>
              </w:rPr>
              <w:t>devices</w:t>
            </w:r>
            <w:r w:rsidRPr="00923835">
              <w:t>?</w:t>
            </w:r>
            <w:proofErr w:type="spellStart"/>
            <w:r w:rsidRPr="00923835">
              <w:rPr>
                <w:lang w:val="en-US"/>
              </w:rPr>
              <w:t>spaceId</w:t>
            </w:r>
            <w:proofErr w:type="spellEnd"/>
            <w:r w:rsidRPr="00923835">
              <w:t>=</w:t>
            </w:r>
            <w:r w:rsidRPr="00923835">
              <w:tab/>
              <w:t>8</w:t>
            </w:r>
            <w:r w:rsidRPr="00923835">
              <w:rPr>
                <w:lang w:val="en-US"/>
              </w:rPr>
              <w:t>b</w:t>
            </w:r>
            <w:r w:rsidRPr="00923835">
              <w:t>73</w:t>
            </w:r>
            <w:r w:rsidRPr="00923835">
              <w:rPr>
                <w:lang w:val="en-US"/>
              </w:rPr>
              <w:t>d</w:t>
            </w:r>
            <w:r w:rsidRPr="00923835">
              <w:t>652-4</w:t>
            </w:r>
            <w:r w:rsidRPr="00923835">
              <w:rPr>
                <w:lang w:val="en-US"/>
              </w:rPr>
              <w:t>fa</w:t>
            </w:r>
            <w:r w:rsidRPr="00923835">
              <w:t>3-46</w:t>
            </w:r>
            <w:proofErr w:type="spellStart"/>
            <w:r w:rsidRPr="00923835">
              <w:rPr>
                <w:lang w:val="en-US"/>
              </w:rPr>
              <w:t>cb</w:t>
            </w:r>
            <w:proofErr w:type="spellEnd"/>
            <w:r w:rsidRPr="00923835">
              <w:t>-8</w:t>
            </w:r>
            <w:r w:rsidRPr="00923835">
              <w:rPr>
                <w:lang w:val="en-US"/>
              </w:rPr>
              <w:t>ac</w:t>
            </w:r>
            <w:r w:rsidRPr="00923835">
              <w:t>2-</w:t>
            </w:r>
            <w:r w:rsidRPr="00923835">
              <w:rPr>
                <w:lang w:val="en-US"/>
              </w:rPr>
              <w:t>b</w:t>
            </w:r>
            <w:r w:rsidRPr="00923835">
              <w:t>27</w:t>
            </w:r>
            <w:proofErr w:type="spellStart"/>
            <w:r w:rsidRPr="00923835">
              <w:rPr>
                <w:lang w:val="en-US"/>
              </w:rPr>
              <w:t>bfe</w:t>
            </w:r>
            <w:proofErr w:type="spellEnd"/>
            <w:r w:rsidRPr="00923835">
              <w:t>3</w:t>
            </w:r>
            <w:r w:rsidRPr="00923835">
              <w:rPr>
                <w:lang w:val="en-US"/>
              </w:rPr>
              <w:t>c</w:t>
            </w:r>
            <w:r w:rsidRPr="00923835">
              <w:t>10</w:t>
            </w:r>
            <w:r w:rsidRPr="00923835">
              <w:rPr>
                <w:lang w:val="en-US"/>
              </w:rPr>
              <w:t>f</w:t>
            </w:r>
            <w:r w:rsidRPr="00923835">
              <w:t>6</w:t>
            </w:r>
          </w:p>
        </w:tc>
        <w:tc>
          <w:tcPr>
            <w:tcW w:w="4189" w:type="dxa"/>
          </w:tcPr>
          <w:p w14:paraId="2350E785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>[</w:t>
            </w:r>
          </w:p>
          <w:p w14:paraId="71CE928F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{</w:t>
            </w:r>
          </w:p>
          <w:p w14:paraId="1CD96F76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"name": "Raspberry Pi 3 19",</w:t>
            </w:r>
          </w:p>
          <w:p w14:paraId="5C95D0EA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</w:t>
            </w:r>
            <w:proofErr w:type="spellStart"/>
            <w:r w:rsidRPr="00EB5F02">
              <w:rPr>
                <w:lang w:val="en-US"/>
              </w:rPr>
              <w:t>typeId</w:t>
            </w:r>
            <w:proofErr w:type="spellEnd"/>
            <w:r w:rsidRPr="00EB5F02">
              <w:rPr>
                <w:lang w:val="en-US"/>
              </w:rPr>
              <w:t>": 2,</w:t>
            </w:r>
          </w:p>
          <w:p w14:paraId="7A7C930C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</w:t>
            </w:r>
            <w:proofErr w:type="spellStart"/>
            <w:r w:rsidRPr="00EB5F02">
              <w:rPr>
                <w:lang w:val="en-US"/>
              </w:rPr>
              <w:t>subtypeId</w:t>
            </w:r>
            <w:proofErr w:type="spellEnd"/>
            <w:r w:rsidRPr="00EB5F02">
              <w:rPr>
                <w:lang w:val="en-US"/>
              </w:rPr>
              <w:t>": 1,</w:t>
            </w:r>
          </w:p>
          <w:p w14:paraId="18221EBC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</w:t>
            </w:r>
            <w:proofErr w:type="spellStart"/>
            <w:r w:rsidRPr="00EB5F02">
              <w:rPr>
                <w:lang w:val="en-US"/>
              </w:rPr>
              <w:t>hardwareId</w:t>
            </w:r>
            <w:proofErr w:type="spellEnd"/>
            <w:r w:rsidRPr="00EB5F02">
              <w:rPr>
                <w:lang w:val="en-US"/>
              </w:rPr>
              <w:t>": "123456789019",</w:t>
            </w:r>
          </w:p>
          <w:p w14:paraId="7001D102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</w:t>
            </w:r>
            <w:proofErr w:type="spellStart"/>
            <w:r w:rsidRPr="00EB5F02">
              <w:rPr>
                <w:lang w:val="en-US"/>
              </w:rPr>
              <w:t>spaceId</w:t>
            </w:r>
            <w:proofErr w:type="spellEnd"/>
            <w:r w:rsidRPr="00EB5F02">
              <w:rPr>
                <w:lang w:val="en-US"/>
              </w:rPr>
              <w:t>": "8b73d652-4fa3-46cb-8ac2-b27bfe3c10f6",</w:t>
            </w:r>
          </w:p>
          <w:p w14:paraId="10BC3B35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"status": "Provisioned",</w:t>
            </w:r>
          </w:p>
          <w:p w14:paraId="20380EF0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"id": "ad6921b8-813f-45d8-ac5c-8892efc45e52"</w:t>
            </w:r>
          </w:p>
          <w:p w14:paraId="21A1C6E2" w14:textId="77777777" w:rsidR="00EB5F02" w:rsidRDefault="00EB5F02" w:rsidP="00EB5F02">
            <w:pPr>
              <w:ind w:firstLine="0"/>
            </w:pPr>
            <w:r w:rsidRPr="00EB5F02">
              <w:rPr>
                <w:lang w:val="en-US"/>
              </w:rPr>
              <w:t xml:space="preserve">    </w:t>
            </w:r>
            <w:r>
              <w:t>}</w:t>
            </w:r>
          </w:p>
          <w:p w14:paraId="6FF751E1" w14:textId="5657A0B2" w:rsidR="00EB5F02" w:rsidRDefault="00EB5F02" w:rsidP="00EB5F02">
            <w:pPr>
              <w:ind w:firstLine="0"/>
            </w:pPr>
            <w:r>
              <w:t>]</w:t>
            </w:r>
          </w:p>
        </w:tc>
        <w:tc>
          <w:tcPr>
            <w:tcW w:w="765" w:type="dxa"/>
          </w:tcPr>
          <w:p w14:paraId="59E19CC7" w14:textId="74E24FB7" w:rsidR="00EB5F02" w:rsidRDefault="00EB5F02" w:rsidP="004C5C26">
            <w:pPr>
              <w:ind w:firstLine="0"/>
            </w:pPr>
            <w:r>
              <w:t>Да</w:t>
            </w:r>
          </w:p>
        </w:tc>
      </w:tr>
      <w:tr w:rsidR="00EB5F02" w:rsidRPr="002B1DCC" w14:paraId="6A28B42B" w14:textId="77777777" w:rsidTr="00EB5F02">
        <w:trPr>
          <w:trHeight w:val="389"/>
        </w:trPr>
        <w:tc>
          <w:tcPr>
            <w:tcW w:w="1137" w:type="dxa"/>
          </w:tcPr>
          <w:p w14:paraId="3DF9480E" w14:textId="726B17D2" w:rsidR="00EB5F02" w:rsidRPr="00EB5F02" w:rsidRDefault="00EB5F02" w:rsidP="004C5C26">
            <w:pPr>
              <w:ind w:firstLine="0"/>
            </w:pPr>
            <w:r>
              <w:t xml:space="preserve">Получить информацию об определяемой </w:t>
            </w:r>
            <w:r>
              <w:lastRenderedPageBreak/>
              <w:t xml:space="preserve">пользователем функции </w:t>
            </w:r>
          </w:p>
        </w:tc>
        <w:tc>
          <w:tcPr>
            <w:tcW w:w="2969" w:type="dxa"/>
          </w:tcPr>
          <w:p w14:paraId="1F4E1F50" w14:textId="1ACEB692" w:rsidR="00EB5F02" w:rsidRDefault="00EB5F02" w:rsidP="004C5C26">
            <w:pPr>
              <w:ind w:firstLine="0"/>
            </w:pPr>
            <w:r w:rsidRPr="00EB5F02">
              <w:lastRenderedPageBreak/>
              <w:t>https://electricitydigitaltwin.northeurope.azuresmartspaces.net/management/api/v1.0/userdefinedfunctions</w:t>
            </w:r>
          </w:p>
        </w:tc>
        <w:tc>
          <w:tcPr>
            <w:tcW w:w="4189" w:type="dxa"/>
          </w:tcPr>
          <w:p w14:paraId="61020DA4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>[</w:t>
            </w:r>
          </w:p>
          <w:p w14:paraId="26D22C1D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{</w:t>
            </w:r>
          </w:p>
          <w:p w14:paraId="67F31EB6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"id": "1f1dd40e-5fc1-465f-af05-76ee0ce232f6",</w:t>
            </w:r>
          </w:p>
          <w:p w14:paraId="74EE2593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</w:t>
            </w:r>
            <w:proofErr w:type="spellStart"/>
            <w:r w:rsidRPr="00EB5F02">
              <w:rPr>
                <w:lang w:val="en-US"/>
              </w:rPr>
              <w:t>spaceId</w:t>
            </w:r>
            <w:proofErr w:type="spellEnd"/>
            <w:r w:rsidRPr="00EB5F02">
              <w:rPr>
                <w:lang w:val="en-US"/>
              </w:rPr>
              <w:t>": "439ee6ea-d477-4f50-8c02-f92babea3fde",</w:t>
            </w:r>
          </w:p>
          <w:p w14:paraId="6F246319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    "name": "Motion Processor",</w:t>
            </w:r>
          </w:p>
          <w:p w14:paraId="61FAA918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lastRenderedPageBreak/>
              <w:t xml:space="preserve">        "disabled": false</w:t>
            </w:r>
          </w:p>
          <w:p w14:paraId="6835F707" w14:textId="77777777" w:rsidR="00EB5F02" w:rsidRPr="00EB5F02" w:rsidRDefault="00EB5F02" w:rsidP="00EB5F02">
            <w:pPr>
              <w:ind w:firstLine="0"/>
              <w:rPr>
                <w:lang w:val="en-US"/>
              </w:rPr>
            </w:pPr>
            <w:r w:rsidRPr="00EB5F02">
              <w:rPr>
                <w:lang w:val="en-US"/>
              </w:rPr>
              <w:t xml:space="preserve">    }</w:t>
            </w:r>
          </w:p>
          <w:p w14:paraId="1313F02B" w14:textId="7952A44D" w:rsidR="00EB5F02" w:rsidRDefault="00EB5F02" w:rsidP="00EB5F02">
            <w:pPr>
              <w:ind w:firstLine="0"/>
            </w:pPr>
            <w:r>
              <w:t>]</w:t>
            </w:r>
          </w:p>
        </w:tc>
        <w:tc>
          <w:tcPr>
            <w:tcW w:w="765" w:type="dxa"/>
          </w:tcPr>
          <w:p w14:paraId="0EE10926" w14:textId="7276193A" w:rsidR="00EB5F02" w:rsidRDefault="00EB5F02" w:rsidP="004C5C26">
            <w:pPr>
              <w:ind w:firstLine="0"/>
            </w:pPr>
            <w:r>
              <w:lastRenderedPageBreak/>
              <w:t>Да</w:t>
            </w:r>
          </w:p>
        </w:tc>
      </w:tr>
    </w:tbl>
    <w:p w14:paraId="68499750" w14:textId="77777777" w:rsidR="00125296" w:rsidRDefault="00125296">
      <w:pPr>
        <w:rPr>
          <w:b/>
          <w:bCs/>
          <w:szCs w:val="32"/>
        </w:rPr>
      </w:pPr>
      <w:bookmarkStart w:id="76" w:name="_Toc9242712"/>
      <w:r>
        <w:br w:type="page"/>
      </w:r>
    </w:p>
    <w:p w14:paraId="5FAC0618" w14:textId="5BDDD537" w:rsidR="00785A9B" w:rsidRDefault="00BF3B59">
      <w:pPr>
        <w:pStyle w:val="1"/>
        <w:numPr>
          <w:ilvl w:val="0"/>
          <w:numId w:val="0"/>
        </w:numPr>
        <w:pPrChange w:id="77" w:author="Rostislav Bobin" w:date="2019-04-05T12:44:00Z">
          <w:pPr>
            <w:pStyle w:val="1"/>
            <w:widowControl w:val="0"/>
          </w:pPr>
        </w:pPrChange>
      </w:pPr>
      <w:r>
        <w:lastRenderedPageBreak/>
        <w:t>ЗАКЛЮЧЕНИЕ</w:t>
      </w:r>
      <w:bookmarkEnd w:id="76"/>
    </w:p>
    <w:p w14:paraId="56CA108C" w14:textId="7BB3F972" w:rsidR="002B1DCC" w:rsidRDefault="002B1DCC" w:rsidP="002B1DCC">
      <w:r>
        <w:tab/>
        <w:t xml:space="preserve">В рамках дипломного проекта был разработан прототип цифрового двойника на основе ресурсов облачной вычислительной платформы </w:t>
      </w:r>
      <w:r>
        <w:rPr>
          <w:lang w:val="en-US"/>
        </w:rPr>
        <w:t>Microsoft</w:t>
      </w:r>
      <w:r w:rsidRPr="002B1DCC">
        <w:t xml:space="preserve"> </w:t>
      </w:r>
      <w:r>
        <w:rPr>
          <w:lang w:val="en-US"/>
        </w:rPr>
        <w:t>Azure</w:t>
      </w:r>
      <w:r w:rsidR="00A033D9" w:rsidRPr="00A033D9">
        <w:t xml:space="preserve">. </w:t>
      </w:r>
      <w:r w:rsidR="00A033D9">
        <w:t xml:space="preserve">Также было разработано клиентское приложения для работы с цифровым двойником. В ходе разработки были решены следующие задачи: </w:t>
      </w:r>
    </w:p>
    <w:p w14:paraId="25CE1D0A" w14:textId="36BFC38A" w:rsid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t>произведен обзор научной литературы и существующих решений Интернета вещей для создания цифровых двойников;</w:t>
      </w:r>
    </w:p>
    <w:p w14:paraId="6F3CD069" w14:textId="26763AD3" w:rsid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t>изучены технологий, предоставляемые облачными вычислительными платформами, для создания цифровых двойников;</w:t>
      </w:r>
    </w:p>
    <w:p w14:paraId="6DE5180A" w14:textId="77777777" w:rsidR="00A033D9" w:rsidRP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t xml:space="preserve">разработан прототип цифрового двойника на основе облачных вычислительных ресурсов вычислительной платформы </w:t>
      </w:r>
      <w:r>
        <w:rPr>
          <w:lang w:val="en-US"/>
        </w:rPr>
        <w:t>Microsoft</w:t>
      </w:r>
      <w:r w:rsidRPr="00A033D9">
        <w:t xml:space="preserve"> </w:t>
      </w:r>
      <w:r>
        <w:rPr>
          <w:lang w:val="en-US"/>
        </w:rPr>
        <w:t>Azure</w:t>
      </w:r>
      <w:r w:rsidRPr="00A033D9">
        <w:t>;</w:t>
      </w:r>
    </w:p>
    <w:p w14:paraId="267B9069" w14:textId="43B2952A" w:rsidR="00A033D9" w:rsidRDefault="00A033D9" w:rsidP="00A033D9">
      <w:pPr>
        <w:pStyle w:val="ab"/>
        <w:numPr>
          <w:ilvl w:val="0"/>
          <w:numId w:val="35"/>
        </w:numPr>
        <w:spacing w:line="360" w:lineRule="auto"/>
      </w:pPr>
      <w:r>
        <w:t>произведено тестирование разработанного прототипа.</w:t>
      </w:r>
    </w:p>
    <w:p w14:paraId="56480C03" w14:textId="77777777" w:rsidR="00125296" w:rsidRDefault="00125296">
      <w:pPr>
        <w:rPr>
          <w:b/>
          <w:bCs/>
          <w:szCs w:val="32"/>
        </w:rPr>
      </w:pPr>
      <w:bookmarkStart w:id="78" w:name="_Toc9242713"/>
      <w:bookmarkStart w:id="79" w:name="_GoBack"/>
      <w:bookmarkEnd w:id="79"/>
      <w:r>
        <w:br w:type="page"/>
      </w:r>
    </w:p>
    <w:p w14:paraId="6572A20E" w14:textId="54EAFF11" w:rsidR="00785A9B" w:rsidRPr="00A033D9" w:rsidRDefault="00BF3B59">
      <w:pPr>
        <w:pStyle w:val="1"/>
        <w:numPr>
          <w:ilvl w:val="0"/>
          <w:numId w:val="0"/>
        </w:numPr>
        <w:pPrChange w:id="80" w:author="Rostislav Bobin" w:date="2019-04-05T12:45:00Z">
          <w:pPr>
            <w:pStyle w:val="1"/>
            <w:widowControl w:val="0"/>
          </w:pPr>
        </w:pPrChange>
      </w:pPr>
      <w:r>
        <w:lastRenderedPageBreak/>
        <w:t>ЛИТЕРАТУРА</w:t>
      </w:r>
      <w:bookmarkEnd w:id="78"/>
    </w:p>
    <w:p w14:paraId="79BFDD08" w14:textId="21E1CCE6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81" w:name="_Ref3555118"/>
      <w:r w:rsidRPr="00553241">
        <w:rPr>
          <w:color w:val="000000"/>
          <w:szCs w:val="28"/>
          <w:lang w:val="en-US"/>
        </w:rPr>
        <w:t>Internet</w:t>
      </w:r>
      <w:r w:rsidRPr="009514D3">
        <w:rPr>
          <w:color w:val="000000"/>
          <w:szCs w:val="28"/>
          <w:lang w:val="en-US"/>
        </w:rPr>
        <w:t xml:space="preserve"> </w:t>
      </w:r>
      <w:r w:rsidR="00F5209E">
        <w:rPr>
          <w:color w:val="000000"/>
          <w:szCs w:val="28"/>
          <w:lang w:val="en-US"/>
        </w:rPr>
        <w:t>o</w:t>
      </w:r>
      <w:r w:rsidRPr="00553241">
        <w:rPr>
          <w:color w:val="000000"/>
          <w:szCs w:val="28"/>
          <w:lang w:val="en-US"/>
        </w:rPr>
        <w:t>f</w:t>
      </w:r>
      <w:r w:rsidRPr="009514D3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Things</w:t>
      </w:r>
      <w:r w:rsidRPr="009514D3">
        <w:rPr>
          <w:color w:val="000000"/>
          <w:szCs w:val="28"/>
          <w:lang w:val="en-US"/>
        </w:rPr>
        <w:t xml:space="preserve">. </w:t>
      </w:r>
      <w:r w:rsidRPr="00553241">
        <w:rPr>
          <w:color w:val="000000"/>
          <w:szCs w:val="28"/>
          <w:lang w:val="en-US"/>
        </w:rPr>
        <w:t>Gartner</w:t>
      </w:r>
      <w:r w:rsidRPr="009514D3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IT</w:t>
      </w:r>
      <w:r w:rsidRPr="009514D3">
        <w:rPr>
          <w:color w:val="000000"/>
          <w:szCs w:val="28"/>
          <w:lang w:val="en-US"/>
        </w:rPr>
        <w:t xml:space="preserve"> </w:t>
      </w:r>
      <w:r w:rsidRPr="00553241">
        <w:rPr>
          <w:color w:val="000000"/>
          <w:szCs w:val="28"/>
          <w:lang w:val="en-US"/>
        </w:rPr>
        <w:t>glossary</w:t>
      </w:r>
      <w:r w:rsidRPr="009514D3">
        <w:rPr>
          <w:color w:val="000000"/>
          <w:szCs w:val="28"/>
          <w:lang w:val="en-US"/>
        </w:rPr>
        <w:t xml:space="preserve">. </w:t>
      </w:r>
      <w:r w:rsidRPr="00334283">
        <w:rPr>
          <w:color w:val="000000"/>
          <w:szCs w:val="28"/>
          <w:lang w:val="en-US"/>
        </w:rPr>
        <w:t>Gartner</w:t>
      </w:r>
      <w:r w:rsidRPr="002D3E29">
        <w:rPr>
          <w:color w:val="000000"/>
          <w:szCs w:val="28"/>
        </w:rPr>
        <w:t xml:space="preserve"> (5 </w:t>
      </w:r>
      <w:r w:rsidRPr="00334283">
        <w:rPr>
          <w:color w:val="000000"/>
          <w:szCs w:val="28"/>
          <w:lang w:val="en-US"/>
        </w:rPr>
        <w:t>May</w:t>
      </w:r>
      <w:r w:rsidRPr="002D3E29">
        <w:rPr>
          <w:color w:val="000000"/>
          <w:szCs w:val="28"/>
        </w:rPr>
        <w:t xml:space="preserve"> 2012). [</w:t>
      </w:r>
      <w:r>
        <w:rPr>
          <w:color w:val="000000"/>
          <w:szCs w:val="28"/>
        </w:rPr>
        <w:t>Электронный</w:t>
      </w:r>
      <w:r w:rsidRPr="002D3E2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ресурс</w:t>
      </w:r>
      <w:r w:rsidRPr="00C0690A">
        <w:rPr>
          <w:color w:val="000000"/>
          <w:szCs w:val="28"/>
        </w:rPr>
        <w:t xml:space="preserve">] </w:t>
      </w:r>
      <w:r w:rsidRPr="00334283">
        <w:rPr>
          <w:color w:val="000000"/>
          <w:szCs w:val="28"/>
          <w:lang w:val="en-US"/>
        </w:rPr>
        <w:t>URL</w:t>
      </w:r>
      <w:r w:rsidRPr="00C0690A">
        <w:rPr>
          <w:color w:val="000000"/>
          <w:szCs w:val="28"/>
        </w:rPr>
        <w:t xml:space="preserve">: </w:t>
      </w:r>
      <w:r w:rsidRPr="00334283">
        <w:rPr>
          <w:color w:val="000000"/>
          <w:szCs w:val="28"/>
          <w:lang w:val="en-US"/>
        </w:rPr>
        <w:t>https</w:t>
      </w:r>
      <w:r w:rsidRPr="002D3E29">
        <w:rPr>
          <w:color w:val="000000"/>
          <w:szCs w:val="28"/>
        </w:rPr>
        <w:t>://</w:t>
      </w:r>
      <w:r w:rsidRPr="00334283">
        <w:rPr>
          <w:color w:val="000000"/>
          <w:szCs w:val="28"/>
          <w:lang w:val="en-US"/>
        </w:rPr>
        <w:t>www</w:t>
      </w:r>
      <w:r w:rsidRPr="002D3E29">
        <w:rPr>
          <w:color w:val="000000"/>
          <w:szCs w:val="28"/>
        </w:rPr>
        <w:t>.</w:t>
      </w:r>
      <w:proofErr w:type="spellStart"/>
      <w:r w:rsidRPr="00334283">
        <w:rPr>
          <w:color w:val="000000"/>
          <w:szCs w:val="28"/>
          <w:lang w:val="en-US"/>
        </w:rPr>
        <w:t>gartner</w:t>
      </w:r>
      <w:proofErr w:type="spellEnd"/>
      <w:r w:rsidRPr="002D3E29">
        <w:rPr>
          <w:color w:val="000000"/>
          <w:szCs w:val="28"/>
        </w:rPr>
        <w:t>.</w:t>
      </w:r>
      <w:r w:rsidRPr="00334283">
        <w:rPr>
          <w:color w:val="000000"/>
          <w:szCs w:val="28"/>
          <w:lang w:val="en-US"/>
        </w:rPr>
        <w:t>com</w:t>
      </w:r>
      <w:r w:rsidRPr="002D3E29">
        <w:rPr>
          <w:color w:val="000000"/>
          <w:szCs w:val="28"/>
        </w:rPr>
        <w:t>/</w:t>
      </w:r>
      <w:r w:rsidRPr="00334283">
        <w:rPr>
          <w:color w:val="000000"/>
          <w:szCs w:val="28"/>
          <w:lang w:val="en-US"/>
        </w:rPr>
        <w:t>it</w:t>
      </w:r>
      <w:r w:rsidRPr="002D3E29">
        <w:rPr>
          <w:color w:val="000000"/>
          <w:szCs w:val="28"/>
        </w:rPr>
        <w:t>-</w:t>
      </w:r>
      <w:proofErr w:type="spellStart"/>
      <w:r w:rsidRPr="00334283">
        <w:rPr>
          <w:color w:val="000000"/>
          <w:szCs w:val="28"/>
          <w:lang w:val="en-US"/>
        </w:rPr>
        <w:t>glos</w:t>
      </w:r>
      <w:r>
        <w:rPr>
          <w:color w:val="000000"/>
          <w:szCs w:val="28"/>
        </w:rPr>
        <w:t>sary</w:t>
      </w:r>
      <w:proofErr w:type="spellEnd"/>
      <w:r>
        <w:rPr>
          <w:color w:val="000000"/>
          <w:szCs w:val="28"/>
        </w:rPr>
        <w:t>/</w:t>
      </w:r>
      <w:proofErr w:type="spellStart"/>
      <w:r>
        <w:rPr>
          <w:color w:val="000000"/>
          <w:szCs w:val="28"/>
        </w:rPr>
        <w:t>internet-of-things</w:t>
      </w:r>
      <w:proofErr w:type="spellEnd"/>
      <w:r>
        <w:rPr>
          <w:color w:val="000000"/>
          <w:szCs w:val="28"/>
        </w:rPr>
        <w:t>/ (дата обращения: 04.02.2019).</w:t>
      </w:r>
      <w:bookmarkEnd w:id="81"/>
    </w:p>
    <w:p w14:paraId="508F75F7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82" w:name="_Ref3555133"/>
      <w:r w:rsidRPr="00553241">
        <w:rPr>
          <w:color w:val="000000"/>
          <w:szCs w:val="28"/>
          <w:lang w:val="en-US"/>
        </w:rPr>
        <w:t xml:space="preserve">IDC Forecasts Worldwide Spending on the Internet of Things in 2019. </w:t>
      </w:r>
      <w:r>
        <w:rPr>
          <w:color w:val="000000"/>
          <w:szCs w:val="28"/>
        </w:rPr>
        <w:t xml:space="preserve">[Электронный ресурс] URL: </w:t>
      </w:r>
      <w:hyperlink r:id="rId19">
        <w:r>
          <w:rPr>
            <w:color w:val="0563C1"/>
            <w:szCs w:val="28"/>
            <w:u w:val="single"/>
          </w:rPr>
          <w:t>https://www.idc.com/getdoc.jsp?containerId=prUS44596319/</w:t>
        </w:r>
      </w:hyperlink>
      <w:r>
        <w:rPr>
          <w:color w:val="000000"/>
          <w:szCs w:val="28"/>
        </w:rPr>
        <w:t xml:space="preserve"> (дата обращения: 04.02.2019).</w:t>
      </w:r>
      <w:bookmarkEnd w:id="82"/>
    </w:p>
    <w:p w14:paraId="2AAD5A86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color w:val="000000"/>
          <w:szCs w:val="28"/>
        </w:rPr>
      </w:pPr>
      <w:bookmarkStart w:id="83" w:name="_Ref3555145"/>
      <w:proofErr w:type="spellStart"/>
      <w:r w:rsidRPr="00553241">
        <w:rPr>
          <w:color w:val="000000"/>
          <w:szCs w:val="28"/>
          <w:lang w:val="en-US"/>
        </w:rPr>
        <w:t>Boyes</w:t>
      </w:r>
      <w:proofErr w:type="spellEnd"/>
      <w:r w:rsidRPr="00553241">
        <w:rPr>
          <w:color w:val="000000"/>
          <w:szCs w:val="28"/>
          <w:lang w:val="en-US"/>
        </w:rPr>
        <w:t xml:space="preserve">, Hugh; </w:t>
      </w:r>
      <w:proofErr w:type="spellStart"/>
      <w:r w:rsidRPr="00553241">
        <w:rPr>
          <w:color w:val="000000"/>
          <w:szCs w:val="28"/>
          <w:lang w:val="en-US"/>
        </w:rPr>
        <w:t>Hallaq</w:t>
      </w:r>
      <w:proofErr w:type="spellEnd"/>
      <w:r w:rsidRPr="00553241">
        <w:rPr>
          <w:color w:val="000000"/>
          <w:szCs w:val="28"/>
          <w:lang w:val="en-US"/>
        </w:rPr>
        <w:t xml:space="preserve">, </w:t>
      </w:r>
      <w:proofErr w:type="spellStart"/>
      <w:r w:rsidRPr="00553241">
        <w:rPr>
          <w:color w:val="000000"/>
          <w:szCs w:val="28"/>
          <w:lang w:val="en-US"/>
        </w:rPr>
        <w:t>Bil</w:t>
      </w:r>
      <w:proofErr w:type="spellEnd"/>
      <w:r w:rsidRPr="00553241">
        <w:rPr>
          <w:color w:val="000000"/>
          <w:szCs w:val="28"/>
          <w:lang w:val="en-US"/>
        </w:rPr>
        <w:t xml:space="preserve">; Cunningham, Joe; Watson, Tim. The industrial internet of things (IIoT): An analysis framework. </w:t>
      </w:r>
      <w:proofErr w:type="spellStart"/>
      <w:r>
        <w:rPr>
          <w:color w:val="000000"/>
          <w:szCs w:val="28"/>
        </w:rPr>
        <w:t>Computers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Industry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October</w:t>
      </w:r>
      <w:proofErr w:type="spellEnd"/>
      <w:r>
        <w:rPr>
          <w:color w:val="000000"/>
          <w:szCs w:val="28"/>
        </w:rPr>
        <w:t xml:space="preserve">, 2018.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>. 101. – P. 1–12.</w:t>
      </w:r>
      <w:bookmarkEnd w:id="83"/>
    </w:p>
    <w:p w14:paraId="57769FB2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bookmarkStart w:id="84" w:name="_Ref3555163"/>
      <w:r w:rsidRPr="00553241">
        <w:rPr>
          <w:color w:val="000000"/>
          <w:szCs w:val="28"/>
          <w:lang w:val="en-US"/>
        </w:rPr>
        <w:t xml:space="preserve">K. </w:t>
      </w:r>
      <w:proofErr w:type="spellStart"/>
      <w:r w:rsidRPr="00553241">
        <w:rPr>
          <w:color w:val="000000"/>
          <w:szCs w:val="28"/>
          <w:lang w:val="en-US"/>
        </w:rPr>
        <w:t>Borodulin</w:t>
      </w:r>
      <w:proofErr w:type="spellEnd"/>
      <w:r w:rsidRPr="00553241">
        <w:rPr>
          <w:color w:val="000000"/>
          <w:szCs w:val="28"/>
          <w:lang w:val="en-US"/>
        </w:rPr>
        <w:t xml:space="preserve">, G. Radchenko, A. </w:t>
      </w:r>
      <w:proofErr w:type="spellStart"/>
      <w:r w:rsidRPr="00553241">
        <w:rPr>
          <w:color w:val="000000"/>
          <w:szCs w:val="28"/>
          <w:lang w:val="en-US"/>
        </w:rPr>
        <w:t>Shestakov</w:t>
      </w:r>
      <w:proofErr w:type="spellEnd"/>
      <w:r w:rsidRPr="00553241">
        <w:rPr>
          <w:color w:val="000000"/>
          <w:szCs w:val="28"/>
          <w:lang w:val="en-US"/>
        </w:rPr>
        <w:t xml:space="preserve">, L. Sokolinsky,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 R. Prodan, "Towards Digital Twins Cloud Platform: Microservices and Computational Workflows to Rule a Smart Factory", Proc. the10th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Cloud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- UCC '17,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209–210,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2017.</w:t>
      </w:r>
      <w:bookmarkEnd w:id="84"/>
    </w:p>
    <w:p w14:paraId="7CD94168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bookmarkStart w:id="85" w:name="_Ref3555186"/>
      <w:r>
        <w:rPr>
          <w:color w:val="000000"/>
          <w:szCs w:val="28"/>
        </w:rPr>
        <w:t xml:space="preserve">Интернет вещей: Будущее уже здесь. С. </w:t>
      </w:r>
      <w:proofErr w:type="spellStart"/>
      <w:r>
        <w:rPr>
          <w:color w:val="000000"/>
          <w:szCs w:val="28"/>
        </w:rPr>
        <w:t>Грингард</w:t>
      </w:r>
      <w:proofErr w:type="spellEnd"/>
      <w:r>
        <w:rPr>
          <w:color w:val="000000"/>
          <w:szCs w:val="28"/>
        </w:rPr>
        <w:t xml:space="preserve">. М.: Альпина </w:t>
      </w:r>
      <w:proofErr w:type="spellStart"/>
      <w:r>
        <w:rPr>
          <w:color w:val="000000"/>
          <w:szCs w:val="28"/>
        </w:rPr>
        <w:t>Паблишер</w:t>
      </w:r>
      <w:proofErr w:type="spellEnd"/>
      <w:r>
        <w:rPr>
          <w:color w:val="000000"/>
          <w:szCs w:val="28"/>
        </w:rPr>
        <w:t>, 2016. – 188 с.</w:t>
      </w:r>
      <w:bookmarkEnd w:id="85"/>
    </w:p>
    <w:p w14:paraId="35AF3981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</w:pPr>
      <w:r>
        <w:rPr>
          <w:color w:val="000000"/>
          <w:szCs w:val="28"/>
        </w:rPr>
        <w:t xml:space="preserve">Документация по Microsoft Azure. </w:t>
      </w:r>
      <w:proofErr w:type="spellStart"/>
      <w:r>
        <w:rPr>
          <w:color w:val="000000"/>
          <w:szCs w:val="28"/>
        </w:rPr>
        <w:t>Micrisift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Docs</w:t>
      </w:r>
      <w:proofErr w:type="spellEnd"/>
      <w:r>
        <w:rPr>
          <w:color w:val="000000"/>
          <w:szCs w:val="28"/>
        </w:rPr>
        <w:t xml:space="preserve">. [Электронный ресурс] URL: </w:t>
      </w:r>
      <w:hyperlink r:id="rId20">
        <w:r>
          <w:rPr>
            <w:color w:val="0563C1"/>
            <w:szCs w:val="28"/>
            <w:u w:val="single"/>
          </w:rPr>
          <w:t>https://docs.microsoft.com/ru-ru/azure/</w:t>
        </w:r>
      </w:hyperlink>
      <w:r>
        <w:rPr>
          <w:color w:val="000000"/>
          <w:szCs w:val="28"/>
        </w:rPr>
        <w:t xml:space="preserve"> (дата обращения: 04.02.2019).</w:t>
      </w:r>
    </w:p>
    <w:p w14:paraId="1E3DD41F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8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87" w:name="_Ref3555166"/>
      <w:r w:rsidRPr="00553241">
        <w:rPr>
          <w:color w:val="000000"/>
          <w:szCs w:val="28"/>
          <w:lang w:val="en-US"/>
        </w:rPr>
        <w:t xml:space="preserve">G. Radchenko, A. </w:t>
      </w:r>
      <w:proofErr w:type="spellStart"/>
      <w:r w:rsidRPr="00553241">
        <w:rPr>
          <w:color w:val="000000"/>
          <w:szCs w:val="28"/>
          <w:lang w:val="en-US"/>
        </w:rPr>
        <w:t>Alaasam</w:t>
      </w:r>
      <w:proofErr w:type="spellEnd"/>
      <w:r w:rsidRPr="00553241">
        <w:rPr>
          <w:color w:val="000000"/>
          <w:szCs w:val="28"/>
          <w:lang w:val="en-US"/>
        </w:rPr>
        <w:t xml:space="preserve">, A. </w:t>
      </w:r>
      <w:proofErr w:type="spellStart"/>
      <w:r w:rsidRPr="00553241">
        <w:rPr>
          <w:color w:val="000000"/>
          <w:szCs w:val="28"/>
          <w:lang w:val="en-US"/>
        </w:rPr>
        <w:t>Tchernykh</w:t>
      </w:r>
      <w:proofErr w:type="spellEnd"/>
      <w:r w:rsidRPr="00553241">
        <w:rPr>
          <w:color w:val="000000"/>
          <w:szCs w:val="28"/>
          <w:lang w:val="en-US"/>
        </w:rPr>
        <w:t xml:space="preserve">, “Micro-Workflows: Kafka and Kepler fusion to support Digital Twins of Industrial Processes”, IEEE/ACM Int. </w:t>
      </w:r>
      <w:proofErr w:type="spellStart"/>
      <w:r>
        <w:rPr>
          <w:color w:val="000000"/>
          <w:szCs w:val="28"/>
        </w:rPr>
        <w:t>Conf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Util</w:t>
      </w:r>
      <w:proofErr w:type="spellEnd"/>
      <w:r>
        <w:rPr>
          <w:color w:val="000000"/>
          <w:szCs w:val="28"/>
        </w:rPr>
        <w:t xml:space="preserve">. Cloud </w:t>
      </w:r>
      <w:proofErr w:type="spellStart"/>
      <w:r>
        <w:rPr>
          <w:color w:val="000000"/>
          <w:szCs w:val="28"/>
        </w:rPr>
        <w:t>Comput</w:t>
      </w:r>
      <w:proofErr w:type="spellEnd"/>
      <w:r>
        <w:rPr>
          <w:color w:val="000000"/>
          <w:szCs w:val="28"/>
        </w:rPr>
        <w:t xml:space="preserve">. – UCC '18,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 xml:space="preserve">. 83-88, </w:t>
      </w:r>
      <w:proofErr w:type="spellStart"/>
      <w:r>
        <w:rPr>
          <w:color w:val="000000"/>
          <w:szCs w:val="28"/>
        </w:rPr>
        <w:t>December</w:t>
      </w:r>
      <w:proofErr w:type="spellEnd"/>
      <w:r>
        <w:rPr>
          <w:color w:val="000000"/>
          <w:szCs w:val="28"/>
        </w:rPr>
        <w:t xml:space="preserve"> 2018.</w:t>
      </w:r>
      <w:bookmarkEnd w:id="87"/>
    </w:p>
    <w:p w14:paraId="44FF5CF6" w14:textId="79670108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8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89" w:name="_Ref3555253"/>
      <w:r>
        <w:rPr>
          <w:color w:val="000000"/>
          <w:szCs w:val="28"/>
        </w:rPr>
        <w:t>Семеновская</w:t>
      </w:r>
      <w:r w:rsidR="00025D81">
        <w:rPr>
          <w:color w:val="000000"/>
          <w:szCs w:val="28"/>
        </w:rPr>
        <w:t> Е</w:t>
      </w:r>
      <w:r>
        <w:rPr>
          <w:color w:val="000000"/>
          <w:szCs w:val="28"/>
        </w:rPr>
        <w:t xml:space="preserve">. Индустриальный интернет вещей. Перспективы российского рынка. [Электронный ресурс] URL: </w:t>
      </w:r>
      <w:r w:rsidR="00A50643">
        <w:rPr>
          <w:color w:val="0563C1"/>
          <w:szCs w:val="28"/>
          <w:u w:val="single"/>
        </w:rPr>
        <w:fldChar w:fldCharType="begin"/>
      </w:r>
      <w:r w:rsidR="00A50643">
        <w:rPr>
          <w:color w:val="0563C1"/>
          <w:szCs w:val="28"/>
          <w:u w:val="single"/>
        </w:rPr>
        <w:instrText xml:space="preserve"> HYPERLINK "https://www.company.rt.ru/projects/IIoT/study_IDC.pdf/" \h </w:instrText>
      </w:r>
      <w:r w:rsidR="00A50643">
        <w:rPr>
          <w:color w:val="0563C1"/>
          <w:szCs w:val="28"/>
          <w:u w:val="single"/>
        </w:rPr>
        <w:fldChar w:fldCharType="separate"/>
      </w:r>
      <w:r>
        <w:rPr>
          <w:color w:val="0563C1"/>
          <w:szCs w:val="28"/>
          <w:u w:val="single"/>
        </w:rPr>
        <w:t>https://www.company.rt.ru/projects/IIoT/study_IDC.pdf/</w:t>
      </w:r>
      <w:r w:rsidR="00A50643">
        <w:rPr>
          <w:color w:val="0563C1"/>
          <w:szCs w:val="28"/>
          <w:u w:val="single"/>
        </w:rPr>
        <w:fldChar w:fldCharType="end"/>
      </w:r>
      <w:r>
        <w:rPr>
          <w:color w:val="000000"/>
          <w:szCs w:val="28"/>
        </w:rPr>
        <w:t xml:space="preserve"> (дата обращения 27.02.2019).</w:t>
      </w:r>
      <w:bookmarkEnd w:id="89"/>
    </w:p>
    <w:p w14:paraId="139E2FF2" w14:textId="28374A9C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9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91" w:name="_Ref3555266"/>
      <w:r>
        <w:rPr>
          <w:color w:val="000000"/>
          <w:szCs w:val="28"/>
        </w:rPr>
        <w:t>Барсков</w:t>
      </w:r>
      <w:r w:rsidR="00025D81">
        <w:rPr>
          <w:color w:val="000000"/>
          <w:szCs w:val="28"/>
        </w:rPr>
        <w:t> А</w:t>
      </w:r>
      <w:r>
        <w:rPr>
          <w:color w:val="000000"/>
          <w:szCs w:val="28"/>
        </w:rPr>
        <w:t>. Промышленный интернет вещей. Готовы ли сети? Журнал сетевых решений/LAN. [Электронный ресурс] URL: https://www.osp.ru/lan/2016/09/13050308/ (дата обращения 26.02.2019).</w:t>
      </w:r>
      <w:bookmarkEnd w:id="91"/>
      <w:r>
        <w:rPr>
          <w:color w:val="000000"/>
          <w:szCs w:val="28"/>
        </w:rPr>
        <w:t xml:space="preserve"> </w:t>
      </w:r>
    </w:p>
    <w:p w14:paraId="36A223F1" w14:textId="6FB4C481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9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93" w:name="_Ref3555243"/>
      <w:r>
        <w:rPr>
          <w:color w:val="000000"/>
          <w:szCs w:val="28"/>
        </w:rPr>
        <w:lastRenderedPageBreak/>
        <w:t>Барсков</w:t>
      </w:r>
      <w:r w:rsidR="00025D81">
        <w:rPr>
          <w:color w:val="000000"/>
          <w:szCs w:val="28"/>
        </w:rPr>
        <w:t> А</w:t>
      </w:r>
      <w:r>
        <w:rPr>
          <w:color w:val="000000"/>
          <w:szCs w:val="28"/>
        </w:rPr>
        <w:t>. IoT как инструмент цифровой экономики. Журнал сетевых решений/LAN. [Электронный ресурс] URL: https://www.osp.ru/lan/2017/05/13052169/ (дата обращения 26.02.2019).</w:t>
      </w:r>
      <w:bookmarkEnd w:id="93"/>
      <w:r>
        <w:rPr>
          <w:color w:val="000000"/>
          <w:szCs w:val="28"/>
        </w:rPr>
        <w:t xml:space="preserve"> </w:t>
      </w:r>
    </w:p>
    <w:p w14:paraId="7521961A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9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95" w:name="_Ref3555290"/>
      <w:r w:rsidRPr="00553241">
        <w:rPr>
          <w:color w:val="000000"/>
          <w:szCs w:val="28"/>
          <w:lang w:val="en-US"/>
        </w:rPr>
        <w:t>J. Lee, B. Bagheri, and H. Kao, “A Cyber-Physical Systems architecture for Industry 4.0-based manufacturing systems,” Manufacturing Letters, vol. 3. pp. 18–23, 2015.</w:t>
      </w:r>
      <w:bookmarkEnd w:id="95"/>
    </w:p>
    <w:p w14:paraId="248864B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96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97" w:name="_Ref3555321"/>
      <w:r w:rsidRPr="00553241">
        <w:rPr>
          <w:color w:val="000000"/>
          <w:szCs w:val="28"/>
          <w:lang w:val="en-US"/>
        </w:rPr>
        <w:t xml:space="preserve">P. </w:t>
      </w:r>
      <w:proofErr w:type="spellStart"/>
      <w:r w:rsidRPr="00553241">
        <w:rPr>
          <w:color w:val="000000"/>
          <w:szCs w:val="28"/>
          <w:lang w:val="en-US"/>
        </w:rPr>
        <w:t>Korambath</w:t>
      </w:r>
      <w:proofErr w:type="spellEnd"/>
      <w:r w:rsidRPr="00553241">
        <w:rPr>
          <w:color w:val="000000"/>
          <w:szCs w:val="28"/>
          <w:lang w:val="en-US"/>
        </w:rPr>
        <w:t xml:space="preserve">, J. Wang, A. Kumar, J. Davis, R. Graybill, B. Schott, and M. </w:t>
      </w:r>
      <w:proofErr w:type="spellStart"/>
      <w:r w:rsidRPr="00553241">
        <w:rPr>
          <w:color w:val="000000"/>
          <w:szCs w:val="28"/>
          <w:lang w:val="en-US"/>
        </w:rPr>
        <w:t>Baldea</w:t>
      </w:r>
      <w:proofErr w:type="spellEnd"/>
      <w:r w:rsidRPr="00553241">
        <w:rPr>
          <w:color w:val="000000"/>
          <w:szCs w:val="28"/>
          <w:lang w:val="en-US"/>
        </w:rPr>
        <w:t xml:space="preserve">, “A smart manufacturing use case: Furnace temperature balancing in steam methane reforming process via </w:t>
      </w:r>
      <w:proofErr w:type="spellStart"/>
      <w:r w:rsidRPr="00553241">
        <w:rPr>
          <w:color w:val="000000"/>
          <w:szCs w:val="28"/>
          <w:lang w:val="en-US"/>
        </w:rPr>
        <w:t>kepler</w:t>
      </w:r>
      <w:proofErr w:type="spellEnd"/>
      <w:r w:rsidRPr="00553241">
        <w:rPr>
          <w:color w:val="000000"/>
          <w:szCs w:val="28"/>
          <w:lang w:val="en-US"/>
        </w:rPr>
        <w:t xml:space="preserve"> workflows,” Procedia </w:t>
      </w:r>
      <w:proofErr w:type="spellStart"/>
      <w:r w:rsidRPr="00553241">
        <w:rPr>
          <w:color w:val="000000"/>
          <w:szCs w:val="28"/>
          <w:lang w:val="en-US"/>
        </w:rPr>
        <w:t>Comput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</w:rPr>
        <w:t>Sci</w:t>
      </w:r>
      <w:proofErr w:type="spellEnd"/>
      <w:r>
        <w:rPr>
          <w:color w:val="000000"/>
          <w:szCs w:val="28"/>
        </w:rPr>
        <w:t xml:space="preserve">., </w:t>
      </w:r>
      <w:proofErr w:type="spellStart"/>
      <w:r>
        <w:rPr>
          <w:color w:val="000000"/>
          <w:szCs w:val="28"/>
        </w:rPr>
        <w:t>vol</w:t>
      </w:r>
      <w:proofErr w:type="spellEnd"/>
      <w:r>
        <w:rPr>
          <w:color w:val="000000"/>
          <w:szCs w:val="28"/>
        </w:rPr>
        <w:t xml:space="preserve">. 80,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680–689, 2016.</w:t>
      </w:r>
      <w:bookmarkEnd w:id="97"/>
      <w:r>
        <w:rPr>
          <w:color w:val="000000"/>
          <w:szCs w:val="28"/>
        </w:rPr>
        <w:t xml:space="preserve"> </w:t>
      </w:r>
    </w:p>
    <w:p w14:paraId="1F8BE73E" w14:textId="77777777" w:rsidR="00785A9B" w:rsidRPr="00553241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en-US"/>
        </w:rPr>
        <w:pPrChange w:id="98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99" w:name="_Ref3555333"/>
      <w:r w:rsidRPr="00553241">
        <w:rPr>
          <w:color w:val="000000"/>
          <w:szCs w:val="28"/>
          <w:lang w:val="en-US"/>
        </w:rPr>
        <w:t xml:space="preserve">Mell, Peter and </w:t>
      </w:r>
      <w:proofErr w:type="spellStart"/>
      <w:r w:rsidRPr="00553241">
        <w:rPr>
          <w:color w:val="000000"/>
          <w:szCs w:val="28"/>
          <w:lang w:val="en-US"/>
        </w:rPr>
        <w:t>Grance</w:t>
      </w:r>
      <w:proofErr w:type="spellEnd"/>
      <w:r w:rsidRPr="00553241">
        <w:rPr>
          <w:color w:val="000000"/>
          <w:szCs w:val="28"/>
          <w:lang w:val="en-US"/>
        </w:rPr>
        <w:t>, Timothy. The NIST Definition of Cloud Computing (</w:t>
      </w:r>
      <w:proofErr w:type="spellStart"/>
      <w:r>
        <w:rPr>
          <w:color w:val="000000"/>
          <w:szCs w:val="28"/>
        </w:rPr>
        <w:t>англ</w:t>
      </w:r>
      <w:proofErr w:type="spellEnd"/>
      <w:r w:rsidRPr="00553241">
        <w:rPr>
          <w:color w:val="000000"/>
          <w:szCs w:val="28"/>
          <w:lang w:val="en-US"/>
        </w:rPr>
        <w:t>.). Recommendations of the National Institute of Standards and Technology. NIST (20 October 2011).</w:t>
      </w:r>
      <w:bookmarkEnd w:id="99"/>
    </w:p>
    <w:p w14:paraId="5533028C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100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01" w:name="_Ref3555345"/>
      <w:r w:rsidRPr="00553241">
        <w:rPr>
          <w:color w:val="000000"/>
          <w:szCs w:val="28"/>
          <w:lang w:val="en-US"/>
        </w:rPr>
        <w:t xml:space="preserve">Bar-Magen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, Jonathan (2012). Fog Computing introduction to a New Cloud Evolution.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como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. </w:t>
      </w:r>
      <w:proofErr w:type="spellStart"/>
      <w:r w:rsidRPr="00553241">
        <w:rPr>
          <w:color w:val="000000"/>
          <w:szCs w:val="28"/>
          <w:lang w:val="en-US"/>
        </w:rPr>
        <w:t>Escrituras</w:t>
      </w:r>
      <w:proofErr w:type="spellEnd"/>
      <w:r w:rsidRPr="00553241">
        <w:rPr>
          <w:color w:val="000000"/>
          <w:szCs w:val="28"/>
          <w:lang w:val="en-US"/>
        </w:rPr>
        <w:t xml:space="preserve"> </w:t>
      </w:r>
      <w:proofErr w:type="spellStart"/>
      <w:r w:rsidRPr="00553241">
        <w:rPr>
          <w:color w:val="000000"/>
          <w:szCs w:val="28"/>
          <w:lang w:val="en-US"/>
        </w:rPr>
        <w:t>Silenciadas</w:t>
      </w:r>
      <w:proofErr w:type="spellEnd"/>
      <w:r w:rsidRPr="00553241">
        <w:rPr>
          <w:color w:val="000000"/>
          <w:szCs w:val="28"/>
          <w:lang w:val="en-US"/>
        </w:rPr>
        <w:t xml:space="preserve">: </w:t>
      </w:r>
      <w:proofErr w:type="spellStart"/>
      <w:r w:rsidRPr="00553241">
        <w:rPr>
          <w:color w:val="000000"/>
          <w:szCs w:val="28"/>
          <w:lang w:val="en-US"/>
        </w:rPr>
        <w:t>Paisaje</w:t>
      </w:r>
      <w:proofErr w:type="spellEnd"/>
      <w:r w:rsidRPr="00553241">
        <w:rPr>
          <w:color w:val="000000"/>
          <w:szCs w:val="28"/>
          <w:lang w:val="en-US"/>
        </w:rPr>
        <w:t xml:space="preserve"> Como </w:t>
      </w:r>
      <w:proofErr w:type="spellStart"/>
      <w:r w:rsidRPr="00553241">
        <w:rPr>
          <w:color w:val="000000"/>
          <w:szCs w:val="28"/>
          <w:lang w:val="en-US"/>
        </w:rPr>
        <w:t>Historiografía</w:t>
      </w:r>
      <w:proofErr w:type="spellEnd"/>
      <w:r w:rsidRPr="00553241">
        <w:rPr>
          <w:color w:val="000000"/>
          <w:szCs w:val="28"/>
          <w:lang w:val="en-US"/>
        </w:rPr>
        <w:t xml:space="preserve"> / José Francisco </w:t>
      </w:r>
      <w:proofErr w:type="spellStart"/>
      <w:r w:rsidRPr="00553241">
        <w:rPr>
          <w:color w:val="000000"/>
          <w:szCs w:val="28"/>
          <w:lang w:val="en-US"/>
        </w:rPr>
        <w:t>Forniés</w:t>
      </w:r>
      <w:proofErr w:type="spellEnd"/>
      <w:r w:rsidRPr="00553241">
        <w:rPr>
          <w:color w:val="000000"/>
          <w:szCs w:val="28"/>
          <w:lang w:val="en-US"/>
        </w:rPr>
        <w:t xml:space="preserve"> Casals (Ed. Lit.), Paulina </w:t>
      </w:r>
      <w:proofErr w:type="spellStart"/>
      <w:r w:rsidRPr="00553241">
        <w:rPr>
          <w:color w:val="000000"/>
          <w:szCs w:val="28"/>
          <w:lang w:val="en-US"/>
        </w:rPr>
        <w:t>Numhauser</w:t>
      </w:r>
      <w:proofErr w:type="spellEnd"/>
      <w:r w:rsidRPr="00553241">
        <w:rPr>
          <w:color w:val="000000"/>
          <w:szCs w:val="28"/>
          <w:lang w:val="en-US"/>
        </w:rPr>
        <w:t xml:space="preserve"> (Ed. Lit.), Proceedings from the </w:t>
      </w:r>
      <w:proofErr w:type="spellStart"/>
      <w:r w:rsidRPr="00553241">
        <w:rPr>
          <w:color w:val="000000"/>
          <w:szCs w:val="28"/>
          <w:lang w:val="en-US"/>
        </w:rPr>
        <w:t>Cies</w:t>
      </w:r>
      <w:proofErr w:type="spellEnd"/>
      <w:r w:rsidRPr="00553241">
        <w:rPr>
          <w:color w:val="000000"/>
          <w:szCs w:val="28"/>
          <w:lang w:val="en-US"/>
        </w:rPr>
        <w:t xml:space="preserve"> Iii Congress, January 2012. </w:t>
      </w:r>
      <w:proofErr w:type="spellStart"/>
      <w:r>
        <w:rPr>
          <w:color w:val="000000"/>
          <w:szCs w:val="28"/>
        </w:rPr>
        <w:t>Spain</w:t>
      </w:r>
      <w:proofErr w:type="spellEnd"/>
      <w:r>
        <w:rPr>
          <w:color w:val="000000"/>
          <w:szCs w:val="28"/>
        </w:rPr>
        <w:t xml:space="preserve">: </w:t>
      </w:r>
      <w:proofErr w:type="spellStart"/>
      <w:r>
        <w:rPr>
          <w:color w:val="000000"/>
          <w:szCs w:val="28"/>
        </w:rPr>
        <w:t>University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Alcala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pp</w:t>
      </w:r>
      <w:proofErr w:type="spellEnd"/>
      <w:r>
        <w:rPr>
          <w:color w:val="000000"/>
          <w:szCs w:val="28"/>
        </w:rPr>
        <w:t>. 111–126.</w:t>
      </w:r>
      <w:bookmarkEnd w:id="101"/>
    </w:p>
    <w:p w14:paraId="20F5AA93" w14:textId="7777777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  <w:pPrChange w:id="102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03" w:name="_Ref3555375"/>
      <w:r>
        <w:rPr>
          <w:color w:val="000000"/>
          <w:szCs w:val="28"/>
        </w:rPr>
        <w:t xml:space="preserve">Azure </w:t>
      </w:r>
      <w:proofErr w:type="spellStart"/>
      <w:r>
        <w:rPr>
          <w:color w:val="000000"/>
          <w:szCs w:val="28"/>
        </w:rPr>
        <w:t>Digital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Twins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Documentation</w:t>
      </w:r>
      <w:proofErr w:type="spellEnd"/>
      <w:r>
        <w:rPr>
          <w:color w:val="000000"/>
          <w:szCs w:val="28"/>
        </w:rPr>
        <w:t>. [Электронный ресурс] URL: https://docs.microsoft.com/en-us/azure/digital-twins/ (дата обращения 11.02.2019).</w:t>
      </w:r>
      <w:bookmarkEnd w:id="103"/>
      <w:r>
        <w:rPr>
          <w:color w:val="000000"/>
          <w:szCs w:val="28"/>
        </w:rPr>
        <w:t xml:space="preserve"> </w:t>
      </w:r>
    </w:p>
    <w:p w14:paraId="35DA9DBF" w14:textId="5DB8D887" w:rsidR="00785A9B" w:rsidRDefault="00BF3B5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0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05" w:name="_Ref3555397"/>
      <w:r w:rsidRPr="00553241">
        <w:rPr>
          <w:color w:val="000000"/>
          <w:szCs w:val="28"/>
          <w:lang w:val="en-US"/>
        </w:rPr>
        <w:t xml:space="preserve">AWS IoT Things Graph Documentation. </w:t>
      </w:r>
      <w:r>
        <w:rPr>
          <w:color w:val="000000"/>
          <w:szCs w:val="28"/>
        </w:rPr>
        <w:t>[Электронный ресурс] URL: https://docs.aws.amazon.com/en_us/thingsgraph/latest/ug/iot-tg-whatis.html/ (дата обращения 13.02.2019).</w:t>
      </w:r>
      <w:bookmarkEnd w:id="105"/>
      <w:r>
        <w:rPr>
          <w:color w:val="000000"/>
          <w:szCs w:val="28"/>
        </w:rPr>
        <w:t xml:space="preserve"> </w:t>
      </w:r>
      <w:bookmarkStart w:id="106" w:name="_26in1rg" w:colFirst="0" w:colLast="0"/>
      <w:bookmarkEnd w:id="106"/>
    </w:p>
    <w:p w14:paraId="53E4AA0B" w14:textId="1264FE2A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07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r>
        <w:rPr>
          <w:lang w:val="en-US"/>
        </w:rPr>
        <w:t>Microsoft</w:t>
      </w:r>
      <w:r w:rsidRPr="00725A86">
        <w:t xml:space="preserve"> </w:t>
      </w:r>
      <w:r>
        <w:rPr>
          <w:lang w:val="en-US"/>
        </w:rPr>
        <w:t>Azure</w:t>
      </w:r>
      <w:r w:rsidRPr="00725A86">
        <w:t xml:space="preserve"> </w:t>
      </w:r>
      <w:r>
        <w:rPr>
          <w:lang w:val="en-US"/>
        </w:rPr>
        <w:t>Portal</w:t>
      </w:r>
      <w:r w:rsidRPr="00725A86">
        <w:t>. 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108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109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110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portal</w:instrText>
      </w:r>
      <w:r w:rsidR="00A50643" w:rsidRPr="00B807BB">
        <w:rPr>
          <w:rStyle w:val="ac"/>
          <w:rPrChange w:id="111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azure</w:instrText>
      </w:r>
      <w:r w:rsidR="00A50643" w:rsidRPr="00B807BB">
        <w:rPr>
          <w:rStyle w:val="ac"/>
          <w:rPrChange w:id="112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113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8F034F">
        <w:rPr>
          <w:rStyle w:val="ac"/>
        </w:rPr>
        <w:t>://</w:t>
      </w:r>
      <w:r w:rsidRPr="008F034F">
        <w:rPr>
          <w:rStyle w:val="ac"/>
          <w:lang w:val="en-US"/>
        </w:rPr>
        <w:t>portal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azure</w:t>
      </w:r>
      <w:r w:rsidRPr="008F034F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8F034F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).</w:t>
      </w:r>
    </w:p>
    <w:p w14:paraId="73DAEC07" w14:textId="23026ECC" w:rsidR="00725A86" w:rsidRDefault="00725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pPrChange w:id="114" w:author="Rostislav Bobin" w:date="2019-04-05T13:10:00Z">
          <w:pPr>
            <w:numPr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ind w:left="425" w:hanging="425"/>
            <w:jc w:val="left"/>
          </w:pPr>
        </w:pPrChange>
      </w:pPr>
      <w:bookmarkStart w:id="115" w:name="_Ref3555203"/>
      <w:r>
        <w:rPr>
          <w:lang w:val="en-US"/>
        </w:rPr>
        <w:t xml:space="preserve">Amazon Web Services Management Console. </w:t>
      </w:r>
      <w:r w:rsidRPr="00725A86">
        <w:t>[</w:t>
      </w:r>
      <w:r>
        <w:t>Электронный ресурс</w:t>
      </w:r>
      <w:r w:rsidRPr="00725A86">
        <w:t>]</w:t>
      </w:r>
      <w:r>
        <w:t xml:space="preserve"> </w:t>
      </w:r>
      <w:r>
        <w:rPr>
          <w:lang w:val="en-US"/>
        </w:rPr>
        <w:t>URL</w:t>
      </w:r>
      <w:r w:rsidRPr="00725A86">
        <w:t xml:space="preserve">: </w:t>
      </w:r>
      <w:r w:rsidR="00A50643">
        <w:rPr>
          <w:rStyle w:val="ac"/>
          <w:lang w:val="en-US"/>
        </w:rPr>
        <w:fldChar w:fldCharType="begin"/>
      </w:r>
      <w:r w:rsidR="00A50643" w:rsidRPr="00B807BB">
        <w:rPr>
          <w:rStyle w:val="ac"/>
          <w:rPrChange w:id="116" w:author="Rostislav Bobin" w:date="2019-04-05T11:02:00Z">
            <w:rPr>
              <w:rStyle w:val="ac"/>
              <w:lang w:val="en-US"/>
            </w:rPr>
          </w:rPrChange>
        </w:rPr>
        <w:instrText xml:space="preserve"> </w:instrText>
      </w:r>
      <w:r w:rsidR="00A50643">
        <w:rPr>
          <w:rStyle w:val="ac"/>
          <w:lang w:val="en-US"/>
        </w:rPr>
        <w:instrText>HYPERLINK</w:instrText>
      </w:r>
      <w:r w:rsidR="00A50643" w:rsidRPr="00B807BB">
        <w:rPr>
          <w:rStyle w:val="ac"/>
          <w:rPrChange w:id="117" w:author="Rostislav Bobin" w:date="2019-04-05T11:02:00Z">
            <w:rPr>
              <w:rStyle w:val="ac"/>
              <w:lang w:val="en-US"/>
            </w:rPr>
          </w:rPrChange>
        </w:rPr>
        <w:instrText xml:space="preserve"> "</w:instrText>
      </w:r>
      <w:r w:rsidR="00A50643">
        <w:rPr>
          <w:rStyle w:val="ac"/>
          <w:lang w:val="en-US"/>
        </w:rPr>
        <w:instrText>https</w:instrText>
      </w:r>
      <w:r w:rsidR="00A50643" w:rsidRPr="00B807BB">
        <w:rPr>
          <w:rStyle w:val="ac"/>
          <w:rPrChange w:id="118" w:author="Rostislav Bobin" w:date="2019-04-05T11:02:00Z">
            <w:rPr>
              <w:rStyle w:val="ac"/>
              <w:lang w:val="en-US"/>
            </w:rPr>
          </w:rPrChange>
        </w:rPr>
        <w:instrText>://</w:instrText>
      </w:r>
      <w:r w:rsidR="00A50643">
        <w:rPr>
          <w:rStyle w:val="ac"/>
          <w:lang w:val="en-US"/>
        </w:rPr>
        <w:instrText>aws</w:instrText>
      </w:r>
      <w:r w:rsidR="00A50643" w:rsidRPr="00B807BB">
        <w:rPr>
          <w:rStyle w:val="ac"/>
          <w:rPrChange w:id="119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amazon</w:instrText>
      </w:r>
      <w:r w:rsidR="00A50643" w:rsidRPr="00B807BB">
        <w:rPr>
          <w:rStyle w:val="ac"/>
          <w:rPrChange w:id="120" w:author="Rostislav Bobin" w:date="2019-04-05T11:02:00Z">
            <w:rPr>
              <w:rStyle w:val="ac"/>
              <w:lang w:val="en-US"/>
            </w:rPr>
          </w:rPrChange>
        </w:rPr>
        <w:instrText>.</w:instrText>
      </w:r>
      <w:r w:rsidR="00A50643">
        <w:rPr>
          <w:rStyle w:val="ac"/>
          <w:lang w:val="en-US"/>
        </w:rPr>
        <w:instrText>com</w:instrText>
      </w:r>
      <w:r w:rsidR="00A50643" w:rsidRPr="00B807BB">
        <w:rPr>
          <w:rStyle w:val="ac"/>
          <w:rPrChange w:id="121" w:author="Rostislav Bobin" w:date="2019-04-05T11:02:00Z">
            <w:rPr>
              <w:rStyle w:val="ac"/>
              <w:lang w:val="en-US"/>
            </w:rPr>
          </w:rPrChange>
        </w:rPr>
        <w:instrText>/</w:instrText>
      </w:r>
      <w:r w:rsidR="00A50643">
        <w:rPr>
          <w:rStyle w:val="ac"/>
          <w:lang w:val="en-US"/>
        </w:rPr>
        <w:instrText>console</w:instrText>
      </w:r>
      <w:r w:rsidR="00A50643" w:rsidRPr="00B807BB">
        <w:rPr>
          <w:rStyle w:val="ac"/>
          <w:rPrChange w:id="122" w:author="Rostislav Bobin" w:date="2019-04-05T11:02:00Z">
            <w:rPr>
              <w:rStyle w:val="ac"/>
              <w:lang w:val="en-US"/>
            </w:rPr>
          </w:rPrChange>
        </w:rPr>
        <w:instrText xml:space="preserve">/" </w:instrText>
      </w:r>
      <w:r w:rsidR="00A50643">
        <w:rPr>
          <w:rStyle w:val="ac"/>
          <w:lang w:val="en-US"/>
        </w:rPr>
        <w:fldChar w:fldCharType="separate"/>
      </w:r>
      <w:r w:rsidRPr="008F034F">
        <w:rPr>
          <w:rStyle w:val="ac"/>
          <w:lang w:val="en-US"/>
        </w:rPr>
        <w:t>https</w:t>
      </w:r>
      <w:r w:rsidRPr="00725A86">
        <w:rPr>
          <w:rStyle w:val="ac"/>
        </w:rPr>
        <w:t>://</w:t>
      </w:r>
      <w:proofErr w:type="spellStart"/>
      <w:r w:rsidRPr="008F034F">
        <w:rPr>
          <w:rStyle w:val="ac"/>
          <w:lang w:val="en-US"/>
        </w:rPr>
        <w:t>aws</w:t>
      </w:r>
      <w:proofErr w:type="spellEnd"/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amazon</w:t>
      </w:r>
      <w:r w:rsidRPr="00725A86">
        <w:rPr>
          <w:rStyle w:val="ac"/>
        </w:rPr>
        <w:t>.</w:t>
      </w:r>
      <w:r w:rsidRPr="008F034F">
        <w:rPr>
          <w:rStyle w:val="ac"/>
          <w:lang w:val="en-US"/>
        </w:rPr>
        <w:t>com</w:t>
      </w:r>
      <w:r w:rsidRPr="00725A86">
        <w:rPr>
          <w:rStyle w:val="ac"/>
        </w:rPr>
        <w:t>/</w:t>
      </w:r>
      <w:r w:rsidRPr="008F034F">
        <w:rPr>
          <w:rStyle w:val="ac"/>
          <w:lang w:val="en-US"/>
        </w:rPr>
        <w:t>console</w:t>
      </w:r>
      <w:r w:rsidRPr="00725A86">
        <w:rPr>
          <w:rStyle w:val="ac"/>
        </w:rPr>
        <w:t>/</w:t>
      </w:r>
      <w:r w:rsidR="00A50643">
        <w:rPr>
          <w:rStyle w:val="ac"/>
        </w:rPr>
        <w:fldChar w:fldCharType="end"/>
      </w:r>
      <w:r w:rsidRPr="00725A86">
        <w:t xml:space="preserve"> (</w:t>
      </w:r>
      <w:r>
        <w:t>дата обращения 10.02.2019</w:t>
      </w:r>
      <w:r w:rsidRPr="00725A86">
        <w:t>)</w:t>
      </w:r>
      <w:r>
        <w:t>.</w:t>
      </w:r>
      <w:bookmarkEnd w:id="115"/>
      <w:r w:rsidRPr="00725A86">
        <w:t xml:space="preserve"> </w:t>
      </w:r>
    </w:p>
    <w:p w14:paraId="6EDA6D12" w14:textId="69A91F85" w:rsidR="009A15E8" w:rsidRPr="009A15E8" w:rsidRDefault="009A15E8">
      <w:pPr>
        <w:pStyle w:val="ab"/>
        <w:numPr>
          <w:ilvl w:val="0"/>
          <w:numId w:val="3"/>
        </w:numPr>
        <w:spacing w:line="360" w:lineRule="auto"/>
        <w:jc w:val="both"/>
        <w:pPrChange w:id="123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124" w:name="_Ref3555213"/>
      <w:r>
        <w:rPr>
          <w:lang w:val="en-US"/>
        </w:rPr>
        <w:lastRenderedPageBreak/>
        <w:t>Azure</w:t>
      </w:r>
      <w:r w:rsidRPr="009A15E8">
        <w:t xml:space="preserve"> </w:t>
      </w:r>
      <w:r>
        <w:rPr>
          <w:lang w:val="en-US"/>
        </w:rPr>
        <w:t>Digital</w:t>
      </w:r>
      <w:r w:rsidRPr="009A15E8">
        <w:t xml:space="preserve"> </w:t>
      </w:r>
      <w:r>
        <w:rPr>
          <w:lang w:val="en-US"/>
        </w:rPr>
        <w:t>Twins</w:t>
      </w:r>
      <w:r w:rsidRPr="009A15E8">
        <w:t xml:space="preserve"> </w:t>
      </w:r>
      <w:r>
        <w:rPr>
          <w:lang w:val="en-US"/>
        </w:rPr>
        <w:t>Overview</w:t>
      </w:r>
      <w:r w:rsidRPr="009A15E8">
        <w:t xml:space="preserve">. [Электронный ресурс] URL: https://azure.microsoft.com/en-us/services/digital-twins/ </w:t>
      </w:r>
      <w:r>
        <w:t>(дата обращения 10</w:t>
      </w:r>
      <w:r w:rsidRPr="009A15E8">
        <w:t>.02.2019).</w:t>
      </w:r>
      <w:bookmarkEnd w:id="124"/>
      <w:r w:rsidRPr="009A15E8">
        <w:t xml:space="preserve"> </w:t>
      </w:r>
    </w:p>
    <w:p w14:paraId="2D2C3DC4" w14:textId="16D61CEA" w:rsidR="009A15E8" w:rsidRDefault="009A15E8">
      <w:pPr>
        <w:pStyle w:val="ab"/>
        <w:numPr>
          <w:ilvl w:val="0"/>
          <w:numId w:val="3"/>
        </w:numPr>
        <w:spacing w:line="360" w:lineRule="auto"/>
        <w:jc w:val="both"/>
        <w:rPr>
          <w:ins w:id="125" w:author="Rostislav Bobin" w:date="2019-04-05T11:23:00Z"/>
        </w:rPr>
        <w:pPrChange w:id="126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  <w:bookmarkStart w:id="127" w:name="_Ref3555386"/>
      <w:r>
        <w:rPr>
          <w:lang w:val="en-US"/>
        </w:rPr>
        <w:t>AWS IoT Things Graph</w:t>
      </w:r>
      <w:r w:rsidRPr="009A15E8">
        <w:rPr>
          <w:lang w:val="en-US"/>
        </w:rPr>
        <w:t xml:space="preserve"> Overview. </w:t>
      </w:r>
      <w:r w:rsidRPr="009A15E8">
        <w:t>[Электронный ресурс] URL: https://aws.amazon.com/ru/iot-things-graph/ (дата обращения 10.02.2019).</w:t>
      </w:r>
      <w:bookmarkEnd w:id="127"/>
      <w:r w:rsidRPr="009A15E8">
        <w:t xml:space="preserve"> </w:t>
      </w:r>
    </w:p>
    <w:p w14:paraId="58A15D63" w14:textId="0B1AE8A2" w:rsidR="00950490" w:rsidDel="00A50643" w:rsidRDefault="00AC5BF1">
      <w:pPr>
        <w:pStyle w:val="ab"/>
        <w:numPr>
          <w:ilvl w:val="0"/>
          <w:numId w:val="3"/>
        </w:numPr>
        <w:spacing w:line="360" w:lineRule="auto"/>
        <w:jc w:val="both"/>
        <w:rPr>
          <w:del w:id="128" w:author="Rostislav Bobin" w:date="2019-04-05T13:11:00Z"/>
        </w:rPr>
        <w:pPrChange w:id="129" w:author="Rostislav Bobin" w:date="2019-04-05T13:11:00Z">
          <w:pPr>
            <w:widowControl w:val="0"/>
            <w:ind w:firstLine="0"/>
          </w:pPr>
        </w:pPrChange>
      </w:pPr>
      <w:bookmarkStart w:id="130" w:name="_Ref5355911"/>
      <w:proofErr w:type="spellStart"/>
      <w:ins w:id="131" w:author="Rostislav Bobin" w:date="2019-04-05T11:24:00Z">
        <w:r w:rsidRPr="00AC5BF1">
          <w:rPr>
            <w:lang w:val="en-US"/>
            <w:rPrChange w:id="132" w:author="Rostislav Bobin" w:date="2019-04-05T11:24:00Z">
              <w:rPr/>
            </w:rPrChange>
          </w:rPr>
          <w:t>SmartMeter</w:t>
        </w:r>
        <w:proofErr w:type="spellEnd"/>
        <w:r w:rsidRPr="00AC5BF1">
          <w:rPr>
            <w:lang w:val="en-US"/>
            <w:rPrChange w:id="133" w:author="Rostislav Bobin" w:date="2019-04-05T11:24:00Z">
              <w:rPr/>
            </w:rPrChange>
          </w:rPr>
          <w:t xml:space="preserve"> Energy Consumption Data in London Households</w:t>
        </w:r>
        <w:r>
          <w:rPr>
            <w:lang w:val="en-US"/>
          </w:rPr>
          <w:t xml:space="preserve">. </w:t>
        </w:r>
        <w:r w:rsidRPr="00AC5BF1">
          <w:rPr>
            <w:rPrChange w:id="134" w:author="Rostislav Bobin" w:date="2019-04-05T11:24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5BF1">
          <w:rPr>
            <w:rPrChange w:id="135" w:author="Rostislav Bobin" w:date="2019-04-05T11:24:00Z">
              <w:rPr>
                <w:lang w:val="en-US"/>
              </w:rPr>
            </w:rPrChange>
          </w:rPr>
          <w:t xml:space="preserve">] </w:t>
        </w:r>
      </w:ins>
      <w:ins w:id="136" w:author="Rostislav Bobin" w:date="2019-04-05T11:23:00Z">
        <w:r w:rsidR="00950490">
          <w:rPr>
            <w:lang w:val="en-US"/>
          </w:rPr>
          <w:t>URL</w:t>
        </w:r>
        <w:r w:rsidR="00950490" w:rsidRPr="00AC5BF1">
          <w:rPr>
            <w:rPrChange w:id="137" w:author="Rostislav Bobin" w:date="2019-04-05T11:24:00Z">
              <w:rPr>
                <w:lang w:val="en-US"/>
              </w:rPr>
            </w:rPrChange>
          </w:rPr>
          <w:t xml:space="preserve">: </w:t>
        </w:r>
        <w:r w:rsidR="00950490" w:rsidRPr="00950490">
          <w:rPr>
            <w:lang w:val="en-US"/>
          </w:rPr>
          <w:t>https</w:t>
        </w:r>
        <w:r w:rsidR="00950490" w:rsidRPr="00AC5BF1">
          <w:rPr>
            <w:rPrChange w:id="138" w:author="Rostislav Bobin" w:date="2019-04-05T11:24:00Z">
              <w:rPr>
                <w:lang w:val="en-US"/>
              </w:rPr>
            </w:rPrChange>
          </w:rPr>
          <w:t>://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139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140" w:author="Rostislav Bobin" w:date="2019-04-05T11:24:00Z">
              <w:rPr>
                <w:lang w:val="en-US"/>
              </w:rPr>
            </w:rPrChange>
          </w:rPr>
          <w:t>.</w:t>
        </w:r>
        <w:r w:rsidR="00950490" w:rsidRPr="00950490">
          <w:rPr>
            <w:lang w:val="en-US"/>
          </w:rPr>
          <w:t>gov</w:t>
        </w:r>
        <w:r w:rsidR="00950490" w:rsidRPr="00AC5BF1">
          <w:rPr>
            <w:rPrChange w:id="141" w:author="Rostislav Bobin" w:date="2019-04-05T11:24:00Z">
              <w:rPr>
                <w:lang w:val="en-US"/>
              </w:rPr>
            </w:rPrChange>
          </w:rPr>
          <w:t>.</w:t>
        </w:r>
        <w:proofErr w:type="spellStart"/>
        <w:r w:rsidR="00950490" w:rsidRPr="00950490">
          <w:rPr>
            <w:lang w:val="en-US"/>
          </w:rPr>
          <w:t>uk</w:t>
        </w:r>
        <w:proofErr w:type="spellEnd"/>
        <w:r w:rsidR="00950490" w:rsidRPr="00AC5BF1">
          <w:rPr>
            <w:rPrChange w:id="142" w:author="Rostislav Bobin" w:date="2019-04-05T11:24:00Z">
              <w:rPr>
                <w:lang w:val="en-US"/>
              </w:rPr>
            </w:rPrChange>
          </w:rPr>
          <w:t>/</w:t>
        </w:r>
        <w:r w:rsidR="00950490" w:rsidRPr="00950490">
          <w:rPr>
            <w:lang w:val="en-US"/>
          </w:rPr>
          <w:t>dataset</w:t>
        </w:r>
        <w:r w:rsidR="00950490" w:rsidRPr="00AC5BF1">
          <w:rPr>
            <w:rPrChange w:id="143" w:author="Rostislav Bobin" w:date="2019-04-05T11:24:00Z">
              <w:rPr>
                <w:lang w:val="en-US"/>
              </w:rPr>
            </w:rPrChange>
          </w:rPr>
          <w:t>/</w:t>
        </w:r>
        <w:proofErr w:type="spellStart"/>
        <w:r w:rsidR="00950490" w:rsidRPr="00950490">
          <w:rPr>
            <w:lang w:val="en-US"/>
          </w:rPr>
          <w:t>smartmeter</w:t>
        </w:r>
        <w:proofErr w:type="spellEnd"/>
        <w:r w:rsidR="00950490" w:rsidRPr="00AC5BF1">
          <w:rPr>
            <w:rPrChange w:id="144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energy</w:t>
        </w:r>
        <w:r w:rsidR="00950490" w:rsidRPr="00AC5BF1">
          <w:rPr>
            <w:rPrChange w:id="145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use</w:t>
        </w:r>
        <w:r w:rsidR="00950490" w:rsidRPr="00AC5BF1">
          <w:rPr>
            <w:rPrChange w:id="146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data</w:t>
        </w:r>
        <w:r w:rsidR="00950490" w:rsidRPr="00AC5BF1">
          <w:rPr>
            <w:rPrChange w:id="147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in</w:t>
        </w:r>
        <w:r w:rsidR="00950490" w:rsidRPr="00AC5BF1">
          <w:rPr>
            <w:rPrChange w:id="148" w:author="Rostislav Bobin" w:date="2019-04-05T11:24:00Z">
              <w:rPr>
                <w:lang w:val="en-US"/>
              </w:rPr>
            </w:rPrChange>
          </w:rPr>
          <w:t>-</w:t>
        </w:r>
        <w:proofErr w:type="spellStart"/>
        <w:r w:rsidR="00950490" w:rsidRPr="00950490">
          <w:rPr>
            <w:lang w:val="en-US"/>
          </w:rPr>
          <w:t>london</w:t>
        </w:r>
        <w:proofErr w:type="spellEnd"/>
        <w:r w:rsidR="00950490" w:rsidRPr="00AC5BF1">
          <w:rPr>
            <w:rPrChange w:id="149" w:author="Rostislav Bobin" w:date="2019-04-05T11:24:00Z">
              <w:rPr>
                <w:lang w:val="en-US"/>
              </w:rPr>
            </w:rPrChange>
          </w:rPr>
          <w:t>-</w:t>
        </w:r>
        <w:r w:rsidR="00950490" w:rsidRPr="00950490">
          <w:rPr>
            <w:lang w:val="en-US"/>
          </w:rPr>
          <w:t>households</w:t>
        </w:r>
        <w:r w:rsidR="00950490" w:rsidRPr="00AC5BF1">
          <w:rPr>
            <w:rPrChange w:id="150" w:author="Rostislav Bobin" w:date="2019-04-05T11:24:00Z">
              <w:rPr>
                <w:lang w:val="en-US"/>
              </w:rPr>
            </w:rPrChange>
          </w:rPr>
          <w:t>/ (</w:t>
        </w:r>
        <w:r w:rsidR="00950490">
          <w:t>дата</w:t>
        </w:r>
        <w:r w:rsidR="00950490" w:rsidRPr="00AC5BF1">
          <w:t xml:space="preserve"> </w:t>
        </w:r>
        <w:r w:rsidR="00950490">
          <w:t>обращения</w:t>
        </w:r>
        <w:r w:rsidR="00950490" w:rsidRPr="00AC5BF1">
          <w:t xml:space="preserve"> 27.03.2019</w:t>
        </w:r>
        <w:r w:rsidR="00950490" w:rsidRPr="00AC5BF1">
          <w:rPr>
            <w:rPrChange w:id="151" w:author="Rostislav Bobin" w:date="2019-04-05T11:24:00Z">
              <w:rPr>
                <w:lang w:val="en-US"/>
              </w:rPr>
            </w:rPrChange>
          </w:rPr>
          <w:t>)</w:t>
        </w:r>
      </w:ins>
      <w:ins w:id="152" w:author="Rostislav Bobin" w:date="2019-04-05T11:24:00Z">
        <w:r w:rsidR="00950490" w:rsidRPr="00AC5BF1">
          <w:t>.</w:t>
        </w:r>
      </w:ins>
      <w:bookmarkEnd w:id="130"/>
    </w:p>
    <w:p w14:paraId="772D42C8" w14:textId="77777777" w:rsidR="00A50643" w:rsidRPr="00AC5BF1" w:rsidRDefault="00A50643">
      <w:pPr>
        <w:pStyle w:val="ab"/>
        <w:numPr>
          <w:ilvl w:val="0"/>
          <w:numId w:val="3"/>
        </w:numPr>
        <w:spacing w:line="360" w:lineRule="auto"/>
        <w:jc w:val="both"/>
        <w:rPr>
          <w:ins w:id="153" w:author="Rostislav Bobin" w:date="2019-04-05T13:11:00Z"/>
        </w:rPr>
        <w:pPrChange w:id="154" w:author="Rostislav Bobin" w:date="2019-04-05T13:10:00Z">
          <w:pPr>
            <w:pStyle w:val="ab"/>
            <w:numPr>
              <w:numId w:val="3"/>
            </w:numPr>
            <w:spacing w:line="360" w:lineRule="auto"/>
            <w:ind w:left="425" w:hanging="425"/>
          </w:pPr>
        </w:pPrChange>
      </w:pPr>
    </w:p>
    <w:p w14:paraId="5B1E549C" w14:textId="13AC4EFF" w:rsidR="00A50643" w:rsidRDefault="008C0807">
      <w:pPr>
        <w:pStyle w:val="ab"/>
        <w:numPr>
          <w:ilvl w:val="0"/>
          <w:numId w:val="3"/>
        </w:numPr>
        <w:spacing w:line="360" w:lineRule="auto"/>
        <w:jc w:val="both"/>
        <w:rPr>
          <w:ins w:id="155" w:author="Rostislav Bobin" w:date="2019-04-12T15:02:00Z"/>
          <w:lang w:val="en-US"/>
        </w:rPr>
        <w:pPrChange w:id="156" w:author="Rostislav Bobin" w:date="2019-04-18T13:44:00Z">
          <w:pPr>
            <w:widowControl w:val="0"/>
            <w:ind w:firstLine="0"/>
          </w:pPr>
        </w:pPrChange>
      </w:pPr>
      <w:bookmarkStart w:id="157" w:name="_Ref5362346"/>
      <w:ins w:id="158" w:author="Rostislav Bobin" w:date="2019-04-05T13:09:00Z">
        <w:r w:rsidRPr="00A50643">
          <w:rPr>
            <w:lang w:val="en-US"/>
          </w:rPr>
          <w:t>K. Rose, S. Eldridge, L. Chapin</w:t>
        </w:r>
        <w:r w:rsidRPr="00A50643">
          <w:rPr>
            <w:lang w:val="en-US"/>
            <w:rPrChange w:id="159" w:author="Rostislav Bobin" w:date="2019-04-05T13:11:00Z">
              <w:rPr/>
            </w:rPrChange>
          </w:rPr>
          <w:t xml:space="preserve"> </w:t>
        </w:r>
        <w:proofErr w:type="gramStart"/>
        <w:r w:rsidRPr="00A50643">
          <w:rPr>
            <w:lang w:val="en-US"/>
            <w:rPrChange w:id="160" w:author="Rostislav Bobin" w:date="2019-04-05T13:11:00Z">
              <w:rPr/>
            </w:rPrChange>
          </w:rPr>
          <w:t>The</w:t>
        </w:r>
        <w:proofErr w:type="gramEnd"/>
        <w:r w:rsidRPr="00A50643">
          <w:rPr>
            <w:lang w:val="en-US"/>
            <w:rPrChange w:id="161" w:author="Rostislav Bobin" w:date="2019-04-05T13:11:00Z">
              <w:rPr/>
            </w:rPrChange>
          </w:rPr>
          <w:t xml:space="preserve"> internet of things: an overview </w:t>
        </w:r>
        <w:r w:rsidRPr="00A50643">
          <w:rPr>
            <w:lang w:val="en-US"/>
          </w:rPr>
          <w:t xml:space="preserve">Internet </w:t>
        </w:r>
        <w:r w:rsidRPr="00A50643">
          <w:rPr>
            <w:lang w:val="en-US"/>
            <w:rPrChange w:id="162" w:author="Rostislav Bobin" w:date="2019-04-05T13:11:00Z">
              <w:rPr/>
            </w:rPrChange>
          </w:rPr>
          <w:t>Soc. (2015), p. 7</w:t>
        </w:r>
      </w:ins>
      <w:ins w:id="163" w:author="Rostislav Bobin" w:date="2019-04-05T13:10:00Z">
        <w:r w:rsidRPr="00A50643">
          <w:rPr>
            <w:lang w:val="en-US"/>
            <w:rPrChange w:id="164" w:author="Rostislav Bobin" w:date="2019-04-05T13:11:00Z">
              <w:rPr/>
            </w:rPrChange>
          </w:rPr>
          <w:t>.</w:t>
        </w:r>
      </w:ins>
      <w:bookmarkEnd w:id="157"/>
    </w:p>
    <w:p w14:paraId="3463C6E5" w14:textId="333FF54D" w:rsidR="00ED59E6" w:rsidRDefault="00ED59E6">
      <w:pPr>
        <w:pStyle w:val="ab"/>
        <w:numPr>
          <w:ilvl w:val="0"/>
          <w:numId w:val="3"/>
        </w:numPr>
        <w:spacing w:line="360" w:lineRule="auto"/>
        <w:jc w:val="both"/>
        <w:rPr>
          <w:ins w:id="165" w:author="Rostislav Bobin" w:date="2019-04-18T13:44:00Z"/>
        </w:rPr>
        <w:pPrChange w:id="166" w:author="Rostislav Bobin" w:date="2019-04-18T13:44:00Z">
          <w:pPr>
            <w:widowControl w:val="0"/>
            <w:ind w:firstLine="0"/>
          </w:pPr>
        </w:pPrChange>
      </w:pPr>
      <w:bookmarkStart w:id="167" w:name="_Ref5974083"/>
      <w:ins w:id="168" w:author="Rostislav Bobin" w:date="2019-04-12T15:02:00Z">
        <w:r w:rsidRPr="00ED59E6">
          <w:t xml:space="preserve">Основные сведения об объектных моделях и пространственном интеллектуальном графе в </w:t>
        </w:r>
        <w:proofErr w:type="spellStart"/>
        <w:r w:rsidRPr="00ED59E6">
          <w:t>Digital</w:t>
        </w:r>
        <w:proofErr w:type="spellEnd"/>
        <w:r w:rsidRPr="00ED59E6">
          <w:t xml:space="preserve"> </w:t>
        </w:r>
        <w:proofErr w:type="spellStart"/>
        <w:r w:rsidRPr="00ED59E6">
          <w:t>Twins</w:t>
        </w:r>
        <w:proofErr w:type="spellEnd"/>
        <w:r>
          <w:t>.</w:t>
        </w:r>
      </w:ins>
      <w:ins w:id="169" w:author="Rostislav Bobin" w:date="2019-04-12T15:03:00Z">
        <w:r w:rsidRPr="00ED59E6">
          <w:rPr>
            <w:rPrChange w:id="170" w:author="Rostislav Bobin" w:date="2019-04-12T15:03:00Z">
              <w:rPr>
                <w:lang w:val="en-US"/>
              </w:rPr>
            </w:rPrChange>
          </w:rPr>
          <w:t xml:space="preserve"> </w:t>
        </w:r>
      </w:ins>
      <w:ins w:id="171" w:author="Rostislav Bobin" w:date="2019-04-12T15:02:00Z">
        <w:r w:rsidRPr="00ED59E6">
          <w:rPr>
            <w:rPrChange w:id="172" w:author="Rostislav Bobin" w:date="2019-04-12T15:02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ED59E6">
          <w:rPr>
            <w:rPrChange w:id="173" w:author="Rostislav Bobin" w:date="2019-04-12T15:0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ED59E6">
          <w:rPr>
            <w:rPrChange w:id="174" w:author="Rostislav Bobin" w:date="2019-04-12T15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ED59E6">
          <w:rPr>
            <w:rPrChange w:id="175" w:author="Rostislav Bobin" w:date="2019-04-12T15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ED59E6">
          <w:rPr>
            <w:rPrChange w:id="176" w:author="Rostislav Bobin" w:date="2019-04-12T15:02:00Z">
              <w:rPr>
                <w:lang w:val="en-US"/>
              </w:rPr>
            </w:rPrChange>
          </w:rPr>
          <w:instrText xml:space="preserve"> "</w:instrText>
        </w:r>
        <w:r w:rsidRPr="00ED59E6">
          <w:rPr>
            <w:lang w:val="en-US"/>
          </w:rPr>
          <w:instrText>https</w:instrText>
        </w:r>
        <w:r w:rsidRPr="00ED59E6">
          <w:rPr>
            <w:rPrChange w:id="177" w:author="Rostislav Bobin" w:date="2019-04-12T15:02:00Z">
              <w:rPr>
                <w:lang w:val="en-US"/>
              </w:rPr>
            </w:rPrChange>
          </w:rPr>
          <w:instrText>://</w:instrText>
        </w:r>
        <w:r w:rsidRPr="00ED59E6">
          <w:rPr>
            <w:lang w:val="en-US"/>
          </w:rPr>
          <w:instrText>docs</w:instrText>
        </w:r>
        <w:r w:rsidRPr="00ED59E6">
          <w:rPr>
            <w:rPrChange w:id="178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microsoft</w:instrText>
        </w:r>
        <w:r w:rsidRPr="00ED59E6">
          <w:rPr>
            <w:rPrChange w:id="179" w:author="Rostislav Bobin" w:date="2019-04-12T15:02:00Z">
              <w:rPr>
                <w:lang w:val="en-US"/>
              </w:rPr>
            </w:rPrChange>
          </w:rPr>
          <w:instrText>.</w:instrText>
        </w:r>
        <w:r w:rsidRPr="00ED59E6">
          <w:rPr>
            <w:lang w:val="en-US"/>
          </w:rPr>
          <w:instrText>com</w:instrText>
        </w:r>
        <w:r w:rsidRPr="00ED59E6">
          <w:rPr>
            <w:rPrChange w:id="180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ru</w:instrText>
        </w:r>
        <w:r w:rsidRPr="00ED59E6">
          <w:rPr>
            <w:rPrChange w:id="181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ru</w:instrText>
        </w:r>
        <w:r w:rsidRPr="00ED59E6">
          <w:rPr>
            <w:rPrChange w:id="182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azure</w:instrText>
        </w:r>
        <w:r w:rsidRPr="00ED59E6">
          <w:rPr>
            <w:rPrChange w:id="183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digital</w:instrText>
        </w:r>
        <w:r w:rsidRPr="00ED59E6">
          <w:rPr>
            <w:rPrChange w:id="184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twins</w:instrText>
        </w:r>
        <w:r w:rsidRPr="00ED59E6">
          <w:rPr>
            <w:rPrChange w:id="185" w:author="Rostislav Bobin" w:date="2019-04-12T15:02:00Z">
              <w:rPr>
                <w:lang w:val="en-US"/>
              </w:rPr>
            </w:rPrChange>
          </w:rPr>
          <w:instrText>/</w:instrText>
        </w:r>
        <w:r w:rsidRPr="00ED59E6">
          <w:rPr>
            <w:lang w:val="en-US"/>
          </w:rPr>
          <w:instrText>concepts</w:instrText>
        </w:r>
        <w:r w:rsidRPr="00ED59E6">
          <w:rPr>
            <w:rPrChange w:id="186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objectmodel</w:instrText>
        </w:r>
        <w:r w:rsidRPr="00ED59E6">
          <w:rPr>
            <w:rPrChange w:id="187" w:author="Rostislav Bobin" w:date="2019-04-12T15:02:00Z">
              <w:rPr>
                <w:lang w:val="en-US"/>
              </w:rPr>
            </w:rPrChange>
          </w:rPr>
          <w:instrText>-</w:instrText>
        </w:r>
        <w:r w:rsidRPr="00ED59E6">
          <w:rPr>
            <w:lang w:val="en-US"/>
          </w:rPr>
          <w:instrText>spatialgraph</w:instrText>
        </w:r>
        <w:r w:rsidRPr="00ED59E6">
          <w:rPr>
            <w:rPrChange w:id="188" w:author="Rostislav Bobin" w:date="2019-04-12T15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FA3850">
          <w:rPr>
            <w:rStyle w:val="ac"/>
            <w:lang w:val="en-US"/>
          </w:rPr>
          <w:t>https</w:t>
        </w:r>
        <w:r w:rsidRPr="00ED59E6">
          <w:rPr>
            <w:rStyle w:val="ac"/>
            <w:rPrChange w:id="189" w:author="Rostislav Bobin" w:date="2019-04-12T15:02:00Z">
              <w:rPr>
                <w:rStyle w:val="ac"/>
                <w:lang w:val="en-US"/>
              </w:rPr>
            </w:rPrChange>
          </w:rPr>
          <w:t>://</w:t>
        </w:r>
        <w:r w:rsidRPr="00FA3850">
          <w:rPr>
            <w:rStyle w:val="ac"/>
            <w:lang w:val="en-US"/>
          </w:rPr>
          <w:t>docs</w:t>
        </w:r>
        <w:r w:rsidRPr="00ED59E6">
          <w:rPr>
            <w:rStyle w:val="ac"/>
            <w:rPrChange w:id="190" w:author="Rostislav Bobin" w:date="2019-04-12T15:02:00Z">
              <w:rPr>
                <w:rStyle w:val="ac"/>
                <w:lang w:val="en-US"/>
              </w:rPr>
            </w:rPrChange>
          </w:rPr>
          <w:t>.</w:t>
        </w:r>
        <w:proofErr w:type="spellStart"/>
        <w:r w:rsidRPr="00FA3850">
          <w:rPr>
            <w:rStyle w:val="ac"/>
            <w:lang w:val="en-US"/>
          </w:rPr>
          <w:t>microsoft</w:t>
        </w:r>
        <w:proofErr w:type="spellEnd"/>
        <w:r w:rsidRPr="00ED59E6">
          <w:rPr>
            <w:rStyle w:val="ac"/>
            <w:rPrChange w:id="191" w:author="Rostislav Bobin" w:date="2019-04-12T15:02:00Z">
              <w:rPr>
                <w:rStyle w:val="ac"/>
                <w:lang w:val="en-US"/>
              </w:rPr>
            </w:rPrChange>
          </w:rPr>
          <w:t>.</w:t>
        </w:r>
        <w:r w:rsidRPr="00FA3850">
          <w:rPr>
            <w:rStyle w:val="ac"/>
            <w:lang w:val="en-US"/>
          </w:rPr>
          <w:t>com</w:t>
        </w:r>
        <w:r w:rsidRPr="00ED59E6">
          <w:rPr>
            <w:rStyle w:val="ac"/>
            <w:rPrChange w:id="192" w:author="Rostislav Bobin" w:date="2019-04-12T15:02:00Z">
              <w:rPr>
                <w:rStyle w:val="ac"/>
                <w:lang w:val="en-US"/>
              </w:rPr>
            </w:rPrChange>
          </w:rPr>
          <w:t>/</w:t>
        </w:r>
        <w:proofErr w:type="spellStart"/>
        <w:r w:rsidRPr="00FA3850">
          <w:rPr>
            <w:rStyle w:val="ac"/>
            <w:lang w:val="en-US"/>
          </w:rPr>
          <w:t>ru</w:t>
        </w:r>
        <w:proofErr w:type="spellEnd"/>
        <w:r w:rsidRPr="00ED59E6">
          <w:rPr>
            <w:rStyle w:val="ac"/>
            <w:rPrChange w:id="193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ru</w:t>
        </w:r>
        <w:proofErr w:type="spellEnd"/>
        <w:r w:rsidRPr="00ED59E6">
          <w:rPr>
            <w:rStyle w:val="ac"/>
            <w:rPrChange w:id="194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azure</w:t>
        </w:r>
        <w:r w:rsidRPr="00ED59E6">
          <w:rPr>
            <w:rStyle w:val="ac"/>
            <w:rPrChange w:id="195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digital</w:t>
        </w:r>
        <w:r w:rsidRPr="00ED59E6">
          <w:rPr>
            <w:rStyle w:val="ac"/>
            <w:rPrChange w:id="196" w:author="Rostislav Bobin" w:date="2019-04-12T15:02:00Z">
              <w:rPr>
                <w:rStyle w:val="ac"/>
                <w:lang w:val="en-US"/>
              </w:rPr>
            </w:rPrChange>
          </w:rPr>
          <w:t>-</w:t>
        </w:r>
        <w:r w:rsidRPr="00FA3850">
          <w:rPr>
            <w:rStyle w:val="ac"/>
            <w:lang w:val="en-US"/>
          </w:rPr>
          <w:t>twins</w:t>
        </w:r>
        <w:r w:rsidRPr="00ED59E6">
          <w:rPr>
            <w:rStyle w:val="ac"/>
            <w:rPrChange w:id="197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 w:rsidRPr="00FA3850">
          <w:rPr>
            <w:rStyle w:val="ac"/>
            <w:lang w:val="en-US"/>
          </w:rPr>
          <w:t>concepts</w:t>
        </w:r>
        <w:r w:rsidRPr="00ED59E6">
          <w:rPr>
            <w:rStyle w:val="ac"/>
            <w:rPrChange w:id="198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objectmodel</w:t>
        </w:r>
        <w:proofErr w:type="spellEnd"/>
        <w:r w:rsidRPr="00ED59E6">
          <w:rPr>
            <w:rStyle w:val="ac"/>
            <w:rPrChange w:id="199" w:author="Rostislav Bobin" w:date="2019-04-12T15:02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FA3850">
          <w:rPr>
            <w:rStyle w:val="ac"/>
            <w:lang w:val="en-US"/>
          </w:rPr>
          <w:t>spatialgraph</w:t>
        </w:r>
        <w:proofErr w:type="spellEnd"/>
        <w:r w:rsidRPr="00ED59E6">
          <w:rPr>
            <w:rStyle w:val="ac"/>
            <w:rPrChange w:id="200" w:author="Rostislav Bobin" w:date="2019-04-12T15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ED59E6">
          <w:rPr>
            <w:rPrChange w:id="201" w:author="Rostislav Bobin" w:date="2019-04-12T15:02:00Z">
              <w:rPr>
                <w:lang w:val="en-US"/>
              </w:rPr>
            </w:rPrChange>
          </w:rPr>
          <w:t xml:space="preserve"> (</w:t>
        </w:r>
        <w:r>
          <w:t>дата обращения 28.03.2019</w:t>
        </w:r>
        <w:r w:rsidRPr="00ED59E6">
          <w:rPr>
            <w:rPrChange w:id="202" w:author="Rostislav Bobin" w:date="2019-04-12T15:02:00Z">
              <w:rPr>
                <w:lang w:val="en-US"/>
              </w:rPr>
            </w:rPrChange>
          </w:rPr>
          <w:t>)</w:t>
        </w:r>
        <w:r>
          <w:t>.</w:t>
        </w:r>
      </w:ins>
      <w:bookmarkEnd w:id="167"/>
    </w:p>
    <w:p w14:paraId="30242924" w14:textId="260EB928" w:rsidR="00794F46" w:rsidRDefault="00794F46">
      <w:pPr>
        <w:pStyle w:val="ab"/>
        <w:numPr>
          <w:ilvl w:val="0"/>
          <w:numId w:val="3"/>
        </w:numPr>
        <w:spacing w:line="360" w:lineRule="auto"/>
        <w:jc w:val="both"/>
        <w:rPr>
          <w:ins w:id="203" w:author="Rostislav Bobin" w:date="2019-04-19T09:10:00Z"/>
          <w:lang w:val="en-US"/>
        </w:rPr>
        <w:pPrChange w:id="204" w:author="Rostislav Bobin" w:date="2019-04-18T13:52:00Z">
          <w:pPr>
            <w:widowControl w:val="0"/>
            <w:ind w:firstLine="0"/>
          </w:pPr>
        </w:pPrChange>
      </w:pPr>
      <w:bookmarkStart w:id="205" w:name="_Ref6488017"/>
      <w:ins w:id="206" w:author="Rostislav Bobin" w:date="2019-04-18T13:52:00Z">
        <w:r w:rsidRPr="00794F46">
          <w:rPr>
            <w:lang w:val="en-US"/>
          </w:rPr>
          <w:t xml:space="preserve">F. Bonomi, R. Milito, J. Zhu, and S. </w:t>
        </w:r>
        <w:proofErr w:type="spellStart"/>
        <w:r w:rsidRPr="00794F46">
          <w:rPr>
            <w:lang w:val="en-US"/>
          </w:rPr>
          <w:t>Addepalli</w:t>
        </w:r>
        <w:proofErr w:type="spellEnd"/>
        <w:r w:rsidRPr="00794F46">
          <w:rPr>
            <w:lang w:val="en-US"/>
          </w:rPr>
          <w:t>, “Fog Computing and Its Role in the Internet of Things,” in Proceedings of ACM MCC,</w:t>
        </w:r>
        <w:r>
          <w:rPr>
            <w:lang w:val="en-US"/>
          </w:rPr>
          <w:t xml:space="preserve"> </w:t>
        </w:r>
        <w:r w:rsidRPr="00794F46">
          <w:rPr>
            <w:lang w:val="en-US"/>
          </w:rPr>
          <w:t>2012, pp. 13–16.</w:t>
        </w:r>
      </w:ins>
      <w:bookmarkEnd w:id="205"/>
    </w:p>
    <w:p w14:paraId="11CD7952" w14:textId="4EC04E13" w:rsidR="00F954D1" w:rsidRPr="0085346D" w:rsidRDefault="00F954D1">
      <w:pPr>
        <w:pStyle w:val="ab"/>
        <w:numPr>
          <w:ilvl w:val="0"/>
          <w:numId w:val="3"/>
        </w:numPr>
        <w:spacing w:line="360" w:lineRule="auto"/>
        <w:jc w:val="both"/>
        <w:rPr>
          <w:ins w:id="207" w:author="Rostislav Bobin" w:date="2019-04-19T09:50:00Z"/>
        </w:rPr>
        <w:pPrChange w:id="208" w:author="Rostislav Bobin" w:date="2019-04-18T13:52:00Z">
          <w:pPr>
            <w:widowControl w:val="0"/>
            <w:ind w:firstLine="0"/>
          </w:pPr>
        </w:pPrChange>
      </w:pPr>
      <w:bookmarkStart w:id="209" w:name="_Ref6557837"/>
      <w:ins w:id="210" w:author="Rostislav Bobin" w:date="2019-04-19T09:11:00Z">
        <w:r>
          <w:rPr>
            <w:lang w:val="en-US"/>
          </w:rPr>
          <w:t>Low</w:t>
        </w:r>
        <w:r w:rsidRPr="000C2CA8">
          <w:rPr>
            <w:rPrChange w:id="211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Carbon</w:t>
        </w:r>
        <w:r w:rsidRPr="000C2CA8">
          <w:rPr>
            <w:rPrChange w:id="212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London</w:t>
        </w:r>
        <w:r w:rsidRPr="000C2CA8">
          <w:rPr>
            <w:rPrChange w:id="213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webpage</w:t>
        </w:r>
      </w:ins>
      <w:ins w:id="214" w:author="Rostislav Bobin" w:date="2019-04-19T09:51:00Z">
        <w:r w:rsidR="005A316B" w:rsidRPr="000C2CA8">
          <w:rPr>
            <w:rPrChange w:id="215" w:author="Gleb Radchenko" w:date="2019-04-26T14:10:00Z">
              <w:rPr>
                <w:lang w:val="en-US"/>
              </w:rPr>
            </w:rPrChange>
          </w:rPr>
          <w:t>.</w:t>
        </w:r>
      </w:ins>
      <w:ins w:id="216" w:author="Rostislav Bobin" w:date="2019-04-19T09:11:00Z">
        <w:r w:rsidRPr="000C2CA8">
          <w:rPr>
            <w:rPrChange w:id="217" w:author="Gleb Radchenko" w:date="2019-04-26T14:10:00Z">
              <w:rPr>
                <w:lang w:val="en-US"/>
              </w:rPr>
            </w:rPrChange>
          </w:rPr>
          <w:t xml:space="preserve"> </w:t>
        </w:r>
      </w:ins>
      <w:ins w:id="218" w:author="Rostislav Bobin" w:date="2019-04-19T09:10:00Z">
        <w:r w:rsidRPr="000C2CA8">
          <w:rPr>
            <w:rPrChange w:id="219" w:author="Gleb Radchenko" w:date="2019-04-26T14:10:00Z">
              <w:rPr>
                <w:lang w:val="en-US"/>
              </w:rPr>
            </w:rPrChange>
          </w:rPr>
          <w:t>[</w:t>
        </w:r>
        <w:r>
          <w:t>Электронный</w:t>
        </w:r>
        <w:r w:rsidRPr="000C2CA8">
          <w:t xml:space="preserve"> </w:t>
        </w:r>
        <w:r>
          <w:t>ресурс</w:t>
        </w:r>
        <w:r w:rsidRPr="000C2CA8">
          <w:rPr>
            <w:rPrChange w:id="220" w:author="Gleb Radchenko" w:date="2019-04-26T14:10:00Z">
              <w:rPr>
                <w:lang w:val="en-US"/>
              </w:rPr>
            </w:rPrChange>
          </w:rPr>
          <w:t>]</w:t>
        </w:r>
        <w:r w:rsidRPr="000C2CA8">
          <w:t xml:space="preserve"> </w:t>
        </w:r>
        <w:r>
          <w:rPr>
            <w:lang w:val="en-US"/>
          </w:rPr>
          <w:t>URL</w:t>
        </w:r>
        <w:r w:rsidRPr="000C2CA8">
          <w:rPr>
            <w:rPrChange w:id="221" w:author="Gleb Radchenko" w:date="2019-04-26T14:10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0C2CA8">
          <w:rPr>
            <w:rPrChange w:id="222" w:author="Gleb Radchenko" w:date="2019-04-26T14:10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0C2CA8">
          <w:rPr>
            <w:rPrChange w:id="223" w:author="Gleb Radchenko" w:date="2019-04-26T14:10:00Z">
              <w:rPr>
                <w:lang w:val="en-US"/>
              </w:rPr>
            </w:rPrChange>
          </w:rPr>
          <w:instrText xml:space="preserve"> "</w:instrText>
        </w:r>
        <w:r w:rsidRPr="00F954D1">
          <w:rPr>
            <w:lang w:val="en-US"/>
          </w:rPr>
          <w:instrText>http</w:instrText>
        </w:r>
        <w:r w:rsidRPr="000C2CA8">
          <w:rPr>
            <w:rPrChange w:id="224" w:author="Gleb Radchenko" w:date="2019-04-26T14:10:00Z">
              <w:rPr>
                <w:lang w:val="en-US"/>
              </w:rPr>
            </w:rPrChange>
          </w:rPr>
          <w:instrText>://</w:instrText>
        </w:r>
        <w:r w:rsidRPr="00F954D1">
          <w:rPr>
            <w:lang w:val="en-US"/>
          </w:rPr>
          <w:instrText>innovation</w:instrText>
        </w:r>
        <w:r w:rsidRPr="000C2CA8">
          <w:rPr>
            <w:rPrChange w:id="225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ukpowernetworks</w:instrText>
        </w:r>
        <w:r w:rsidRPr="000C2CA8">
          <w:rPr>
            <w:rPrChange w:id="226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co</w:instrText>
        </w:r>
        <w:r w:rsidRPr="000C2CA8">
          <w:rPr>
            <w:rPrChange w:id="227" w:author="Gleb Radchenko" w:date="2019-04-26T14:10:00Z">
              <w:rPr>
                <w:lang w:val="en-US"/>
              </w:rPr>
            </w:rPrChange>
          </w:rPr>
          <w:instrText>.</w:instrText>
        </w:r>
        <w:r w:rsidRPr="00F954D1">
          <w:rPr>
            <w:lang w:val="en-US"/>
          </w:rPr>
          <w:instrText>uk</w:instrText>
        </w:r>
        <w:r w:rsidRPr="000C2CA8">
          <w:rPr>
            <w:rPrChange w:id="228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innovation</w:instrText>
        </w:r>
        <w:r w:rsidRPr="000C2CA8">
          <w:rPr>
            <w:rPrChange w:id="229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en</w:instrText>
        </w:r>
        <w:r w:rsidRPr="000C2CA8">
          <w:rPr>
            <w:rPrChange w:id="230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Projects</w:instrText>
        </w:r>
        <w:r w:rsidRPr="000C2CA8">
          <w:rPr>
            <w:rPrChange w:id="231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tier</w:instrText>
        </w:r>
        <w:r w:rsidRPr="000C2CA8">
          <w:rPr>
            <w:rPrChange w:id="232" w:author="Gleb Radchenko" w:date="2019-04-26T14:10:00Z">
              <w:rPr>
                <w:lang w:val="en-US"/>
              </w:rPr>
            </w:rPrChange>
          </w:rPr>
          <w:instrText>-2-</w:instrText>
        </w:r>
        <w:r w:rsidRPr="00F954D1">
          <w:rPr>
            <w:lang w:val="en-US"/>
          </w:rPr>
          <w:instrText>projects</w:instrText>
        </w:r>
        <w:r w:rsidRPr="000C2CA8">
          <w:rPr>
            <w:rPrChange w:id="233" w:author="Gleb Radchenko" w:date="2019-04-26T14:10:00Z">
              <w:rPr>
                <w:lang w:val="en-US"/>
              </w:rPr>
            </w:rPrChange>
          </w:rPr>
          <w:instrText>/</w:instrText>
        </w:r>
        <w:r w:rsidRPr="00F954D1">
          <w:rPr>
            <w:lang w:val="en-US"/>
          </w:rPr>
          <w:instrText>Low</w:instrText>
        </w:r>
        <w:r w:rsidRPr="000C2CA8">
          <w:rPr>
            <w:rPrChange w:id="234" w:author="Gleb Radchenko" w:date="2019-04-26T14:10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Carbon</w:instrText>
        </w:r>
        <w:r w:rsidRPr="000C2CA8">
          <w:rPr>
            <w:rPrChange w:id="235" w:author="Gleb Radchenko" w:date="2019-04-26T14:10:00Z">
              <w:rPr>
                <w:lang w:val="en-US"/>
              </w:rPr>
            </w:rPrChange>
          </w:rPr>
          <w:instrText>-</w:instrText>
        </w:r>
        <w:r w:rsidRPr="00F954D1">
          <w:rPr>
            <w:lang w:val="en-US"/>
          </w:rPr>
          <w:instrText>London</w:instrText>
        </w:r>
        <w:r w:rsidRPr="000C2CA8">
          <w:rPr>
            <w:rPrChange w:id="236" w:author="Gleb Radchenko" w:date="2019-04-26T14:10:00Z">
              <w:rPr>
                <w:lang w:val="en-US"/>
              </w:rPr>
            </w:rPrChange>
          </w:rPr>
          <w:instrText>-(</w:instrText>
        </w:r>
        <w:r w:rsidRPr="00F954D1">
          <w:rPr>
            <w:lang w:val="en-US"/>
          </w:rPr>
          <w:instrText>LCL</w:instrText>
        </w:r>
        <w:r w:rsidRPr="000C2CA8">
          <w:rPr>
            <w:rPrChange w:id="237" w:author="Gleb Radchenko" w:date="2019-04-26T14:10:00Z">
              <w:rPr>
                <w:lang w:val="en-US"/>
              </w:rPr>
            </w:rPrChange>
          </w:rPr>
          <w:instrText xml:space="preserve">)/"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</w:t>
        </w:r>
        <w:r w:rsidRPr="005A316B">
          <w:rPr>
            <w:rStyle w:val="ac"/>
            <w:rPrChange w:id="238" w:author="Rostislav Bobin" w:date="2019-04-19T09:51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innovation</w:t>
        </w:r>
        <w:r w:rsidRPr="005A316B">
          <w:rPr>
            <w:rStyle w:val="ac"/>
            <w:rPrChange w:id="239" w:author="Rostislav Bobin" w:date="2019-04-19T09:51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ukpowernetworks</w:t>
        </w:r>
        <w:proofErr w:type="spellEnd"/>
        <w:r w:rsidRPr="005A316B">
          <w:rPr>
            <w:rStyle w:val="ac"/>
            <w:rPrChange w:id="240" w:author="Rostislav Bobin" w:date="2019-04-19T09:51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</w:t>
        </w:r>
        <w:r w:rsidRPr="005A316B">
          <w:rPr>
            <w:rStyle w:val="ac"/>
            <w:rPrChange w:id="241" w:author="Rostislav Bobin" w:date="2019-04-19T09:51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uk</w:t>
        </w:r>
        <w:proofErr w:type="spellEnd"/>
        <w:r w:rsidRPr="005A316B">
          <w:rPr>
            <w:rStyle w:val="ac"/>
            <w:rPrChange w:id="242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innovation</w:t>
        </w:r>
        <w:r w:rsidRPr="005A316B">
          <w:rPr>
            <w:rStyle w:val="ac"/>
            <w:rPrChange w:id="243" w:author="Rostislav Bobin" w:date="2019-04-19T09:51:00Z">
              <w:rPr>
                <w:lang w:val="en-US"/>
              </w:rPr>
            </w:rPrChange>
          </w:rPr>
          <w:t>/</w:t>
        </w:r>
        <w:proofErr w:type="spellStart"/>
        <w:r w:rsidRPr="00591F78">
          <w:rPr>
            <w:rStyle w:val="ac"/>
            <w:lang w:val="en-US"/>
          </w:rPr>
          <w:t>en</w:t>
        </w:r>
        <w:proofErr w:type="spellEnd"/>
        <w:r w:rsidRPr="005A316B">
          <w:rPr>
            <w:rStyle w:val="ac"/>
            <w:rPrChange w:id="244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Projects</w:t>
        </w:r>
        <w:r w:rsidRPr="005A316B">
          <w:rPr>
            <w:rStyle w:val="ac"/>
            <w:rPrChange w:id="245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tier</w:t>
        </w:r>
        <w:r w:rsidRPr="005A316B">
          <w:rPr>
            <w:rStyle w:val="ac"/>
            <w:rPrChange w:id="246" w:author="Rostislav Bobin" w:date="2019-04-19T09:51:00Z">
              <w:rPr>
                <w:lang w:val="en-US"/>
              </w:rPr>
            </w:rPrChange>
          </w:rPr>
          <w:t>-2-</w:t>
        </w:r>
        <w:r w:rsidRPr="00591F78">
          <w:rPr>
            <w:rStyle w:val="ac"/>
            <w:lang w:val="en-US"/>
          </w:rPr>
          <w:t>projects</w:t>
        </w:r>
        <w:r w:rsidRPr="005A316B">
          <w:rPr>
            <w:rStyle w:val="ac"/>
            <w:rPrChange w:id="247" w:author="Rostislav Bobin" w:date="2019-04-19T09:51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Low</w:t>
        </w:r>
        <w:r w:rsidRPr="005A316B">
          <w:rPr>
            <w:rStyle w:val="ac"/>
            <w:rPrChange w:id="248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Carbon</w:t>
        </w:r>
        <w:r w:rsidRPr="005A316B">
          <w:rPr>
            <w:rStyle w:val="ac"/>
            <w:rPrChange w:id="249" w:author="Rostislav Bobin" w:date="2019-04-19T09:51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London</w:t>
        </w:r>
        <w:r w:rsidRPr="005A316B">
          <w:rPr>
            <w:rStyle w:val="ac"/>
            <w:rPrChange w:id="250" w:author="Rostislav Bobin" w:date="2019-04-19T09:51:00Z">
              <w:rPr>
                <w:lang w:val="en-US"/>
              </w:rPr>
            </w:rPrChange>
          </w:rPr>
          <w:t>-(</w:t>
        </w:r>
        <w:r w:rsidRPr="00591F78">
          <w:rPr>
            <w:rStyle w:val="ac"/>
            <w:lang w:val="en-US"/>
          </w:rPr>
          <w:t>LCL</w:t>
        </w:r>
        <w:r w:rsidRPr="005A316B">
          <w:rPr>
            <w:rStyle w:val="ac"/>
            <w:rPrChange w:id="251" w:author="Rostislav Bobin" w:date="2019-04-19T09:51:00Z">
              <w:rPr>
                <w:lang w:val="en-US"/>
              </w:rPr>
            </w:rPrChange>
          </w:rPr>
          <w:t>)/</w:t>
        </w:r>
        <w:r>
          <w:rPr>
            <w:lang w:val="en-US"/>
          </w:rPr>
          <w:fldChar w:fldCharType="end"/>
        </w:r>
        <w:r w:rsidRPr="000C2CA8">
          <w:rPr>
            <w:rPrChange w:id="252" w:author="Gleb Radchenko" w:date="2019-04-26T14:10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0C2CA8">
          <w:t xml:space="preserve"> </w:t>
        </w:r>
        <w:r>
          <w:t>обращения</w:t>
        </w:r>
        <w:r w:rsidRPr="000C2CA8">
          <w:t xml:space="preserve"> 16.04.2019</w:t>
        </w:r>
        <w:r w:rsidRPr="000C2CA8">
          <w:rPr>
            <w:rPrChange w:id="253" w:author="Gleb Radchenko" w:date="2019-04-26T14:10:00Z">
              <w:rPr>
                <w:lang w:val="en-US"/>
              </w:rPr>
            </w:rPrChange>
          </w:rPr>
          <w:t>)</w:t>
        </w:r>
      </w:ins>
      <w:ins w:id="254" w:author="Rostislav Bobin" w:date="2019-04-19T09:11:00Z">
        <w:r w:rsidRPr="000C2CA8">
          <w:t>.</w:t>
        </w:r>
      </w:ins>
      <w:bookmarkEnd w:id="209"/>
    </w:p>
    <w:p w14:paraId="318D4608" w14:textId="2D5B247E" w:rsidR="005A316B" w:rsidRDefault="005A316B">
      <w:pPr>
        <w:pStyle w:val="ab"/>
        <w:numPr>
          <w:ilvl w:val="0"/>
          <w:numId w:val="3"/>
        </w:numPr>
        <w:spacing w:line="360" w:lineRule="auto"/>
        <w:jc w:val="both"/>
        <w:rPr>
          <w:ins w:id="255" w:author="Rostislav Bobin" w:date="2019-04-19T09:51:00Z"/>
        </w:rPr>
        <w:pPrChange w:id="256" w:author="Rostislav Bobin" w:date="2019-04-18T13:52:00Z">
          <w:pPr>
            <w:widowControl w:val="0"/>
            <w:ind w:firstLine="0"/>
          </w:pPr>
        </w:pPrChange>
      </w:pPr>
      <w:bookmarkStart w:id="257" w:name="_Ref6559934"/>
      <w:ins w:id="258" w:author="Rostislav Bobin" w:date="2019-04-19T09:50:00Z">
        <w:r>
          <w:rPr>
            <w:lang w:val="en-US"/>
          </w:rPr>
          <w:t>Azure</w:t>
        </w:r>
        <w:r w:rsidRPr="000C2CA8">
          <w:rPr>
            <w:rPrChange w:id="259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0C2CA8">
          <w:rPr>
            <w:rPrChange w:id="260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Hub</w:t>
        </w:r>
        <w:r w:rsidRPr="000C2CA8">
          <w:rPr>
            <w:rPrChange w:id="261" w:author="Gleb Radchenko" w:date="2019-04-26T14:10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Documentation</w:t>
        </w:r>
      </w:ins>
      <w:ins w:id="262" w:author="Rostislav Bobin" w:date="2019-04-19T09:51:00Z">
        <w:r w:rsidRPr="000C2CA8">
          <w:rPr>
            <w:rPrChange w:id="263" w:author="Gleb Radchenko" w:date="2019-04-26T14:10:00Z">
              <w:rPr>
                <w:lang w:val="en-US"/>
              </w:rPr>
            </w:rPrChange>
          </w:rPr>
          <w:t>.</w:t>
        </w:r>
      </w:ins>
      <w:ins w:id="264" w:author="Rostislav Bobin" w:date="2019-04-19T09:50:00Z">
        <w:r w:rsidRPr="000C2CA8">
          <w:rPr>
            <w:rPrChange w:id="265" w:author="Gleb Radchenko" w:date="2019-04-26T14:10:00Z">
              <w:rPr>
                <w:lang w:val="en-US"/>
              </w:rPr>
            </w:rPrChange>
          </w:rPr>
          <w:t xml:space="preserve"> </w:t>
        </w:r>
        <w:r w:rsidRPr="005A316B">
          <w:rPr>
            <w:rPrChange w:id="266" w:author="Rostislav Bobin" w:date="2019-04-19T09:51:00Z">
              <w:rPr>
                <w:lang w:val="en-US"/>
              </w:rPr>
            </w:rPrChange>
          </w:rPr>
          <w:t>[</w:t>
        </w:r>
      </w:ins>
      <w:ins w:id="267" w:author="Rostislav Bobin" w:date="2019-04-19T09:51:00Z">
        <w:r>
          <w:t>Электронный</w:t>
        </w:r>
        <w:r w:rsidRPr="005A316B">
          <w:t xml:space="preserve"> </w:t>
        </w:r>
        <w:r>
          <w:t>ресурс</w:t>
        </w:r>
      </w:ins>
      <w:ins w:id="268" w:author="Rostislav Bobin" w:date="2019-04-19T09:50:00Z">
        <w:r w:rsidRPr="005A316B">
          <w:rPr>
            <w:rPrChange w:id="269" w:author="Rostislav Bobin" w:date="2019-04-19T09:51:00Z">
              <w:rPr>
                <w:lang w:val="en-US"/>
              </w:rPr>
            </w:rPrChange>
          </w:rPr>
          <w:t>]</w:t>
        </w:r>
      </w:ins>
      <w:ins w:id="270" w:author="Rostislav Bobin" w:date="2019-04-19T09:51:00Z">
        <w:r w:rsidRPr="005A316B">
          <w:t xml:space="preserve"> </w:t>
        </w:r>
        <w:r>
          <w:rPr>
            <w:lang w:val="en-US"/>
          </w:rPr>
          <w:t>URL</w:t>
        </w:r>
        <w:r w:rsidRPr="005A316B">
          <w:rPr>
            <w:rPrChange w:id="271" w:author="Rostislav Bobin" w:date="2019-04-19T09:51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272" w:author="Rostislav Bobin" w:date="2019-04-19T09:51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273" w:author="Rostislav Bobin" w:date="2019-04-19T09:51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274" w:author="Rostislav Bobin" w:date="2019-04-19T09:51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docs</w:instrText>
        </w:r>
        <w:r w:rsidRPr="005A316B">
          <w:rPr>
            <w:rPrChange w:id="275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276" w:author="Rostislav Bobin" w:date="2019-04-19T09:51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277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278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279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280" w:author="Rostislav Bobin" w:date="2019-04-19T09:51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iot</w:instrText>
        </w:r>
        <w:r w:rsidRPr="005A316B">
          <w:rPr>
            <w:rPrChange w:id="281" w:author="Rostislav Bobin" w:date="2019-04-19T09:51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</w:instrText>
        </w:r>
        <w:r w:rsidRPr="005A316B">
          <w:rPr>
            <w:rPrChange w:id="282" w:author="Rostislav Bobin" w:date="2019-04-19T09:51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5A316B">
          <w:rPr>
            <w:rStyle w:val="ac"/>
            <w:rPrChange w:id="283" w:author="Rostislav Bobin" w:date="2019-04-19T09:51:00Z">
              <w:rPr>
                <w:rStyle w:val="ac"/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docs</w:t>
        </w:r>
        <w:r w:rsidRPr="005A316B">
          <w:rPr>
            <w:rStyle w:val="ac"/>
            <w:rPrChange w:id="284" w:author="Rostislav Bobin" w:date="2019-04-19T09:51:00Z">
              <w:rPr>
                <w:rStyle w:val="ac"/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microsoft</w:t>
        </w:r>
        <w:proofErr w:type="spellEnd"/>
        <w:r w:rsidRPr="005A316B">
          <w:rPr>
            <w:rStyle w:val="ac"/>
            <w:rPrChange w:id="285" w:author="Rostislav Bobin" w:date="2019-04-19T09:51:00Z">
              <w:rPr>
                <w:rStyle w:val="ac"/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com</w:t>
        </w:r>
        <w:r w:rsidRPr="005A316B">
          <w:rPr>
            <w:rStyle w:val="ac"/>
            <w:rPrChange w:id="286" w:author="Rostislav Bobin" w:date="2019-04-19T09:51:00Z">
              <w:rPr>
                <w:rStyle w:val="ac"/>
                <w:lang w:val="en-US"/>
              </w:rPr>
            </w:rPrChange>
          </w:rPr>
          <w:t>/</w:t>
        </w:r>
        <w:proofErr w:type="spellStart"/>
        <w:r w:rsidRPr="00591F78">
          <w:rPr>
            <w:rStyle w:val="ac"/>
            <w:lang w:val="en-US"/>
          </w:rPr>
          <w:t>ru</w:t>
        </w:r>
        <w:proofErr w:type="spellEnd"/>
        <w:r w:rsidRPr="005A316B">
          <w:rPr>
            <w:rStyle w:val="ac"/>
            <w:rPrChange w:id="287" w:author="Rostislav Bobin" w:date="2019-04-19T09:51:00Z">
              <w:rPr>
                <w:rStyle w:val="ac"/>
                <w:lang w:val="en-US"/>
              </w:rPr>
            </w:rPrChange>
          </w:rPr>
          <w:t>-</w:t>
        </w:r>
        <w:proofErr w:type="spellStart"/>
        <w:r w:rsidRPr="00591F78">
          <w:rPr>
            <w:rStyle w:val="ac"/>
            <w:lang w:val="en-US"/>
          </w:rPr>
          <w:t>ru</w:t>
        </w:r>
        <w:proofErr w:type="spellEnd"/>
        <w:r w:rsidRPr="005A316B">
          <w:rPr>
            <w:rStyle w:val="ac"/>
            <w:rPrChange w:id="288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azure</w:t>
        </w:r>
        <w:r w:rsidRPr="005A316B">
          <w:rPr>
            <w:rStyle w:val="ac"/>
            <w:rPrChange w:id="289" w:author="Rostislav Bobin" w:date="2019-04-19T09:51:00Z">
              <w:rPr>
                <w:rStyle w:val="ac"/>
                <w:lang w:val="en-US"/>
              </w:rPr>
            </w:rPrChange>
          </w:rPr>
          <w:t>/</w:t>
        </w:r>
        <w:proofErr w:type="spellStart"/>
        <w:r w:rsidRPr="00591F78">
          <w:rPr>
            <w:rStyle w:val="ac"/>
            <w:lang w:val="en-US"/>
          </w:rPr>
          <w:t>iot</w:t>
        </w:r>
        <w:proofErr w:type="spellEnd"/>
        <w:r w:rsidRPr="005A316B">
          <w:rPr>
            <w:rStyle w:val="ac"/>
            <w:rPrChange w:id="290" w:author="Rostislav Bobin" w:date="2019-04-19T09:51:00Z">
              <w:rPr>
                <w:rStyle w:val="ac"/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hub</w:t>
        </w:r>
        <w:r w:rsidRPr="005A316B">
          <w:rPr>
            <w:rStyle w:val="ac"/>
            <w:rPrChange w:id="291" w:author="Rostislav Bobin" w:date="2019-04-19T09:51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292" w:author="Rostislav Bobin" w:date="2019-04-19T09:51:00Z">
              <w:rPr>
                <w:lang w:val="en-US"/>
              </w:rPr>
            </w:rPrChange>
          </w:rPr>
          <w:t xml:space="preserve"> (</w:t>
        </w:r>
        <w:r w:rsidRPr="005A316B">
          <w:t>дата обращения 16.04.2019).</w:t>
        </w:r>
        <w:bookmarkEnd w:id="257"/>
      </w:ins>
    </w:p>
    <w:p w14:paraId="13949693" w14:textId="77777777" w:rsidR="005A316B" w:rsidRPr="006D767F" w:rsidRDefault="005A316B" w:rsidP="005A316B">
      <w:pPr>
        <w:pStyle w:val="ab"/>
        <w:numPr>
          <w:ilvl w:val="0"/>
          <w:numId w:val="3"/>
        </w:numPr>
        <w:spacing w:line="360" w:lineRule="auto"/>
        <w:jc w:val="both"/>
        <w:rPr>
          <w:ins w:id="293" w:author="Rostislav Bobin" w:date="2019-04-19T09:52:00Z"/>
        </w:rPr>
      </w:pPr>
      <w:bookmarkStart w:id="294" w:name="_Ref6560022"/>
      <w:ins w:id="295" w:author="Rostislav Bobin" w:date="2019-04-19T09:52:00Z">
        <w:r>
          <w:rPr>
            <w:lang w:val="en-US"/>
          </w:rPr>
          <w:t>Azure</w:t>
        </w:r>
        <w:r w:rsidRPr="005A316B">
          <w:rPr>
            <w:rPrChange w:id="296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Event</w:t>
        </w:r>
        <w:r w:rsidRPr="005A316B">
          <w:rPr>
            <w:rPrChange w:id="297" w:author="Rostislav Bobin" w:date="2019-04-19T09:52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Hubs</w:t>
        </w:r>
        <w:r w:rsidRPr="005A316B">
          <w:rPr>
            <w:rPrChange w:id="298" w:author="Rostislav Bobin" w:date="2019-04-19T09:52:00Z">
              <w:rPr>
                <w:lang w:val="en-US"/>
              </w:rPr>
            </w:rPrChange>
          </w:rPr>
          <w:t>. [</w:t>
        </w:r>
        <w:r>
          <w:t>Электронный ресурс</w:t>
        </w:r>
        <w:r w:rsidRPr="005A316B">
          <w:rPr>
            <w:rPrChange w:id="299" w:author="Rostislav Bobin" w:date="2019-04-19T09:52:00Z">
              <w:rPr>
                <w:lang w:val="en-US"/>
              </w:rPr>
            </w:rPrChange>
          </w:rPr>
          <w:t>]</w:t>
        </w:r>
        <w:r>
          <w:t xml:space="preserve"> </w:t>
        </w:r>
        <w:r>
          <w:rPr>
            <w:lang w:val="en-US"/>
          </w:rPr>
          <w:t>URL</w:t>
        </w:r>
        <w:r w:rsidRPr="005A316B">
          <w:rPr>
            <w:rPrChange w:id="300" w:author="Rostislav Bobin" w:date="2019-04-19T09:5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5A316B">
          <w:rPr>
            <w:rPrChange w:id="301" w:author="Rostislav Bobin" w:date="2019-04-19T09:5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5A316B">
          <w:rPr>
            <w:rPrChange w:id="302" w:author="Rostislav Bobin" w:date="2019-04-19T09:52:00Z">
              <w:rPr>
                <w:lang w:val="en-US"/>
              </w:rPr>
            </w:rPrChange>
          </w:rPr>
          <w:instrText xml:space="preserve"> "</w:instrText>
        </w:r>
        <w:r w:rsidRPr="005A316B">
          <w:rPr>
            <w:lang w:val="en-US"/>
          </w:rPr>
          <w:instrText>https</w:instrText>
        </w:r>
        <w:r w:rsidRPr="005A316B">
          <w:rPr>
            <w:rPrChange w:id="303" w:author="Rostislav Bobin" w:date="2019-04-19T09:52:00Z">
              <w:rPr>
                <w:lang w:val="en-US"/>
              </w:rPr>
            </w:rPrChange>
          </w:rPr>
          <w:instrText>://</w:instrText>
        </w:r>
        <w:r w:rsidRPr="005A316B">
          <w:rPr>
            <w:lang w:val="en-US"/>
          </w:rPr>
          <w:instrText>azure</w:instrText>
        </w:r>
        <w:r w:rsidRPr="005A316B">
          <w:rPr>
            <w:rPrChange w:id="304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microsoft</w:instrText>
        </w:r>
        <w:r w:rsidRPr="005A316B">
          <w:rPr>
            <w:rPrChange w:id="305" w:author="Rostislav Bobin" w:date="2019-04-19T09:52:00Z">
              <w:rPr>
                <w:lang w:val="en-US"/>
              </w:rPr>
            </w:rPrChange>
          </w:rPr>
          <w:instrText>.</w:instrText>
        </w:r>
        <w:r w:rsidRPr="005A316B">
          <w:rPr>
            <w:lang w:val="en-US"/>
          </w:rPr>
          <w:instrText>com</w:instrText>
        </w:r>
        <w:r w:rsidRPr="005A316B">
          <w:rPr>
            <w:rPrChange w:id="306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ru</w:instrText>
        </w:r>
        <w:r w:rsidRPr="005A316B">
          <w:rPr>
            <w:rPrChange w:id="307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ru</w:instrText>
        </w:r>
        <w:r w:rsidRPr="005A316B">
          <w:rPr>
            <w:rPrChange w:id="308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services</w:instrText>
        </w:r>
        <w:r w:rsidRPr="005A316B">
          <w:rPr>
            <w:rPrChange w:id="309" w:author="Rostislav Bobin" w:date="2019-04-19T09:52:00Z">
              <w:rPr>
                <w:lang w:val="en-US"/>
              </w:rPr>
            </w:rPrChange>
          </w:rPr>
          <w:instrText>/</w:instrText>
        </w:r>
        <w:r w:rsidRPr="005A316B">
          <w:rPr>
            <w:lang w:val="en-US"/>
          </w:rPr>
          <w:instrText>event</w:instrText>
        </w:r>
        <w:r w:rsidRPr="005A316B">
          <w:rPr>
            <w:rPrChange w:id="310" w:author="Rostislav Bobin" w:date="2019-04-19T09:52:00Z">
              <w:rPr>
                <w:lang w:val="en-US"/>
              </w:rPr>
            </w:rPrChange>
          </w:rPr>
          <w:instrText>-</w:instrText>
        </w:r>
        <w:r w:rsidRPr="005A316B">
          <w:rPr>
            <w:lang w:val="en-US"/>
          </w:rPr>
          <w:instrText>hubs</w:instrText>
        </w:r>
        <w:r w:rsidRPr="005A316B">
          <w:rPr>
            <w:rPrChange w:id="311" w:author="Rostislav Bobin" w:date="2019-04-19T09:5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591F78">
          <w:rPr>
            <w:rStyle w:val="ac"/>
            <w:rPrChange w:id="312" w:author="Rostislav Bobin" w:date="2019-04-19T09:52:00Z">
              <w:rPr>
                <w:lang w:val="en-US"/>
              </w:rPr>
            </w:rPrChange>
          </w:rPr>
          <w:t>://</w:t>
        </w:r>
        <w:r w:rsidRPr="00591F78">
          <w:rPr>
            <w:rStyle w:val="ac"/>
            <w:lang w:val="en-US"/>
          </w:rPr>
          <w:t>azure</w:t>
        </w:r>
        <w:r w:rsidRPr="00591F78">
          <w:rPr>
            <w:rStyle w:val="ac"/>
            <w:rPrChange w:id="313" w:author="Rostislav Bobin" w:date="2019-04-19T09:52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microsoft</w:t>
        </w:r>
        <w:proofErr w:type="spellEnd"/>
        <w:r w:rsidRPr="00591F78">
          <w:rPr>
            <w:rStyle w:val="ac"/>
            <w:rPrChange w:id="314" w:author="Rostislav Bobin" w:date="2019-04-19T09:5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com</w:t>
        </w:r>
        <w:r w:rsidRPr="00591F78">
          <w:rPr>
            <w:rStyle w:val="ac"/>
            <w:rPrChange w:id="315" w:author="Rostislav Bobin" w:date="2019-04-19T09:52:00Z">
              <w:rPr>
                <w:lang w:val="en-US"/>
              </w:rPr>
            </w:rPrChange>
          </w:rPr>
          <w:t>/</w:t>
        </w:r>
        <w:proofErr w:type="spellStart"/>
        <w:r w:rsidRPr="00591F78">
          <w:rPr>
            <w:rStyle w:val="ac"/>
            <w:lang w:val="en-US"/>
          </w:rPr>
          <w:t>ru</w:t>
        </w:r>
        <w:proofErr w:type="spellEnd"/>
        <w:r w:rsidRPr="00591F78">
          <w:rPr>
            <w:rStyle w:val="ac"/>
            <w:rPrChange w:id="316" w:author="Rostislav Bobin" w:date="2019-04-19T09:52:00Z">
              <w:rPr>
                <w:lang w:val="en-US"/>
              </w:rPr>
            </w:rPrChange>
          </w:rPr>
          <w:t>-</w:t>
        </w:r>
        <w:proofErr w:type="spellStart"/>
        <w:r w:rsidRPr="00591F78">
          <w:rPr>
            <w:rStyle w:val="ac"/>
            <w:lang w:val="en-US"/>
          </w:rPr>
          <w:t>ru</w:t>
        </w:r>
        <w:proofErr w:type="spellEnd"/>
        <w:r w:rsidRPr="00591F78">
          <w:rPr>
            <w:rStyle w:val="ac"/>
            <w:rPrChange w:id="317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services</w:t>
        </w:r>
        <w:r w:rsidRPr="00591F78">
          <w:rPr>
            <w:rStyle w:val="ac"/>
            <w:rPrChange w:id="318" w:author="Rostislav Bobin" w:date="2019-04-19T09:5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event</w:t>
        </w:r>
        <w:r w:rsidRPr="00591F78">
          <w:rPr>
            <w:rStyle w:val="ac"/>
            <w:rPrChange w:id="319" w:author="Rostislav Bobin" w:date="2019-04-19T09:52:00Z">
              <w:rPr>
                <w:lang w:val="en-US"/>
              </w:rPr>
            </w:rPrChange>
          </w:rPr>
          <w:t>-</w:t>
        </w:r>
        <w:r w:rsidRPr="00591F78">
          <w:rPr>
            <w:rStyle w:val="ac"/>
            <w:lang w:val="en-US"/>
          </w:rPr>
          <w:t>hubs</w:t>
        </w:r>
        <w:r w:rsidRPr="00591F78">
          <w:rPr>
            <w:rStyle w:val="ac"/>
            <w:rPrChange w:id="320" w:author="Rostislav Bobin" w:date="2019-04-19T09:52:00Z">
              <w:rPr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5A316B">
          <w:rPr>
            <w:rPrChange w:id="321" w:author="Rostislav Bobin" w:date="2019-04-19T09:52:00Z">
              <w:rPr>
                <w:lang w:val="en-US"/>
              </w:rPr>
            </w:rPrChange>
          </w:rPr>
          <w:t xml:space="preserve"> </w:t>
        </w:r>
        <w:r w:rsidRPr="006D767F">
          <w:t>(</w:t>
        </w:r>
        <w:r w:rsidRPr="005A316B">
          <w:t>дата обращения 16.04.2019).</w:t>
        </w:r>
        <w:bookmarkEnd w:id="294"/>
      </w:ins>
    </w:p>
    <w:p w14:paraId="1C93CE31" w14:textId="34CA0F4E" w:rsidR="005A316B" w:rsidRDefault="0035627F">
      <w:pPr>
        <w:pStyle w:val="ab"/>
        <w:numPr>
          <w:ilvl w:val="0"/>
          <w:numId w:val="3"/>
        </w:numPr>
        <w:spacing w:line="360" w:lineRule="auto"/>
        <w:jc w:val="both"/>
        <w:rPr>
          <w:ins w:id="322" w:author="Rostislav Bobin" w:date="2019-05-17T10:43:00Z"/>
        </w:rPr>
        <w:pPrChange w:id="323" w:author="Rostislav Bobin" w:date="2019-04-18T13:52:00Z">
          <w:pPr>
            <w:widowControl w:val="0"/>
            <w:ind w:firstLine="0"/>
          </w:pPr>
        </w:pPrChange>
      </w:pPr>
      <w:bookmarkStart w:id="324" w:name="_Ref6560609"/>
      <w:ins w:id="325" w:author="Rostislav Bobin" w:date="2019-04-19T10:02:00Z">
        <w:r w:rsidRPr="0035627F">
          <w:rPr>
            <w:lang w:val="en-US"/>
            <w:rPrChange w:id="326" w:author="Rostislav Bobin" w:date="2019-04-19T10:02:00Z">
              <w:rPr/>
            </w:rPrChange>
          </w:rPr>
          <w:t xml:space="preserve">Digital Twins Service Management APIs. </w:t>
        </w:r>
        <w:r w:rsidRPr="0035627F">
          <w:rPr>
            <w:rPrChange w:id="327" w:author="Rostislav Bobin" w:date="2019-04-19T10:02:00Z">
              <w:rPr>
                <w:lang w:val="en-US"/>
              </w:rPr>
            </w:rPrChange>
          </w:rPr>
          <w:t>[</w:t>
        </w:r>
        <w:r>
          <w:t>Электронный</w:t>
        </w:r>
        <w:r w:rsidRPr="0035627F">
          <w:t xml:space="preserve"> </w:t>
        </w:r>
        <w:r>
          <w:t>ресурс</w:t>
        </w:r>
        <w:r w:rsidRPr="0035627F">
          <w:rPr>
            <w:rPrChange w:id="328" w:author="Rostislav Bobin" w:date="2019-04-19T10:02:00Z">
              <w:rPr>
                <w:lang w:val="en-US"/>
              </w:rPr>
            </w:rPrChange>
          </w:rPr>
          <w:t>]</w:t>
        </w:r>
        <w:r w:rsidRPr="0035627F">
          <w:t xml:space="preserve"> </w:t>
        </w:r>
        <w:r>
          <w:rPr>
            <w:lang w:val="en-US"/>
          </w:rPr>
          <w:t>URL</w:t>
        </w:r>
        <w:r w:rsidRPr="0035627F">
          <w:rPr>
            <w:rPrChange w:id="329" w:author="Rostislav Bobin" w:date="2019-04-19T10:02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35627F">
          <w:rPr>
            <w:rPrChange w:id="330" w:author="Rostislav Bobin" w:date="2019-04-19T10:02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35627F">
          <w:rPr>
            <w:rPrChange w:id="331" w:author="Rostislav Bobin" w:date="2019-04-19T10:02:00Z">
              <w:rPr>
                <w:lang w:val="en-US"/>
              </w:rPr>
            </w:rPrChange>
          </w:rPr>
          <w:instrText xml:space="preserve"> "</w:instrText>
        </w:r>
        <w:r w:rsidRPr="0035627F">
          <w:rPr>
            <w:lang w:val="en-US"/>
          </w:rPr>
          <w:instrText>https</w:instrText>
        </w:r>
        <w:r w:rsidRPr="0035627F">
          <w:rPr>
            <w:rPrChange w:id="332" w:author="Rostislav Bobin" w:date="2019-04-19T10:02:00Z">
              <w:rPr>
                <w:lang w:val="en-US"/>
              </w:rPr>
            </w:rPrChange>
          </w:rPr>
          <w:instrText>://</w:instrText>
        </w:r>
        <w:r w:rsidRPr="0035627F">
          <w:rPr>
            <w:lang w:val="en-US"/>
          </w:rPr>
          <w:instrText>azuredigitaltwinsexample</w:instrText>
        </w:r>
        <w:r w:rsidRPr="0035627F">
          <w:rPr>
            <w:rPrChange w:id="333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northeurope</w:instrText>
        </w:r>
        <w:r w:rsidRPr="0035627F">
          <w:rPr>
            <w:rPrChange w:id="334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azuresmartspaces</w:instrText>
        </w:r>
        <w:r w:rsidRPr="0035627F">
          <w:rPr>
            <w:rPrChange w:id="335" w:author="Rostislav Bobin" w:date="2019-04-19T10:02:00Z">
              <w:rPr>
                <w:lang w:val="en-US"/>
              </w:rPr>
            </w:rPrChange>
          </w:rPr>
          <w:instrText>.</w:instrText>
        </w:r>
        <w:r w:rsidRPr="0035627F">
          <w:rPr>
            <w:lang w:val="en-US"/>
          </w:rPr>
          <w:instrText>net</w:instrText>
        </w:r>
        <w:r w:rsidRPr="0035627F">
          <w:rPr>
            <w:rPrChange w:id="336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management</w:instrText>
        </w:r>
        <w:r w:rsidRPr="0035627F">
          <w:rPr>
            <w:rPrChange w:id="337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swagger</w:instrText>
        </w:r>
        <w:r w:rsidRPr="0035627F">
          <w:rPr>
            <w:rPrChange w:id="338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ui</w:instrText>
        </w:r>
        <w:r w:rsidRPr="0035627F">
          <w:rPr>
            <w:rPrChange w:id="339" w:author="Rostislav Bobin" w:date="2019-04-19T10:02:00Z">
              <w:rPr>
                <w:lang w:val="en-US"/>
              </w:rPr>
            </w:rPrChange>
          </w:rPr>
          <w:instrText>/</w:instrText>
        </w:r>
        <w:r w:rsidRPr="0035627F">
          <w:rPr>
            <w:lang w:val="en-US"/>
          </w:rPr>
          <w:instrText>index</w:instrText>
        </w:r>
        <w:r w:rsidRPr="0035627F">
          <w:rPr>
            <w:rPrChange w:id="340" w:author="Rostislav Bobin" w:date="2019-04-19T10:02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591F78">
          <w:rPr>
            <w:rStyle w:val="ac"/>
            <w:lang w:val="en-US"/>
          </w:rPr>
          <w:t>https</w:t>
        </w:r>
        <w:r w:rsidRPr="0035627F">
          <w:rPr>
            <w:rStyle w:val="ac"/>
            <w:rPrChange w:id="341" w:author="Rostislav Bobin" w:date="2019-04-19T10:02:00Z">
              <w:rPr>
                <w:lang w:val="en-US"/>
              </w:rPr>
            </w:rPrChange>
          </w:rPr>
          <w:t>://</w:t>
        </w:r>
        <w:proofErr w:type="spellStart"/>
        <w:r w:rsidRPr="00591F78">
          <w:rPr>
            <w:rStyle w:val="ac"/>
            <w:lang w:val="en-US"/>
          </w:rPr>
          <w:t>azuredigitaltwinsexample</w:t>
        </w:r>
        <w:proofErr w:type="spellEnd"/>
        <w:r w:rsidRPr="0035627F">
          <w:rPr>
            <w:rStyle w:val="ac"/>
            <w:rPrChange w:id="342" w:author="Rostislav Bobin" w:date="2019-04-19T10:02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northeurope</w:t>
        </w:r>
        <w:proofErr w:type="spellEnd"/>
        <w:r w:rsidRPr="0035627F">
          <w:rPr>
            <w:rStyle w:val="ac"/>
            <w:rPrChange w:id="343" w:author="Rostislav Bobin" w:date="2019-04-19T10:02:00Z">
              <w:rPr>
                <w:lang w:val="en-US"/>
              </w:rPr>
            </w:rPrChange>
          </w:rPr>
          <w:t>.</w:t>
        </w:r>
        <w:proofErr w:type="spellStart"/>
        <w:r w:rsidRPr="00591F78">
          <w:rPr>
            <w:rStyle w:val="ac"/>
            <w:lang w:val="en-US"/>
          </w:rPr>
          <w:t>azuresmartspaces</w:t>
        </w:r>
        <w:proofErr w:type="spellEnd"/>
        <w:r w:rsidRPr="0035627F">
          <w:rPr>
            <w:rStyle w:val="ac"/>
            <w:rPrChange w:id="344" w:author="Rostislav Bobin" w:date="2019-04-19T10:02:00Z">
              <w:rPr>
                <w:lang w:val="en-US"/>
              </w:rPr>
            </w:rPrChange>
          </w:rPr>
          <w:t>.</w:t>
        </w:r>
        <w:r w:rsidRPr="00591F78">
          <w:rPr>
            <w:rStyle w:val="ac"/>
            <w:lang w:val="en-US"/>
          </w:rPr>
          <w:t>net</w:t>
        </w:r>
        <w:r w:rsidRPr="0035627F">
          <w:rPr>
            <w:rStyle w:val="ac"/>
            <w:rPrChange w:id="345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management</w:t>
        </w:r>
        <w:r w:rsidRPr="0035627F">
          <w:rPr>
            <w:rStyle w:val="ac"/>
            <w:rPrChange w:id="346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swagger</w:t>
        </w:r>
        <w:r w:rsidRPr="0035627F">
          <w:rPr>
            <w:rStyle w:val="ac"/>
            <w:rPrChange w:id="347" w:author="Rostislav Bobin" w:date="2019-04-19T10:02:00Z">
              <w:rPr>
                <w:lang w:val="en-US"/>
              </w:rPr>
            </w:rPrChange>
          </w:rPr>
          <w:t>/</w:t>
        </w:r>
        <w:proofErr w:type="spellStart"/>
        <w:r w:rsidRPr="00591F78">
          <w:rPr>
            <w:rStyle w:val="ac"/>
            <w:lang w:val="en-US"/>
          </w:rPr>
          <w:t>ui</w:t>
        </w:r>
        <w:proofErr w:type="spellEnd"/>
        <w:r w:rsidRPr="0035627F">
          <w:rPr>
            <w:rStyle w:val="ac"/>
            <w:rPrChange w:id="348" w:author="Rostislav Bobin" w:date="2019-04-19T10:02:00Z">
              <w:rPr>
                <w:lang w:val="en-US"/>
              </w:rPr>
            </w:rPrChange>
          </w:rPr>
          <w:t>/</w:t>
        </w:r>
        <w:r w:rsidRPr="00591F78">
          <w:rPr>
            <w:rStyle w:val="ac"/>
            <w:lang w:val="en-US"/>
          </w:rPr>
          <w:t>index</w:t>
        </w:r>
        <w:r w:rsidRPr="0035627F">
          <w:rPr>
            <w:rStyle w:val="ac"/>
            <w:rPrChange w:id="349" w:author="Rostislav Bobin" w:date="2019-04-19T10:02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35627F">
          <w:rPr>
            <w:rPrChange w:id="350" w:author="Rostislav Bobin" w:date="2019-04-19T10:02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35627F">
          <w:t xml:space="preserve"> </w:t>
        </w:r>
        <w:r>
          <w:t>обращения</w:t>
        </w:r>
        <w:r w:rsidRPr="0035627F">
          <w:t xml:space="preserve"> 12.03.2019</w:t>
        </w:r>
        <w:r w:rsidRPr="0035627F">
          <w:rPr>
            <w:rPrChange w:id="351" w:author="Rostislav Bobin" w:date="2019-04-19T10:02:00Z">
              <w:rPr>
                <w:lang w:val="en-US"/>
              </w:rPr>
            </w:rPrChange>
          </w:rPr>
          <w:t>).</w:t>
        </w:r>
      </w:ins>
      <w:bookmarkEnd w:id="324"/>
    </w:p>
    <w:p w14:paraId="40139999" w14:textId="312728F4" w:rsidR="00AC21C3" w:rsidRDefault="00AC21C3">
      <w:pPr>
        <w:pStyle w:val="ab"/>
        <w:numPr>
          <w:ilvl w:val="0"/>
          <w:numId w:val="3"/>
        </w:numPr>
        <w:spacing w:line="360" w:lineRule="auto"/>
        <w:jc w:val="both"/>
        <w:rPr>
          <w:ins w:id="352" w:author="Rostislav Bobin" w:date="2019-05-17T11:36:00Z"/>
        </w:rPr>
        <w:pPrChange w:id="353" w:author="Rostislav Bobin" w:date="2019-04-18T13:52:00Z">
          <w:pPr>
            <w:widowControl w:val="0"/>
            <w:ind w:firstLine="0"/>
          </w:pPr>
        </w:pPrChange>
      </w:pPr>
      <w:bookmarkStart w:id="354" w:name="_Ref8983004"/>
      <w:ins w:id="355" w:author="Rostislav Bobin" w:date="2019-05-17T10:43:00Z">
        <w:r>
          <w:rPr>
            <w:lang w:val="en-US"/>
          </w:rPr>
          <w:lastRenderedPageBreak/>
          <w:t xml:space="preserve">Microsoft Azure </w:t>
        </w:r>
      </w:ins>
      <w:ins w:id="356" w:author="Rostislav Bobin" w:date="2019-05-17T10:44:00Z">
        <w:r>
          <w:rPr>
            <w:lang w:val="en-US"/>
          </w:rPr>
          <w:t xml:space="preserve">Digital Twins Graph Viewer Github page. </w:t>
        </w:r>
        <w:r w:rsidRPr="00AC21C3">
          <w:rPr>
            <w:rPrChange w:id="357" w:author="Rostislav Bobin" w:date="2019-05-17T10:45:00Z">
              <w:rPr>
                <w:lang w:val="en-US"/>
              </w:rPr>
            </w:rPrChange>
          </w:rPr>
          <w:t>[</w:t>
        </w:r>
        <w:r>
          <w:t>Электронный ресурс</w:t>
        </w:r>
        <w:r w:rsidRPr="00AC21C3">
          <w:rPr>
            <w:rPrChange w:id="358" w:author="Rostislav Bobin" w:date="2019-05-17T10:45:00Z">
              <w:rPr>
                <w:lang w:val="en-US"/>
              </w:rPr>
            </w:rPrChange>
          </w:rPr>
          <w:t>]</w:t>
        </w:r>
      </w:ins>
      <w:ins w:id="359" w:author="Rostislav Bobin" w:date="2019-05-17T10:45:00Z">
        <w:r>
          <w:t xml:space="preserve"> </w:t>
        </w:r>
        <w:r>
          <w:rPr>
            <w:lang w:val="en-US"/>
          </w:rPr>
          <w:t>URL</w:t>
        </w:r>
        <w:r w:rsidRPr="00AC21C3">
          <w:rPr>
            <w:rPrChange w:id="360" w:author="Rostislav Bobin" w:date="2019-05-17T10:45:00Z">
              <w:rPr>
                <w:lang w:val="en-US"/>
              </w:rPr>
            </w:rPrChange>
          </w:rPr>
          <w:t xml:space="preserve">: </w:t>
        </w:r>
        <w:r>
          <w:fldChar w:fldCharType="begin"/>
        </w:r>
        <w:r>
          <w:instrText xml:space="preserve"> HYPERLINK "</w:instrText>
        </w:r>
        <w:r w:rsidRPr="00AC21C3">
          <w:rPr>
            <w:rPrChange w:id="361" w:author="Rostislav Bobin" w:date="2019-05-17T10:45:00Z">
              <w:rPr>
                <w:rStyle w:val="ac"/>
              </w:rPr>
            </w:rPrChange>
          </w:rPr>
          <w:instrText>https://github.com/Azure/azure-digital-twins-graph-viewer</w:instrText>
        </w:r>
        <w:r w:rsidRPr="00AC21C3">
          <w:rPr>
            <w:rPrChange w:id="362" w:author="Rostislav Bobin" w:date="2019-05-17T10:45:00Z">
              <w:rPr>
                <w:lang w:val="en-US"/>
              </w:rPr>
            </w:rPrChange>
          </w:rPr>
          <w:instrText>/</w:instrText>
        </w:r>
        <w:r>
          <w:instrText xml:space="preserve">" </w:instrText>
        </w:r>
        <w:r>
          <w:fldChar w:fldCharType="separate"/>
        </w:r>
        <w:r w:rsidRPr="008479DB">
          <w:rPr>
            <w:rStyle w:val="ac"/>
          </w:rPr>
          <w:t>https://github.com/Azure/azure-digital-twins-graph-viewer</w:t>
        </w:r>
        <w:r w:rsidRPr="00AC21C3">
          <w:rPr>
            <w:rStyle w:val="ac"/>
            <w:rPrChange w:id="363" w:author="Rostislav Bobin" w:date="2019-05-17T10:45:00Z">
              <w:rPr>
                <w:rStyle w:val="ac"/>
                <w:lang w:val="en-US"/>
              </w:rPr>
            </w:rPrChange>
          </w:rPr>
          <w:t>/</w:t>
        </w:r>
        <w:r>
          <w:fldChar w:fldCharType="end"/>
        </w:r>
        <w:r w:rsidRPr="00AC21C3">
          <w:rPr>
            <w:rPrChange w:id="364" w:author="Rostislav Bobin" w:date="2019-05-17T10:45:00Z">
              <w:rPr>
                <w:lang w:val="en-US"/>
              </w:rPr>
            </w:rPrChange>
          </w:rPr>
          <w:t xml:space="preserve"> (</w:t>
        </w:r>
        <w:r>
          <w:t>дата</w:t>
        </w:r>
        <w:r w:rsidRPr="0035627F">
          <w:t xml:space="preserve"> </w:t>
        </w:r>
        <w:r>
          <w:t>обращения 08</w:t>
        </w:r>
        <w:r w:rsidRPr="0035627F">
          <w:t>.03.2019</w:t>
        </w:r>
        <w:r w:rsidRPr="00AC21C3">
          <w:rPr>
            <w:rPrChange w:id="365" w:author="Rostislav Bobin" w:date="2019-05-17T10:45:00Z">
              <w:rPr>
                <w:lang w:val="en-US"/>
              </w:rPr>
            </w:rPrChange>
          </w:rPr>
          <w:t>).</w:t>
        </w:r>
      </w:ins>
      <w:bookmarkEnd w:id="354"/>
    </w:p>
    <w:p w14:paraId="7A2F2B9E" w14:textId="7413271A" w:rsidR="002423B6" w:rsidRDefault="002423B6">
      <w:pPr>
        <w:pStyle w:val="ab"/>
        <w:numPr>
          <w:ilvl w:val="0"/>
          <w:numId w:val="3"/>
        </w:numPr>
        <w:spacing w:line="360" w:lineRule="auto"/>
        <w:jc w:val="both"/>
        <w:rPr>
          <w:ins w:id="366" w:author="Rostislav Bobin" w:date="2019-05-17T11:37:00Z"/>
        </w:rPr>
        <w:pPrChange w:id="367" w:author="Rostislav Bobin" w:date="2019-04-18T13:52:00Z">
          <w:pPr>
            <w:widowControl w:val="0"/>
            <w:ind w:firstLine="0"/>
          </w:pPr>
        </w:pPrChange>
      </w:pPr>
      <w:bookmarkStart w:id="368" w:name="_Ref8985538"/>
      <w:ins w:id="369" w:author="Rostislav Bobin" w:date="2019-05-17T11:36:00Z">
        <w:r>
          <w:rPr>
            <w:lang w:val="en-US"/>
          </w:rPr>
          <w:t>AWS</w:t>
        </w:r>
        <w:r w:rsidRPr="00FB3A4A">
          <w:rPr>
            <w:rPrChange w:id="370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FB3A4A">
          <w:rPr>
            <w:rPrChange w:id="371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Core</w:t>
        </w:r>
        <w:r w:rsidRPr="00FB3A4A">
          <w:rPr>
            <w:rPrChange w:id="372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Features</w:t>
        </w:r>
        <w:r w:rsidRPr="00FB3A4A">
          <w:rPr>
            <w:rPrChange w:id="373" w:author="Rostislav Bobin" w:date="2019-05-20T08:04:00Z">
              <w:rPr>
                <w:lang w:val="en-US"/>
              </w:rPr>
            </w:rPrChange>
          </w:rPr>
          <w:t xml:space="preserve">. </w:t>
        </w:r>
        <w:r w:rsidRPr="002423B6">
          <w:rPr>
            <w:rPrChange w:id="374" w:author="Rostislav Bobin" w:date="2019-05-17T11:37:00Z">
              <w:rPr>
                <w:lang w:val="en-US"/>
              </w:rPr>
            </w:rPrChange>
          </w:rPr>
          <w:t>[</w:t>
        </w:r>
      </w:ins>
      <w:ins w:id="375" w:author="Rostislav Bobin" w:date="2019-05-17T11:37:00Z">
        <w:r>
          <w:t>Электронный</w:t>
        </w:r>
        <w:r w:rsidRPr="002423B6">
          <w:t xml:space="preserve"> </w:t>
        </w:r>
        <w:r>
          <w:t>ресурс</w:t>
        </w:r>
      </w:ins>
      <w:ins w:id="376" w:author="Rostislav Bobin" w:date="2019-05-17T11:36:00Z">
        <w:r w:rsidRPr="002423B6">
          <w:rPr>
            <w:rPrChange w:id="377" w:author="Rostislav Bobin" w:date="2019-05-17T11:37:00Z">
              <w:rPr>
                <w:lang w:val="en-US"/>
              </w:rPr>
            </w:rPrChange>
          </w:rPr>
          <w:t>]</w:t>
        </w:r>
      </w:ins>
      <w:ins w:id="378" w:author="Rostislav Bobin" w:date="2019-05-17T11:37:00Z">
        <w:r w:rsidRPr="002423B6">
          <w:t xml:space="preserve"> </w:t>
        </w:r>
        <w:r>
          <w:rPr>
            <w:lang w:val="en-US"/>
          </w:rPr>
          <w:t>URL</w:t>
        </w:r>
        <w:r w:rsidRPr="002423B6">
          <w:rPr>
            <w:rPrChange w:id="379" w:author="Rostislav Bobin" w:date="2019-05-17T11:37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2423B6">
          <w:rPr>
            <w:rPrChange w:id="380" w:author="Rostislav Bobin" w:date="2019-05-17T11:37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2423B6">
          <w:rPr>
            <w:rPrChange w:id="381" w:author="Rostislav Bobin" w:date="2019-05-17T11:37:00Z">
              <w:rPr>
                <w:lang w:val="en-US"/>
              </w:rPr>
            </w:rPrChange>
          </w:rPr>
          <w:instrText xml:space="preserve"> "</w:instrText>
        </w:r>
        <w:r w:rsidRPr="002423B6">
          <w:rPr>
            <w:lang w:val="en-US"/>
          </w:rPr>
          <w:instrText>https</w:instrText>
        </w:r>
        <w:r w:rsidRPr="002423B6">
          <w:rPr>
            <w:rPrChange w:id="382" w:author="Rostislav Bobin" w:date="2019-05-17T11:37:00Z">
              <w:rPr>
                <w:lang w:val="en-US"/>
              </w:rPr>
            </w:rPrChange>
          </w:rPr>
          <w:instrText>://</w:instrText>
        </w:r>
        <w:r w:rsidRPr="002423B6">
          <w:rPr>
            <w:lang w:val="en-US"/>
          </w:rPr>
          <w:instrText>aws</w:instrText>
        </w:r>
        <w:r w:rsidRPr="002423B6">
          <w:rPr>
            <w:rPrChange w:id="383" w:author="Rostislav Bobin" w:date="2019-05-17T11:37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amazon</w:instrText>
        </w:r>
        <w:r w:rsidRPr="002423B6">
          <w:rPr>
            <w:rPrChange w:id="384" w:author="Rostislav Bobin" w:date="2019-05-17T11:37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com</w:instrText>
        </w:r>
        <w:r w:rsidRPr="002423B6">
          <w:rPr>
            <w:rPrChange w:id="385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ru</w:instrText>
        </w:r>
        <w:r w:rsidRPr="002423B6">
          <w:rPr>
            <w:rPrChange w:id="386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iot</w:instrText>
        </w:r>
        <w:r w:rsidRPr="002423B6">
          <w:rPr>
            <w:rPrChange w:id="387" w:author="Rostislav Bobin" w:date="2019-05-17T11:37:00Z">
              <w:rPr>
                <w:lang w:val="en-US"/>
              </w:rPr>
            </w:rPrChange>
          </w:rPr>
          <w:instrText>-</w:instrText>
        </w:r>
        <w:r w:rsidRPr="002423B6">
          <w:rPr>
            <w:lang w:val="en-US"/>
          </w:rPr>
          <w:instrText>core</w:instrText>
        </w:r>
        <w:r w:rsidRPr="002423B6">
          <w:rPr>
            <w:rPrChange w:id="388" w:author="Rostislav Bobin" w:date="2019-05-17T11:37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features</w:instrText>
        </w:r>
        <w:r w:rsidRPr="002423B6">
          <w:rPr>
            <w:rPrChange w:id="389" w:author="Rostislav Bobin" w:date="2019-05-17T11:37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8479DB">
          <w:rPr>
            <w:rStyle w:val="ac"/>
            <w:lang w:val="en-US"/>
          </w:rPr>
          <w:t>https</w:t>
        </w:r>
        <w:r w:rsidRPr="002423B6">
          <w:rPr>
            <w:rStyle w:val="ac"/>
            <w:rPrChange w:id="390" w:author="Rostislav Bobin" w:date="2019-05-17T11:37:00Z">
              <w:rPr>
                <w:rStyle w:val="ac"/>
                <w:lang w:val="en-US"/>
              </w:rPr>
            </w:rPrChange>
          </w:rPr>
          <w:t>://</w:t>
        </w:r>
        <w:proofErr w:type="spellStart"/>
        <w:r w:rsidRPr="008479DB">
          <w:rPr>
            <w:rStyle w:val="ac"/>
            <w:lang w:val="en-US"/>
          </w:rPr>
          <w:t>aws</w:t>
        </w:r>
        <w:proofErr w:type="spellEnd"/>
        <w:r w:rsidRPr="002423B6">
          <w:rPr>
            <w:rStyle w:val="ac"/>
            <w:rPrChange w:id="391" w:author="Rostislav Bobin" w:date="2019-05-17T11:37:00Z">
              <w:rPr>
                <w:rStyle w:val="ac"/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amazon</w:t>
        </w:r>
        <w:r w:rsidRPr="002423B6">
          <w:rPr>
            <w:rStyle w:val="ac"/>
            <w:rPrChange w:id="392" w:author="Rostislav Bobin" w:date="2019-05-17T11:37:00Z">
              <w:rPr>
                <w:rStyle w:val="ac"/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com</w:t>
        </w:r>
        <w:r w:rsidRPr="002423B6">
          <w:rPr>
            <w:rStyle w:val="ac"/>
            <w:rPrChange w:id="393" w:author="Rostislav Bobin" w:date="2019-05-17T11:37:00Z">
              <w:rPr>
                <w:rStyle w:val="ac"/>
                <w:lang w:val="en-US"/>
              </w:rPr>
            </w:rPrChange>
          </w:rPr>
          <w:t>/</w:t>
        </w:r>
        <w:proofErr w:type="spellStart"/>
        <w:r w:rsidRPr="008479DB">
          <w:rPr>
            <w:rStyle w:val="ac"/>
            <w:lang w:val="en-US"/>
          </w:rPr>
          <w:t>ru</w:t>
        </w:r>
        <w:proofErr w:type="spellEnd"/>
        <w:r w:rsidRPr="002423B6">
          <w:rPr>
            <w:rStyle w:val="ac"/>
            <w:rPrChange w:id="394" w:author="Rostislav Bobin" w:date="2019-05-17T11:37:00Z">
              <w:rPr>
                <w:rStyle w:val="ac"/>
                <w:lang w:val="en-US"/>
              </w:rPr>
            </w:rPrChange>
          </w:rPr>
          <w:t>/</w:t>
        </w:r>
        <w:proofErr w:type="spellStart"/>
        <w:r w:rsidRPr="008479DB">
          <w:rPr>
            <w:rStyle w:val="ac"/>
            <w:lang w:val="en-US"/>
          </w:rPr>
          <w:t>iot</w:t>
        </w:r>
        <w:proofErr w:type="spellEnd"/>
        <w:r w:rsidRPr="002423B6">
          <w:rPr>
            <w:rStyle w:val="ac"/>
            <w:rPrChange w:id="395" w:author="Rostislav Bobin" w:date="2019-05-17T11:37:00Z">
              <w:rPr>
                <w:rStyle w:val="ac"/>
                <w:lang w:val="en-US"/>
              </w:rPr>
            </w:rPrChange>
          </w:rPr>
          <w:t>-</w:t>
        </w:r>
        <w:r w:rsidRPr="008479DB">
          <w:rPr>
            <w:rStyle w:val="ac"/>
            <w:lang w:val="en-US"/>
          </w:rPr>
          <w:t>core</w:t>
        </w:r>
        <w:r w:rsidRPr="002423B6">
          <w:rPr>
            <w:rStyle w:val="ac"/>
            <w:rPrChange w:id="396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features</w:t>
        </w:r>
        <w:r w:rsidRPr="002423B6">
          <w:rPr>
            <w:rStyle w:val="ac"/>
            <w:rPrChange w:id="397" w:author="Rostislav Bobin" w:date="2019-05-17T11:37:00Z">
              <w:rPr>
                <w:rStyle w:val="ac"/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2423B6">
          <w:rPr>
            <w:rPrChange w:id="398" w:author="Rostislav Bobin" w:date="2019-05-17T11:37:00Z">
              <w:rPr>
                <w:lang w:val="en-US"/>
              </w:rPr>
            </w:rPrChange>
          </w:rPr>
          <w:t xml:space="preserve"> (</w:t>
        </w:r>
        <w:r w:rsidRPr="002423B6">
          <w:t>дата обращ</w:t>
        </w:r>
        <w:r>
          <w:t>ения 18.04</w:t>
        </w:r>
        <w:r w:rsidRPr="002423B6">
          <w:t>.2019</w:t>
        </w:r>
        <w:r w:rsidRPr="002423B6">
          <w:rPr>
            <w:rPrChange w:id="399" w:author="Rostislav Bobin" w:date="2019-05-17T11:37:00Z">
              <w:rPr>
                <w:lang w:val="en-US"/>
              </w:rPr>
            </w:rPrChange>
          </w:rPr>
          <w:t>).</w:t>
        </w:r>
        <w:bookmarkEnd w:id="368"/>
      </w:ins>
    </w:p>
    <w:p w14:paraId="1DD0064F" w14:textId="2B97697B" w:rsidR="002423B6" w:rsidRDefault="002423B6">
      <w:pPr>
        <w:pStyle w:val="ab"/>
        <w:numPr>
          <w:ilvl w:val="0"/>
          <w:numId w:val="3"/>
        </w:numPr>
        <w:spacing w:line="360" w:lineRule="auto"/>
        <w:jc w:val="both"/>
        <w:pPrChange w:id="400" w:author="Rostislav Bobin" w:date="2019-04-18T13:52:00Z">
          <w:pPr>
            <w:widowControl w:val="0"/>
            <w:ind w:firstLine="0"/>
          </w:pPr>
        </w:pPrChange>
      </w:pPr>
      <w:bookmarkStart w:id="401" w:name="_Ref8985551"/>
      <w:ins w:id="402" w:author="Rostislav Bobin" w:date="2019-05-17T11:37:00Z">
        <w:r>
          <w:rPr>
            <w:lang w:val="en-US"/>
          </w:rPr>
          <w:t>AWS</w:t>
        </w:r>
        <w:r w:rsidRPr="00FB3A4A">
          <w:rPr>
            <w:rPrChange w:id="403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IoT</w:t>
        </w:r>
        <w:r w:rsidRPr="00FB3A4A">
          <w:rPr>
            <w:rPrChange w:id="404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Greengrass</w:t>
        </w:r>
        <w:r w:rsidRPr="00FB3A4A">
          <w:rPr>
            <w:rPrChange w:id="405" w:author="Rostislav Bobin" w:date="2019-05-20T08:04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Features</w:t>
        </w:r>
        <w:r w:rsidRPr="00FB3A4A">
          <w:rPr>
            <w:rPrChange w:id="406" w:author="Rostislav Bobin" w:date="2019-05-20T08:04:00Z">
              <w:rPr>
                <w:lang w:val="en-US"/>
              </w:rPr>
            </w:rPrChange>
          </w:rPr>
          <w:t xml:space="preserve">. </w:t>
        </w:r>
        <w:r w:rsidRPr="002423B6">
          <w:rPr>
            <w:rPrChange w:id="407" w:author="Rostislav Bobin" w:date="2019-05-17T11:38:00Z">
              <w:rPr>
                <w:lang w:val="en-US"/>
              </w:rPr>
            </w:rPrChange>
          </w:rPr>
          <w:t>[</w:t>
        </w:r>
        <w:r>
          <w:t>Электронный</w:t>
        </w:r>
        <w:r w:rsidRPr="002423B6">
          <w:t xml:space="preserve"> </w:t>
        </w:r>
        <w:r>
          <w:t>ресурс</w:t>
        </w:r>
        <w:r w:rsidRPr="002423B6">
          <w:rPr>
            <w:rPrChange w:id="408" w:author="Rostislav Bobin" w:date="2019-05-17T11:38:00Z">
              <w:rPr>
                <w:lang w:val="en-US"/>
              </w:rPr>
            </w:rPrChange>
          </w:rPr>
          <w:t>]</w:t>
        </w:r>
      </w:ins>
      <w:ins w:id="409" w:author="Rostislav Bobin" w:date="2019-05-17T11:38:00Z">
        <w:r>
          <w:t xml:space="preserve"> </w:t>
        </w:r>
        <w:r>
          <w:rPr>
            <w:lang w:val="en-US"/>
          </w:rPr>
          <w:t>URL</w:t>
        </w:r>
        <w:r w:rsidRPr="002423B6">
          <w:rPr>
            <w:rPrChange w:id="410" w:author="Rostislav Bobin" w:date="2019-05-17T11:38:00Z">
              <w:rPr>
                <w:lang w:val="en-US"/>
              </w:rPr>
            </w:rPrChange>
          </w:rPr>
          <w:t xml:space="preserve">: </w:t>
        </w:r>
        <w:r>
          <w:rPr>
            <w:lang w:val="en-US"/>
          </w:rPr>
          <w:fldChar w:fldCharType="begin"/>
        </w:r>
        <w:r w:rsidRPr="002423B6">
          <w:rPr>
            <w:rPrChange w:id="411" w:author="Rostislav Bobin" w:date="2019-05-17T11:38:00Z">
              <w:rPr>
                <w:lang w:val="en-US"/>
              </w:rPr>
            </w:rPrChange>
          </w:rPr>
          <w:instrText xml:space="preserve"> </w:instrText>
        </w:r>
        <w:r>
          <w:rPr>
            <w:lang w:val="en-US"/>
          </w:rPr>
          <w:instrText>HYPERLINK</w:instrText>
        </w:r>
        <w:r w:rsidRPr="002423B6">
          <w:rPr>
            <w:rPrChange w:id="412" w:author="Rostislav Bobin" w:date="2019-05-17T11:38:00Z">
              <w:rPr>
                <w:lang w:val="en-US"/>
              </w:rPr>
            </w:rPrChange>
          </w:rPr>
          <w:instrText xml:space="preserve"> "</w:instrText>
        </w:r>
        <w:r w:rsidRPr="002423B6">
          <w:rPr>
            <w:lang w:val="en-US"/>
          </w:rPr>
          <w:instrText>https</w:instrText>
        </w:r>
        <w:r w:rsidRPr="002423B6">
          <w:rPr>
            <w:rPrChange w:id="413" w:author="Rostislav Bobin" w:date="2019-05-17T11:38:00Z">
              <w:rPr>
                <w:lang w:val="en-US"/>
              </w:rPr>
            </w:rPrChange>
          </w:rPr>
          <w:instrText>://</w:instrText>
        </w:r>
        <w:r w:rsidRPr="002423B6">
          <w:rPr>
            <w:lang w:val="en-US"/>
          </w:rPr>
          <w:instrText>aws</w:instrText>
        </w:r>
        <w:r w:rsidRPr="002423B6">
          <w:rPr>
            <w:rPrChange w:id="414" w:author="Rostislav Bobin" w:date="2019-05-17T11:38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amazon</w:instrText>
        </w:r>
        <w:r w:rsidRPr="002423B6">
          <w:rPr>
            <w:rPrChange w:id="415" w:author="Rostislav Bobin" w:date="2019-05-17T11:38:00Z">
              <w:rPr>
                <w:lang w:val="en-US"/>
              </w:rPr>
            </w:rPrChange>
          </w:rPr>
          <w:instrText>.</w:instrText>
        </w:r>
        <w:r w:rsidRPr="002423B6">
          <w:rPr>
            <w:lang w:val="en-US"/>
          </w:rPr>
          <w:instrText>com</w:instrText>
        </w:r>
        <w:r w:rsidRPr="002423B6">
          <w:rPr>
            <w:rPrChange w:id="416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ru</w:instrText>
        </w:r>
        <w:r w:rsidRPr="002423B6">
          <w:rPr>
            <w:rPrChange w:id="417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greengrass</w:instrText>
        </w:r>
        <w:r w:rsidRPr="002423B6">
          <w:rPr>
            <w:rPrChange w:id="418" w:author="Rostislav Bobin" w:date="2019-05-17T11:38:00Z">
              <w:rPr>
                <w:lang w:val="en-US"/>
              </w:rPr>
            </w:rPrChange>
          </w:rPr>
          <w:instrText>/</w:instrText>
        </w:r>
        <w:r w:rsidRPr="002423B6">
          <w:rPr>
            <w:lang w:val="en-US"/>
          </w:rPr>
          <w:instrText>features</w:instrText>
        </w:r>
        <w:r w:rsidRPr="002423B6">
          <w:rPr>
            <w:rPrChange w:id="419" w:author="Rostislav Bobin" w:date="2019-05-17T11:38:00Z">
              <w:rPr>
                <w:lang w:val="en-US"/>
              </w:rPr>
            </w:rPrChange>
          </w:rPr>
          <w:instrText xml:space="preserve">/" </w:instrText>
        </w:r>
        <w:r>
          <w:rPr>
            <w:lang w:val="en-US"/>
          </w:rPr>
          <w:fldChar w:fldCharType="separate"/>
        </w:r>
        <w:r w:rsidRPr="008479DB">
          <w:rPr>
            <w:rStyle w:val="ac"/>
            <w:lang w:val="en-US"/>
          </w:rPr>
          <w:t>https</w:t>
        </w:r>
        <w:r w:rsidRPr="008479DB">
          <w:rPr>
            <w:rStyle w:val="ac"/>
            <w:rPrChange w:id="420" w:author="Rostislav Bobin" w:date="2019-05-17T11:38:00Z">
              <w:rPr>
                <w:lang w:val="en-US"/>
              </w:rPr>
            </w:rPrChange>
          </w:rPr>
          <w:t>://</w:t>
        </w:r>
        <w:proofErr w:type="spellStart"/>
        <w:r w:rsidRPr="008479DB">
          <w:rPr>
            <w:rStyle w:val="ac"/>
            <w:lang w:val="en-US"/>
          </w:rPr>
          <w:t>aws</w:t>
        </w:r>
        <w:proofErr w:type="spellEnd"/>
        <w:r w:rsidRPr="008479DB">
          <w:rPr>
            <w:rStyle w:val="ac"/>
            <w:rPrChange w:id="421" w:author="Rostislav Bobin" w:date="2019-05-17T11:38:00Z">
              <w:rPr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amazon</w:t>
        </w:r>
        <w:r w:rsidRPr="008479DB">
          <w:rPr>
            <w:rStyle w:val="ac"/>
            <w:rPrChange w:id="422" w:author="Rostislav Bobin" w:date="2019-05-17T11:38:00Z">
              <w:rPr>
                <w:lang w:val="en-US"/>
              </w:rPr>
            </w:rPrChange>
          </w:rPr>
          <w:t>.</w:t>
        </w:r>
        <w:r w:rsidRPr="008479DB">
          <w:rPr>
            <w:rStyle w:val="ac"/>
            <w:lang w:val="en-US"/>
          </w:rPr>
          <w:t>com</w:t>
        </w:r>
        <w:r w:rsidRPr="008479DB">
          <w:rPr>
            <w:rStyle w:val="ac"/>
            <w:rPrChange w:id="423" w:author="Rostislav Bobin" w:date="2019-05-17T11:38:00Z">
              <w:rPr>
                <w:lang w:val="en-US"/>
              </w:rPr>
            </w:rPrChange>
          </w:rPr>
          <w:t>/</w:t>
        </w:r>
        <w:proofErr w:type="spellStart"/>
        <w:r w:rsidRPr="008479DB">
          <w:rPr>
            <w:rStyle w:val="ac"/>
            <w:lang w:val="en-US"/>
          </w:rPr>
          <w:t>ru</w:t>
        </w:r>
        <w:proofErr w:type="spellEnd"/>
        <w:r w:rsidRPr="008479DB">
          <w:rPr>
            <w:rStyle w:val="ac"/>
            <w:rPrChange w:id="424" w:author="Rostislav Bobin" w:date="2019-05-17T11:38:00Z">
              <w:rPr>
                <w:lang w:val="en-US"/>
              </w:rPr>
            </w:rPrChange>
          </w:rPr>
          <w:t>/</w:t>
        </w:r>
        <w:proofErr w:type="spellStart"/>
        <w:r w:rsidRPr="008479DB">
          <w:rPr>
            <w:rStyle w:val="ac"/>
            <w:lang w:val="en-US"/>
          </w:rPr>
          <w:t>greengrass</w:t>
        </w:r>
        <w:proofErr w:type="spellEnd"/>
        <w:r w:rsidRPr="008479DB">
          <w:rPr>
            <w:rStyle w:val="ac"/>
            <w:rPrChange w:id="425" w:author="Rostislav Bobin" w:date="2019-05-17T11:38:00Z">
              <w:rPr>
                <w:lang w:val="en-US"/>
              </w:rPr>
            </w:rPrChange>
          </w:rPr>
          <w:t>/</w:t>
        </w:r>
        <w:r w:rsidRPr="008479DB">
          <w:rPr>
            <w:rStyle w:val="ac"/>
            <w:lang w:val="en-US"/>
          </w:rPr>
          <w:t>features</w:t>
        </w:r>
        <w:r w:rsidRPr="008479DB">
          <w:rPr>
            <w:rStyle w:val="ac"/>
            <w:rPrChange w:id="426" w:author="Rostislav Bobin" w:date="2019-05-17T11:38:00Z">
              <w:rPr>
                <w:lang w:val="en-US"/>
              </w:rPr>
            </w:rPrChange>
          </w:rPr>
          <w:t>/</w:t>
        </w:r>
        <w:r>
          <w:rPr>
            <w:lang w:val="en-US"/>
          </w:rPr>
          <w:fldChar w:fldCharType="end"/>
        </w:r>
        <w:r w:rsidRPr="002423B6">
          <w:rPr>
            <w:rPrChange w:id="427" w:author="Rostislav Bobin" w:date="2019-05-17T11:38:00Z">
              <w:rPr>
                <w:lang w:val="en-US"/>
              </w:rPr>
            </w:rPrChange>
          </w:rPr>
          <w:t xml:space="preserve"> (</w:t>
        </w:r>
        <w:r w:rsidRPr="002423B6">
          <w:t>дата обращения 18.04.2019</w:t>
        </w:r>
        <w:r w:rsidRPr="002423B6">
          <w:rPr>
            <w:rPrChange w:id="428" w:author="Rostislav Bobin" w:date="2019-05-17T11:38:00Z">
              <w:rPr>
                <w:lang w:val="en-US"/>
              </w:rPr>
            </w:rPrChange>
          </w:rPr>
          <w:t>).</w:t>
        </w:r>
      </w:ins>
      <w:bookmarkEnd w:id="401"/>
    </w:p>
    <w:p w14:paraId="2E7643EA" w14:textId="21395EF8" w:rsidR="00455A2A" w:rsidRDefault="00455A2A" w:rsidP="00455A2A">
      <w:pPr>
        <w:pStyle w:val="ab"/>
        <w:numPr>
          <w:ilvl w:val="0"/>
          <w:numId w:val="3"/>
        </w:numPr>
        <w:spacing w:line="360" w:lineRule="auto"/>
        <w:jc w:val="both"/>
      </w:pPr>
      <w:bookmarkStart w:id="429" w:name="_Ref9245952"/>
      <w:r>
        <w:t xml:space="preserve">Центры событий </w:t>
      </w:r>
      <w:r>
        <w:rPr>
          <w:lang w:val="en-US"/>
        </w:rPr>
        <w:t>Microsoft</w:t>
      </w:r>
      <w:r w:rsidRPr="00455A2A">
        <w:t xml:space="preserve"> </w:t>
      </w:r>
      <w:r>
        <w:rPr>
          <w:lang w:val="en-US"/>
        </w:rPr>
        <w:t>Azure</w:t>
      </w:r>
      <w:r w:rsidRPr="00455A2A">
        <w:t xml:space="preserve">. </w:t>
      </w:r>
      <w:r>
        <w:t xml:space="preserve">Документация. </w:t>
      </w:r>
      <w:r w:rsidRPr="00455A2A">
        <w:t>[</w:t>
      </w:r>
      <w:r>
        <w:t>Электронный ресурс</w:t>
      </w:r>
      <w:r w:rsidRPr="00455A2A">
        <w:t>]</w:t>
      </w:r>
      <w:r>
        <w:t xml:space="preserve"> </w:t>
      </w:r>
      <w:r>
        <w:rPr>
          <w:lang w:val="en-US"/>
        </w:rPr>
        <w:t>URL</w:t>
      </w:r>
      <w:r w:rsidRPr="00455A2A">
        <w:t xml:space="preserve">: </w:t>
      </w:r>
      <w:hyperlink r:id="rId21" w:history="1">
        <w:r w:rsidRPr="007C0919">
          <w:rPr>
            <w:rStyle w:val="ac"/>
            <w:lang w:val="en-US"/>
          </w:rPr>
          <w:t>https</w:t>
        </w:r>
        <w:r w:rsidRPr="007C0919">
          <w:rPr>
            <w:rStyle w:val="ac"/>
          </w:rPr>
          <w:t>://</w:t>
        </w:r>
        <w:r w:rsidRPr="007C0919">
          <w:rPr>
            <w:rStyle w:val="ac"/>
            <w:lang w:val="en-US"/>
          </w:rPr>
          <w:t>docs</w:t>
        </w:r>
        <w:r w:rsidRPr="007C0919">
          <w:rPr>
            <w:rStyle w:val="ac"/>
          </w:rPr>
          <w:t>.</w:t>
        </w:r>
        <w:proofErr w:type="spellStart"/>
        <w:r w:rsidRPr="007C0919">
          <w:rPr>
            <w:rStyle w:val="ac"/>
            <w:lang w:val="en-US"/>
          </w:rPr>
          <w:t>microsoft</w:t>
        </w:r>
        <w:proofErr w:type="spellEnd"/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7C0919">
          <w:rPr>
            <w:rStyle w:val="ac"/>
          </w:rPr>
          <w:t>/</w:t>
        </w:r>
        <w:proofErr w:type="spellStart"/>
        <w:r w:rsidRPr="007C0919">
          <w:rPr>
            <w:rStyle w:val="ac"/>
            <w:lang w:val="en-US"/>
          </w:rPr>
          <w:t>ru</w:t>
        </w:r>
        <w:proofErr w:type="spellEnd"/>
        <w:r w:rsidRPr="007C0919">
          <w:rPr>
            <w:rStyle w:val="ac"/>
          </w:rPr>
          <w:t>-</w:t>
        </w:r>
        <w:proofErr w:type="spellStart"/>
        <w:r w:rsidRPr="007C0919">
          <w:rPr>
            <w:rStyle w:val="ac"/>
            <w:lang w:val="en-US"/>
          </w:rPr>
          <w:t>ru</w:t>
        </w:r>
        <w:proofErr w:type="spellEnd"/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azure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event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hubs</w:t>
        </w:r>
        <w:r w:rsidRPr="007C0919">
          <w:rPr>
            <w:rStyle w:val="ac"/>
          </w:rPr>
          <w:t>/</w:t>
        </w:r>
      </w:hyperlink>
      <w:r w:rsidRPr="00455A2A">
        <w:t xml:space="preserve"> </w:t>
      </w:r>
      <w:r>
        <w:t>(дата обращения 19</w:t>
      </w:r>
      <w:r w:rsidRPr="00455A2A">
        <w:t>.04.2019).</w:t>
      </w:r>
      <w:bookmarkEnd w:id="429"/>
    </w:p>
    <w:p w14:paraId="4294DAE3" w14:textId="5053AB4E" w:rsidR="00581ACE" w:rsidRDefault="00581ACE" w:rsidP="00581ACE">
      <w:pPr>
        <w:pStyle w:val="ab"/>
        <w:numPr>
          <w:ilvl w:val="0"/>
          <w:numId w:val="3"/>
        </w:numPr>
        <w:spacing w:line="360" w:lineRule="auto"/>
        <w:jc w:val="both"/>
      </w:pPr>
      <w:bookmarkStart w:id="430" w:name="_Ref9246260"/>
      <w:r w:rsidRPr="00581ACE">
        <w:t xml:space="preserve">Авторизация доступа к веб-приложениям Azure </w:t>
      </w:r>
      <w:proofErr w:type="spellStart"/>
      <w:r w:rsidRPr="00581ACE">
        <w:t>Active</w:t>
      </w:r>
      <w:proofErr w:type="spellEnd"/>
      <w:r w:rsidRPr="00581ACE">
        <w:t xml:space="preserve"> </w:t>
      </w:r>
      <w:proofErr w:type="spellStart"/>
      <w:r w:rsidRPr="00581ACE">
        <w:t>Directory</w:t>
      </w:r>
      <w:proofErr w:type="spellEnd"/>
      <w:r w:rsidRPr="00581ACE">
        <w:t xml:space="preserve"> с помощью потока предоставления кода </w:t>
      </w:r>
      <w:proofErr w:type="spellStart"/>
      <w:r w:rsidRPr="00581ACE">
        <w:t>OAuth</w:t>
      </w:r>
      <w:proofErr w:type="spellEnd"/>
      <w:r w:rsidRPr="00581ACE">
        <w:t xml:space="preserve"> 2.0. [</w:t>
      </w:r>
      <w:r>
        <w:t>Электронный ресурс</w:t>
      </w:r>
      <w:r w:rsidRPr="00581ACE">
        <w:t>]</w:t>
      </w:r>
      <w:r>
        <w:t xml:space="preserve"> </w:t>
      </w:r>
      <w:r>
        <w:rPr>
          <w:lang w:val="en-US"/>
        </w:rPr>
        <w:t>URL</w:t>
      </w:r>
      <w:r w:rsidRPr="00581ACE">
        <w:t xml:space="preserve">: </w:t>
      </w:r>
      <w:hyperlink r:id="rId22" w:history="1">
        <w:r w:rsidRPr="007C0919">
          <w:rPr>
            <w:rStyle w:val="ac"/>
            <w:lang w:val="en-US"/>
          </w:rPr>
          <w:t>https</w:t>
        </w:r>
        <w:r w:rsidRPr="007C0919">
          <w:rPr>
            <w:rStyle w:val="ac"/>
          </w:rPr>
          <w:t>://</w:t>
        </w:r>
        <w:r w:rsidRPr="007C0919">
          <w:rPr>
            <w:rStyle w:val="ac"/>
            <w:lang w:val="en-US"/>
          </w:rPr>
          <w:t>docs</w:t>
        </w:r>
        <w:r w:rsidRPr="007C0919">
          <w:rPr>
            <w:rStyle w:val="ac"/>
          </w:rPr>
          <w:t>.</w:t>
        </w:r>
        <w:proofErr w:type="spellStart"/>
        <w:r w:rsidRPr="007C0919">
          <w:rPr>
            <w:rStyle w:val="ac"/>
            <w:lang w:val="en-US"/>
          </w:rPr>
          <w:t>microsoft</w:t>
        </w:r>
        <w:proofErr w:type="spellEnd"/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7C0919">
          <w:rPr>
            <w:rStyle w:val="ac"/>
          </w:rPr>
          <w:t>/</w:t>
        </w:r>
        <w:proofErr w:type="spellStart"/>
        <w:r w:rsidRPr="007C0919">
          <w:rPr>
            <w:rStyle w:val="ac"/>
            <w:lang w:val="en-US"/>
          </w:rPr>
          <w:t>ru</w:t>
        </w:r>
        <w:proofErr w:type="spellEnd"/>
        <w:r w:rsidRPr="007C0919">
          <w:rPr>
            <w:rStyle w:val="ac"/>
          </w:rPr>
          <w:t>-</w:t>
        </w:r>
        <w:proofErr w:type="spellStart"/>
        <w:r w:rsidRPr="007C0919">
          <w:rPr>
            <w:rStyle w:val="ac"/>
            <w:lang w:val="en-US"/>
          </w:rPr>
          <w:t>ru</w:t>
        </w:r>
        <w:proofErr w:type="spellEnd"/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azure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active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directory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develop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v</w:t>
        </w:r>
        <w:r w:rsidRPr="007C0919">
          <w:rPr>
            <w:rStyle w:val="ac"/>
          </w:rPr>
          <w:t>1-</w:t>
        </w:r>
        <w:r w:rsidRPr="007C0919">
          <w:rPr>
            <w:rStyle w:val="ac"/>
            <w:lang w:val="en-US"/>
          </w:rPr>
          <w:t>protocols</w:t>
        </w:r>
        <w:r w:rsidRPr="007C0919">
          <w:rPr>
            <w:rStyle w:val="ac"/>
          </w:rPr>
          <w:t>-</w:t>
        </w:r>
        <w:proofErr w:type="spellStart"/>
        <w:r w:rsidRPr="007C0919">
          <w:rPr>
            <w:rStyle w:val="ac"/>
            <w:lang w:val="en-US"/>
          </w:rPr>
          <w:t>oauth</w:t>
        </w:r>
        <w:proofErr w:type="spellEnd"/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code</w:t>
        </w:r>
        <w:r w:rsidRPr="00581ACE">
          <w:rPr>
            <w:rStyle w:val="ac"/>
          </w:rPr>
          <w:t>/</w:t>
        </w:r>
      </w:hyperlink>
      <w:r w:rsidRPr="00581ACE">
        <w:t xml:space="preserve"> (дата обращения 19.04.2019).</w:t>
      </w:r>
      <w:bookmarkEnd w:id="430"/>
    </w:p>
    <w:p w14:paraId="32FACB44" w14:textId="11D67360" w:rsidR="00CF3347" w:rsidRDefault="00CF3347" w:rsidP="00CF3347">
      <w:pPr>
        <w:pStyle w:val="ab"/>
        <w:numPr>
          <w:ilvl w:val="0"/>
          <w:numId w:val="3"/>
        </w:numPr>
        <w:spacing w:line="360" w:lineRule="auto"/>
        <w:jc w:val="both"/>
      </w:pPr>
      <w:bookmarkStart w:id="431" w:name="_Ref9249155"/>
      <w:r>
        <w:t xml:space="preserve">Документация </w:t>
      </w:r>
      <w:r>
        <w:rPr>
          <w:lang w:val="en-US"/>
        </w:rPr>
        <w:t>Azure</w:t>
      </w:r>
      <w:r w:rsidRPr="00CF3347">
        <w:t xml:space="preserve"> </w:t>
      </w:r>
      <w:r>
        <w:rPr>
          <w:lang w:val="en-US"/>
        </w:rPr>
        <w:t>Active</w:t>
      </w:r>
      <w:r w:rsidRPr="00CF3347">
        <w:t xml:space="preserve"> </w:t>
      </w:r>
      <w:r>
        <w:rPr>
          <w:lang w:val="en-US"/>
        </w:rPr>
        <w:t>Directory</w:t>
      </w:r>
      <w:r w:rsidRPr="00CF3347">
        <w:t>. [</w:t>
      </w:r>
      <w:r>
        <w:t>Электронный ресурс</w:t>
      </w:r>
      <w:r w:rsidRPr="00CF3347">
        <w:t>]</w:t>
      </w:r>
      <w:r>
        <w:t xml:space="preserve"> </w:t>
      </w:r>
      <w:r>
        <w:rPr>
          <w:lang w:val="en-US"/>
        </w:rPr>
        <w:t>URL</w:t>
      </w:r>
      <w:r w:rsidRPr="00CF3347">
        <w:t xml:space="preserve">: </w:t>
      </w:r>
      <w:hyperlink r:id="rId23" w:history="1">
        <w:r w:rsidRPr="007C0919">
          <w:rPr>
            <w:rStyle w:val="ac"/>
            <w:lang w:val="en-US"/>
          </w:rPr>
          <w:t>https</w:t>
        </w:r>
        <w:r w:rsidRPr="007C0919">
          <w:rPr>
            <w:rStyle w:val="ac"/>
          </w:rPr>
          <w:t>://</w:t>
        </w:r>
        <w:r w:rsidRPr="007C0919">
          <w:rPr>
            <w:rStyle w:val="ac"/>
            <w:lang w:val="en-US"/>
          </w:rPr>
          <w:t>docs</w:t>
        </w:r>
        <w:r w:rsidRPr="007C0919">
          <w:rPr>
            <w:rStyle w:val="ac"/>
          </w:rPr>
          <w:t>.</w:t>
        </w:r>
        <w:proofErr w:type="spellStart"/>
        <w:r w:rsidRPr="007C0919">
          <w:rPr>
            <w:rStyle w:val="ac"/>
            <w:lang w:val="en-US"/>
          </w:rPr>
          <w:t>microsoft</w:t>
        </w:r>
        <w:proofErr w:type="spellEnd"/>
        <w:r w:rsidRPr="007C0919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7C0919">
          <w:rPr>
            <w:rStyle w:val="ac"/>
          </w:rPr>
          <w:t>/</w:t>
        </w:r>
        <w:proofErr w:type="spellStart"/>
        <w:r w:rsidRPr="007C0919">
          <w:rPr>
            <w:rStyle w:val="ac"/>
            <w:lang w:val="en-US"/>
          </w:rPr>
          <w:t>ru</w:t>
        </w:r>
        <w:proofErr w:type="spellEnd"/>
        <w:r w:rsidRPr="007C0919">
          <w:rPr>
            <w:rStyle w:val="ac"/>
          </w:rPr>
          <w:t>-</w:t>
        </w:r>
        <w:proofErr w:type="spellStart"/>
        <w:r w:rsidRPr="007C0919">
          <w:rPr>
            <w:rStyle w:val="ac"/>
            <w:lang w:val="en-US"/>
          </w:rPr>
          <w:t>ru</w:t>
        </w:r>
        <w:proofErr w:type="spellEnd"/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azure</w:t>
        </w:r>
        <w:r w:rsidRPr="007C0919">
          <w:rPr>
            <w:rStyle w:val="ac"/>
          </w:rPr>
          <w:t>/</w:t>
        </w:r>
        <w:r w:rsidRPr="007C0919">
          <w:rPr>
            <w:rStyle w:val="ac"/>
            <w:lang w:val="en-US"/>
          </w:rPr>
          <w:t>active</w:t>
        </w:r>
        <w:r w:rsidRPr="007C0919">
          <w:rPr>
            <w:rStyle w:val="ac"/>
          </w:rPr>
          <w:t>-</w:t>
        </w:r>
        <w:r w:rsidRPr="007C0919">
          <w:rPr>
            <w:rStyle w:val="ac"/>
            <w:lang w:val="en-US"/>
          </w:rPr>
          <w:t>directory</w:t>
        </w:r>
        <w:r w:rsidRPr="007C0919">
          <w:rPr>
            <w:rStyle w:val="ac"/>
          </w:rPr>
          <w:t>/</w:t>
        </w:r>
      </w:hyperlink>
      <w:r w:rsidRPr="00CF3347">
        <w:t xml:space="preserve"> (</w:t>
      </w:r>
      <w:r>
        <w:t>дата обращения 16.03.2019</w:t>
      </w:r>
      <w:r w:rsidRPr="00CF3347">
        <w:t>)</w:t>
      </w:r>
      <w:r>
        <w:t>.</w:t>
      </w:r>
      <w:bookmarkEnd w:id="431"/>
    </w:p>
    <w:p w14:paraId="0491575D" w14:textId="59F0ED9F" w:rsidR="00601C79" w:rsidRDefault="00601C79" w:rsidP="00CF3347">
      <w:pPr>
        <w:pStyle w:val="ab"/>
        <w:numPr>
          <w:ilvl w:val="0"/>
          <w:numId w:val="3"/>
        </w:numPr>
        <w:spacing w:line="360" w:lineRule="auto"/>
        <w:jc w:val="both"/>
      </w:pPr>
      <w:bookmarkStart w:id="432" w:name="_Ref9254486"/>
      <w:r>
        <w:t xml:space="preserve">Документация по центру Интернета вещей. </w:t>
      </w:r>
      <w:r w:rsidRPr="00CF3347">
        <w:t>[</w:t>
      </w:r>
      <w:r>
        <w:t>Электронный ресурс</w:t>
      </w:r>
      <w:r w:rsidRPr="00CF3347">
        <w:t>]</w:t>
      </w:r>
      <w:r>
        <w:t xml:space="preserve"> </w:t>
      </w:r>
      <w:r>
        <w:rPr>
          <w:lang w:val="en-US"/>
        </w:rPr>
        <w:t>URL</w:t>
      </w:r>
      <w:r w:rsidRPr="00CF3347">
        <w:t xml:space="preserve">: </w:t>
      </w:r>
      <w:hyperlink r:id="rId24" w:history="1">
        <w:r>
          <w:rPr>
            <w:rStyle w:val="ac"/>
          </w:rPr>
          <w:t>https://docs.microsoft.com/ru-ru/azure/iot-hub/</w:t>
        </w:r>
      </w:hyperlink>
      <w:r w:rsidRPr="00CF3347">
        <w:t xml:space="preserve"> (</w:t>
      </w:r>
      <w:r>
        <w:t>дата обращения 18.03.2019</w:t>
      </w:r>
      <w:r w:rsidRPr="00CF3347">
        <w:t>)</w:t>
      </w:r>
      <w:r>
        <w:t>.</w:t>
      </w:r>
      <w:bookmarkEnd w:id="432"/>
    </w:p>
    <w:p w14:paraId="4F3AAD78" w14:textId="4FF6B5BC" w:rsidR="00367FC0" w:rsidRPr="002423B6" w:rsidRDefault="00367FC0" w:rsidP="00367FC0">
      <w:pPr>
        <w:pStyle w:val="ab"/>
        <w:numPr>
          <w:ilvl w:val="0"/>
          <w:numId w:val="3"/>
        </w:numPr>
        <w:spacing w:line="360" w:lineRule="auto"/>
        <w:jc w:val="both"/>
        <w:rPr>
          <w:ins w:id="433" w:author="Rostislav Bobin" w:date="2019-04-05T13:10:00Z"/>
        </w:rPr>
      </w:pPr>
      <w:bookmarkStart w:id="434" w:name="_Ref9332564"/>
      <w:r>
        <w:rPr>
          <w:lang w:val="en-US"/>
        </w:rPr>
        <w:t>Postman</w:t>
      </w:r>
      <w:r w:rsidRPr="00367FC0">
        <w:t xml:space="preserve"> </w:t>
      </w:r>
      <w:r>
        <w:rPr>
          <w:lang w:val="en-US"/>
        </w:rPr>
        <w:t>API</w:t>
      </w:r>
      <w:r w:rsidRPr="00367FC0">
        <w:t xml:space="preserve"> </w:t>
      </w:r>
      <w:r>
        <w:rPr>
          <w:lang w:val="en-US"/>
        </w:rPr>
        <w:t>Requests</w:t>
      </w:r>
      <w:r w:rsidRPr="00367FC0">
        <w:t>. [</w:t>
      </w:r>
      <w:r>
        <w:t>Электронный ресурс</w:t>
      </w:r>
      <w:r w:rsidRPr="00367FC0">
        <w:t>]</w:t>
      </w:r>
      <w:r>
        <w:t xml:space="preserve"> </w:t>
      </w:r>
      <w:r>
        <w:rPr>
          <w:lang w:val="en-US"/>
        </w:rPr>
        <w:t>URL</w:t>
      </w:r>
      <w:r w:rsidRPr="00367FC0">
        <w:t xml:space="preserve">: </w:t>
      </w:r>
      <w:hyperlink r:id="rId25" w:history="1">
        <w:r w:rsidRPr="007C0919">
          <w:rPr>
            <w:rStyle w:val="ac"/>
            <w:lang w:val="en-US"/>
          </w:rPr>
          <w:t>https</w:t>
        </w:r>
        <w:r w:rsidRPr="00367FC0">
          <w:rPr>
            <w:rStyle w:val="ac"/>
          </w:rPr>
          <w:t>://</w:t>
        </w:r>
        <w:r w:rsidRPr="007C0919">
          <w:rPr>
            <w:rStyle w:val="ac"/>
            <w:lang w:val="en-US"/>
          </w:rPr>
          <w:t>learning</w:t>
        </w:r>
        <w:r w:rsidRPr="00367FC0">
          <w:rPr>
            <w:rStyle w:val="ac"/>
          </w:rPr>
          <w:t>.</w:t>
        </w:r>
        <w:proofErr w:type="spellStart"/>
        <w:r w:rsidRPr="007C0919">
          <w:rPr>
            <w:rStyle w:val="ac"/>
            <w:lang w:val="en-US"/>
          </w:rPr>
          <w:t>getpostman</w:t>
        </w:r>
        <w:proofErr w:type="spellEnd"/>
        <w:r w:rsidRPr="00367FC0">
          <w:rPr>
            <w:rStyle w:val="ac"/>
          </w:rPr>
          <w:t>.</w:t>
        </w:r>
        <w:r w:rsidRPr="007C0919">
          <w:rPr>
            <w:rStyle w:val="ac"/>
            <w:lang w:val="en-US"/>
          </w:rPr>
          <w:t>com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docs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postman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sending</w:t>
        </w:r>
        <w:r w:rsidRPr="00367FC0">
          <w:rPr>
            <w:rStyle w:val="ac"/>
          </w:rPr>
          <w:t>_</w:t>
        </w:r>
        <w:proofErr w:type="spellStart"/>
        <w:r w:rsidRPr="007C0919">
          <w:rPr>
            <w:rStyle w:val="ac"/>
            <w:lang w:val="en-US"/>
          </w:rPr>
          <w:t>api</w:t>
        </w:r>
        <w:proofErr w:type="spellEnd"/>
        <w:r w:rsidRPr="00367FC0">
          <w:rPr>
            <w:rStyle w:val="ac"/>
          </w:rPr>
          <w:t>_</w:t>
        </w:r>
        <w:r w:rsidRPr="007C0919">
          <w:rPr>
            <w:rStyle w:val="ac"/>
            <w:lang w:val="en-US"/>
          </w:rPr>
          <w:t>requests</w:t>
        </w:r>
        <w:r w:rsidRPr="00367FC0">
          <w:rPr>
            <w:rStyle w:val="ac"/>
          </w:rPr>
          <w:t>/</w:t>
        </w:r>
        <w:r w:rsidRPr="007C0919">
          <w:rPr>
            <w:rStyle w:val="ac"/>
            <w:lang w:val="en-US"/>
          </w:rPr>
          <w:t>requests</w:t>
        </w:r>
        <w:r w:rsidRPr="00367FC0">
          <w:rPr>
            <w:rStyle w:val="ac"/>
          </w:rPr>
          <w:t>/</w:t>
        </w:r>
      </w:hyperlink>
      <w:r w:rsidRPr="00367FC0">
        <w:t xml:space="preserve"> (</w:t>
      </w:r>
      <w:r>
        <w:t>дата обращения 07.04.2019</w:t>
      </w:r>
      <w:r w:rsidRPr="00367FC0">
        <w:t>).</w:t>
      </w:r>
      <w:bookmarkEnd w:id="434"/>
    </w:p>
    <w:p w14:paraId="05E7896C" w14:textId="77777777" w:rsidR="008C0807" w:rsidRPr="002423B6" w:rsidRDefault="008C0807">
      <w:pPr>
        <w:widowControl w:val="0"/>
        <w:ind w:firstLine="0"/>
      </w:pPr>
    </w:p>
    <w:p w14:paraId="6ED0C919" w14:textId="77777777" w:rsidR="00785A9B" w:rsidRPr="002423B6" w:rsidRDefault="00BF3B59">
      <w:pPr>
        <w:widowControl w:val="0"/>
        <w:spacing w:after="160" w:line="259" w:lineRule="auto"/>
        <w:ind w:firstLine="0"/>
        <w:jc w:val="left"/>
        <w:rPr>
          <w:b/>
          <w:smallCaps/>
        </w:rPr>
      </w:pPr>
      <w:r w:rsidRPr="002423B6">
        <w:br w:type="page"/>
      </w:r>
    </w:p>
    <w:p w14:paraId="5ABFBDEA" w14:textId="77777777" w:rsidR="00785A9B" w:rsidRPr="00455A2A" w:rsidRDefault="00BF3B59" w:rsidP="00CE5927">
      <w:pPr>
        <w:pStyle w:val="1"/>
        <w:widowControl w:val="0"/>
        <w:numPr>
          <w:ilvl w:val="0"/>
          <w:numId w:val="0"/>
        </w:numPr>
        <w:rPr>
          <w:ins w:id="435" w:author="Rostislav Bobin" w:date="2019-05-17T12:41:00Z"/>
        </w:rPr>
      </w:pPr>
      <w:bookmarkStart w:id="436" w:name="_Toc9242714"/>
      <w:r>
        <w:lastRenderedPageBreak/>
        <w:t>ПРИЛОЖЕНИЯ</w:t>
      </w:r>
      <w:bookmarkEnd w:id="436"/>
    </w:p>
    <w:p w14:paraId="532939BE" w14:textId="77777777" w:rsidR="00445709" w:rsidRDefault="00445709" w:rsidP="00445709">
      <w:pPr>
        <w:widowControl w:val="0"/>
        <w:ind w:firstLine="0"/>
        <w:rPr>
          <w:ins w:id="437" w:author="Rostislav Bobin" w:date="2019-05-17T12:41:00Z"/>
        </w:rPr>
      </w:pPr>
      <w:bookmarkStart w:id="438" w:name="_Toc483920466"/>
      <w:bookmarkStart w:id="439" w:name="_Toc9242715"/>
      <w:ins w:id="440" w:author="Rostislav Bobin" w:date="2019-05-17T12:41:00Z">
        <w:r>
          <w:rPr>
            <w:rStyle w:val="20"/>
          </w:rPr>
          <w:t>Приложение 1</w:t>
        </w:r>
        <w:bookmarkEnd w:id="438"/>
        <w:bookmarkEnd w:id="439"/>
      </w:ins>
    </w:p>
    <w:p w14:paraId="6F990264" w14:textId="77777777" w:rsidR="00445709" w:rsidRDefault="00445709" w:rsidP="00445709">
      <w:pPr>
        <w:widowControl w:val="0"/>
        <w:ind w:firstLine="0"/>
        <w:rPr>
          <w:ins w:id="441" w:author="Rostislav Bobin" w:date="2019-05-17T12:41:00Z"/>
        </w:rPr>
      </w:pPr>
      <w:ins w:id="442" w:author="Rostislav Bobin" w:date="2019-05-17T12:41:00Z">
        <w:r>
          <w:t>Спецификация вариантов использования</w:t>
        </w:r>
      </w:ins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45709" w14:paraId="2C98B074" w14:textId="77777777" w:rsidTr="00445709">
        <w:trPr>
          <w:ins w:id="443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A465" w14:textId="4617085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44" w:author="Rostislav Bobin" w:date="2019-05-17T12:41:00Z"/>
                <w:b/>
              </w:rPr>
            </w:pPr>
            <w:proofErr w:type="spellStart"/>
            <w:ins w:id="445" w:author="Rostislav Bobin" w:date="2019-05-17T12:41:00Z">
              <w:r>
                <w:rPr>
                  <w:i/>
                  <w:lang w:val="en-US"/>
                </w:rPr>
                <w:t>UseCase</w:t>
              </w:r>
              <w:proofErr w:type="spellEnd"/>
              <w:r w:rsidRPr="00455A2A">
                <w:rPr>
                  <w:i/>
                </w:rPr>
                <w:t>:</w:t>
              </w:r>
              <w:r w:rsidRPr="00455A2A">
                <w:rPr>
                  <w:b/>
                </w:rPr>
                <w:t xml:space="preserve"> </w:t>
              </w:r>
            </w:ins>
            <w:ins w:id="446" w:author="Rostislav Bobin" w:date="2019-05-17T12:42:00Z">
              <w:r>
                <w:t>Добавить источник данных</w:t>
              </w:r>
            </w:ins>
          </w:p>
        </w:tc>
      </w:tr>
      <w:tr w:rsidR="00445709" w14:paraId="7AF6A513" w14:textId="77777777" w:rsidTr="00445709">
        <w:trPr>
          <w:ins w:id="447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0BFB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48" w:author="Rostislav Bobin" w:date="2019-05-17T12:41:00Z"/>
              </w:rPr>
            </w:pPr>
            <w:ins w:id="449" w:author="Rostislav Bobin" w:date="2019-05-17T12:41:00Z">
              <w:r>
                <w:rPr>
                  <w:i/>
                  <w:lang w:val="en-US"/>
                </w:rPr>
                <w:t>ID</w:t>
              </w:r>
              <w:r w:rsidRPr="00455A2A">
                <w:rPr>
                  <w:i/>
                </w:rPr>
                <w:t>:</w:t>
              </w:r>
              <w:r w:rsidRPr="00455A2A">
                <w:t xml:space="preserve"> </w:t>
              </w:r>
              <w:r>
                <w:t>1</w:t>
              </w:r>
            </w:ins>
          </w:p>
        </w:tc>
      </w:tr>
      <w:tr w:rsidR="00445709" w14:paraId="07B248DF" w14:textId="77777777" w:rsidTr="00445709">
        <w:trPr>
          <w:ins w:id="450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C4B5" w14:textId="476E75D8" w:rsidR="00445709" w:rsidRP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51" w:author="Rostislav Bobin" w:date="2019-05-17T12:41:00Z"/>
              </w:rPr>
            </w:pPr>
            <w:ins w:id="452" w:author="Rostislav Bobin" w:date="2019-05-17T12:41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453" w:author="Rostislav Bobin" w:date="2019-05-17T12:45:00Z">
              <w:r>
                <w:t xml:space="preserve">выполнить </w:t>
              </w:r>
            </w:ins>
            <w:r w:rsidR="00CE5927">
              <w:t xml:space="preserve">запрос </w:t>
            </w:r>
            <w:r w:rsidR="00CE5927">
              <w:rPr>
                <w:lang w:val="en-US"/>
              </w:rPr>
              <w:t>HTTP</w:t>
            </w:r>
            <w:r w:rsidR="00CE5927" w:rsidRPr="00CE5927">
              <w:t xml:space="preserve"> </w:t>
            </w:r>
            <w:r w:rsidR="00CE5927">
              <w:rPr>
                <w:lang w:val="en-US"/>
              </w:rPr>
              <w:t>POST</w:t>
            </w:r>
            <w:ins w:id="454" w:author="Rostislav Bobin" w:date="2019-05-17T12:45:00Z">
              <w:r>
                <w:t xml:space="preserve">, инициирующий создание нового устройства с одним подключенным сенсором в </w:t>
              </w:r>
            </w:ins>
            <w:r w:rsidR="00CE5927">
              <w:t>выбранном</w:t>
            </w:r>
            <w:ins w:id="455" w:author="Rostislav Bobin" w:date="2019-05-17T12:45:00Z">
              <w:r>
                <w:t xml:space="preserve"> </w:t>
              </w:r>
            </w:ins>
            <w:r w:rsidR="00CE5927">
              <w:t>помещении</w:t>
            </w:r>
          </w:p>
        </w:tc>
      </w:tr>
      <w:tr w:rsidR="00445709" w14:paraId="34EA216C" w14:textId="77777777" w:rsidTr="00445709">
        <w:trPr>
          <w:ins w:id="45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42D1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57" w:author="Rostislav Bobin" w:date="2019-05-17T12:41:00Z"/>
              </w:rPr>
            </w:pPr>
            <w:ins w:id="458" w:author="Rostislav Bobin" w:date="2019-05-17T12:41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1</w:t>
              </w:r>
            </w:ins>
          </w:p>
        </w:tc>
      </w:tr>
      <w:tr w:rsidR="00445709" w14:paraId="44D5EA1B" w14:textId="77777777" w:rsidTr="00445709">
        <w:trPr>
          <w:ins w:id="459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0E961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60" w:author="Rostislav Bobin" w:date="2019-05-17T12:41:00Z"/>
                <w:i/>
                <w:lang w:val="en-US"/>
              </w:rPr>
            </w:pPr>
            <w:ins w:id="461" w:author="Rostislav Bobin" w:date="2019-05-17T12:41:00Z">
              <w:r>
                <w:rPr>
                  <w:i/>
                </w:rPr>
                <w:t xml:space="preserve">Второстепенные актеры: </w:t>
              </w:r>
              <w:r>
                <w:rPr>
                  <w:lang w:val="en-US"/>
                </w:rPr>
                <w:t>-</w:t>
              </w:r>
            </w:ins>
          </w:p>
        </w:tc>
      </w:tr>
      <w:tr w:rsidR="00445709" w14:paraId="02BE3451" w14:textId="77777777" w:rsidTr="00445709">
        <w:trPr>
          <w:ins w:id="462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ECAB" w14:textId="5D5239CE" w:rsidR="00445709" w:rsidRPr="00A55290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63" w:author="Rostislav Bobin" w:date="2019-05-17T12:41:00Z"/>
              </w:rPr>
            </w:pPr>
            <w:ins w:id="464" w:author="Rostislav Bobin" w:date="2019-05-17T12:41:00Z">
              <w:r w:rsidRPr="00E45719">
                <w:rPr>
                  <w:i/>
                </w:rPr>
                <w:t>Предусловия:</w:t>
              </w:r>
            </w:ins>
            <w:r w:rsidR="00A55290">
              <w:t xml:space="preserve"> а</w:t>
            </w:r>
            <w:r w:rsidR="003031C0" w:rsidRPr="00A55290">
              <w:t>дминистратор</w:t>
            </w:r>
            <w:r w:rsidR="007D59AE" w:rsidRPr="00A55290">
              <w:t xml:space="preserve"> предоставил идентификатор помещения, в котором требуется создать источник данных</w:t>
            </w:r>
          </w:p>
        </w:tc>
      </w:tr>
      <w:tr w:rsidR="00445709" w14:paraId="3FEFD9B4" w14:textId="77777777" w:rsidTr="00445709">
        <w:trPr>
          <w:ins w:id="465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B2E2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</w:pPr>
            <w:ins w:id="466" w:author="Rostislav Bobin" w:date="2019-05-17T12:41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01806F6F" w14:textId="4F432286" w:rsidR="00445709" w:rsidRDefault="00445709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  <w:rPr>
                <w:ins w:id="467" w:author="Rostislav Bobin" w:date="2019-05-17T12:41:00Z"/>
              </w:rPr>
            </w:pPr>
            <w:ins w:id="468" w:author="Rostislav Bobin" w:date="2019-05-17T12:46:00Z">
              <w:r>
                <w:t xml:space="preserve">Выполнить </w:t>
              </w:r>
            </w:ins>
            <w:r w:rsidR="007D59AE">
              <w:rPr>
                <w:lang w:val="en-US"/>
              </w:rPr>
              <w:t>POST</w:t>
            </w:r>
            <w:r w:rsidR="007D59AE" w:rsidRPr="007D59AE">
              <w:t>-</w:t>
            </w:r>
            <w:ins w:id="469" w:author="Rostislav Bobin" w:date="2019-05-17T12:46:00Z">
              <w:r>
                <w:t>запрос</w:t>
              </w:r>
            </w:ins>
            <w:r w:rsidR="00CE5927">
              <w:t xml:space="preserve"> к </w:t>
            </w:r>
            <w:r w:rsidR="007D59AE">
              <w:rPr>
                <w:lang w:val="en-US"/>
              </w:rPr>
              <w:t>Web</w:t>
            </w:r>
            <w:r w:rsidR="007D59AE" w:rsidRPr="007D59AE">
              <w:t xml:space="preserve"> </w:t>
            </w:r>
            <w:r w:rsidR="007D59AE">
              <w:rPr>
                <w:lang w:val="en-US"/>
              </w:rPr>
              <w:t>API</w:t>
            </w:r>
            <w:r w:rsidR="007D59AE" w:rsidRPr="007D59AE">
              <w:t xml:space="preserve"> </w:t>
            </w:r>
            <w:r w:rsidR="007D59AE">
              <w:rPr>
                <w:lang w:val="en-US"/>
              </w:rPr>
              <w:t>Digital</w:t>
            </w:r>
            <w:r w:rsidR="007D59AE" w:rsidRPr="007D59AE">
              <w:t xml:space="preserve"> </w:t>
            </w:r>
            <w:r w:rsidR="007D59AE">
              <w:rPr>
                <w:lang w:val="en-US"/>
              </w:rPr>
              <w:t>Twins</w:t>
            </w:r>
            <w:r w:rsidR="007D59AE">
              <w:t xml:space="preserve">, инициирующий создание устройства в помещении с предоставленным </w:t>
            </w:r>
            <w:r w:rsidR="007D59AE" w:rsidRPr="007D59AE">
              <w:t>идентификатором</w:t>
            </w:r>
          </w:p>
          <w:p w14:paraId="373FABF3" w14:textId="669AB8F6" w:rsidR="00445709" w:rsidRDefault="00445709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</w:pPr>
            <w:ins w:id="470" w:author="Rostislav Bobin" w:date="2019-05-17T12:41:00Z">
              <w:r>
                <w:t xml:space="preserve">Получить </w:t>
              </w:r>
            </w:ins>
            <w:r w:rsidR="007D59AE">
              <w:t xml:space="preserve">от сервера </w:t>
            </w:r>
            <w:ins w:id="471" w:author="Rostislav Bobin" w:date="2019-05-17T12:41:00Z">
              <w:r>
                <w:t>ответ</w:t>
              </w:r>
            </w:ins>
            <w:r w:rsidR="007D59AE">
              <w:t xml:space="preserve"> формата </w:t>
            </w:r>
            <w:r w:rsidR="007D59AE">
              <w:rPr>
                <w:lang w:val="en-US"/>
              </w:rPr>
              <w:t>JSON</w:t>
            </w:r>
            <w:r w:rsidR="007D59AE">
              <w:t xml:space="preserve">, </w:t>
            </w:r>
            <w:proofErr w:type="spellStart"/>
            <w:r w:rsidR="007D59AE">
              <w:t>десериализовать</w:t>
            </w:r>
            <w:proofErr w:type="spellEnd"/>
            <w:r w:rsidR="007D59AE">
              <w:t xml:space="preserve"> его</w:t>
            </w:r>
          </w:p>
          <w:p w14:paraId="32630147" w14:textId="21E11984" w:rsidR="007D59AE" w:rsidRDefault="007D59AE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  <w:rPr>
                <w:ins w:id="472" w:author="Rostislav Bobin" w:date="2019-05-17T12:41:00Z"/>
              </w:rPr>
            </w:pPr>
            <w:ins w:id="473" w:author="Rostislav Bobin" w:date="2019-05-17T13:05:00Z">
              <w:r>
                <w:t xml:space="preserve">Внести </w:t>
              </w:r>
            </w:ins>
            <w:r>
              <w:t>идентификатор созданного устройства</w:t>
            </w:r>
            <w:ins w:id="474" w:author="Rostislav Bobin" w:date="2019-05-17T13:05:00Z">
              <w:r>
                <w:t xml:space="preserve"> в базу данных</w:t>
              </w:r>
            </w:ins>
          </w:p>
          <w:p w14:paraId="20B44CB7" w14:textId="0A19046B" w:rsidR="00AE38CB" w:rsidRPr="007D59AE" w:rsidRDefault="00445709" w:rsidP="00A55290">
            <w:pPr>
              <w:widowControl w:val="0"/>
              <w:numPr>
                <w:ilvl w:val="0"/>
                <w:numId w:val="26"/>
              </w:numPr>
              <w:tabs>
                <w:tab w:val="left" w:pos="547"/>
              </w:tabs>
              <w:spacing w:line="360" w:lineRule="auto"/>
              <w:jc w:val="left"/>
              <w:rPr>
                <w:ins w:id="475" w:author="Rostislav Bobin" w:date="2019-05-17T12:41:00Z"/>
              </w:rPr>
            </w:pPr>
            <w:ins w:id="476" w:author="Rostislav Bobin" w:date="2019-05-17T12:46:00Z">
              <w:r>
                <w:t xml:space="preserve">Вернуть </w:t>
              </w:r>
            </w:ins>
            <w:r w:rsidR="003031C0">
              <w:t>администратору</w:t>
            </w:r>
            <w:ins w:id="477" w:author="Rostislav Bobin" w:date="2019-05-17T12:46:00Z">
              <w:r>
                <w:t xml:space="preserve"> </w:t>
              </w:r>
            </w:ins>
            <w:r w:rsidR="007D59AE" w:rsidRPr="007D59AE">
              <w:t>идентификаторы</w:t>
            </w:r>
            <w:ins w:id="478" w:author="Rostislav Bobin" w:date="2019-05-17T12:46:00Z">
              <w:r w:rsidRPr="00445709">
                <w:rPr>
                  <w:rPrChange w:id="479" w:author="Rostislav Bobin" w:date="2019-05-17T12:47:00Z">
                    <w:rPr>
                      <w:lang w:val="en-US"/>
                    </w:rPr>
                  </w:rPrChange>
                </w:rPr>
                <w:t xml:space="preserve"> </w:t>
              </w:r>
              <w:r>
                <w:t>сенсора и устройс</w:t>
              </w:r>
            </w:ins>
            <w:ins w:id="480" w:author="Rostislav Bobin" w:date="2019-05-17T13:04:00Z">
              <w:r w:rsidR="00AE38CB">
                <w:t>т</w:t>
              </w:r>
            </w:ins>
            <w:ins w:id="481" w:author="Rostislav Bobin" w:date="2019-05-17T12:46:00Z">
              <w:r>
                <w:t>ва</w:t>
              </w:r>
            </w:ins>
          </w:p>
        </w:tc>
      </w:tr>
      <w:tr w:rsidR="00445709" w14:paraId="0ED037D5" w14:textId="77777777" w:rsidTr="00445709">
        <w:trPr>
          <w:ins w:id="482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A455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83" w:author="Rostislav Bobin" w:date="2019-05-17T12:41:00Z"/>
              </w:rPr>
            </w:pPr>
            <w:ins w:id="484" w:author="Rostislav Bobin" w:date="2019-05-17T12:41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004011F4" w14:textId="77777777" w:rsidTr="00445709">
        <w:trPr>
          <w:ins w:id="485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B008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86" w:author="Rostislav Bobin" w:date="2019-05-17T12:41:00Z"/>
              </w:rPr>
            </w:pPr>
            <w:ins w:id="487" w:author="Rostislav Bobin" w:date="2019-05-17T12:41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445709" w14:paraId="7B0310E5" w14:textId="77777777" w:rsidTr="00445709">
        <w:trPr>
          <w:ins w:id="488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D7876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89" w:author="Rostislav Bobin" w:date="2019-05-17T12:41:00Z"/>
                <w:i/>
              </w:rPr>
            </w:pPr>
          </w:p>
        </w:tc>
      </w:tr>
      <w:tr w:rsidR="00445709" w14:paraId="48987C4D" w14:textId="77777777" w:rsidTr="00445709">
        <w:trPr>
          <w:ins w:id="490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1B1A" w14:textId="0473498D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91" w:author="Rostislav Bobin" w:date="2019-05-17T12:41:00Z"/>
                <w:b/>
              </w:rPr>
            </w:pPr>
            <w:proofErr w:type="spellStart"/>
            <w:ins w:id="492" w:author="Rostislav Bobin" w:date="2019-05-17T12:41:00Z">
              <w:r>
                <w:rPr>
                  <w:i/>
                  <w:lang w:val="en-US"/>
                </w:rPr>
                <w:t>UseCase</w:t>
              </w:r>
              <w:proofErr w:type="spellEnd"/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  <w:r>
                <w:t>Добавить пользователя</w:t>
              </w:r>
            </w:ins>
          </w:p>
        </w:tc>
      </w:tr>
      <w:tr w:rsidR="00445709" w14:paraId="2A1BE36F" w14:textId="77777777" w:rsidTr="00445709">
        <w:trPr>
          <w:ins w:id="493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773B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94" w:author="Rostislav Bobin" w:date="2019-05-17T12:41:00Z"/>
              </w:rPr>
            </w:pPr>
            <w:ins w:id="495" w:author="Rostislav Bobin" w:date="2019-05-17T12:41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  <w:r>
                <w:t>2</w:t>
              </w:r>
            </w:ins>
          </w:p>
        </w:tc>
      </w:tr>
      <w:tr w:rsidR="00445709" w14:paraId="54F5EEBC" w14:textId="77777777" w:rsidTr="00445709">
        <w:trPr>
          <w:ins w:id="49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0DA5E" w14:textId="1CD9EDBD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497" w:author="Rostislav Bobin" w:date="2019-05-17T12:41:00Z"/>
              </w:rPr>
            </w:pPr>
            <w:ins w:id="498" w:author="Rostislav Bobin" w:date="2019-05-17T12:41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ins w:id="499" w:author="Rostislav Bobin" w:date="2019-05-17T12:45:00Z">
              <w:r w:rsidR="007D59AE">
                <w:t xml:space="preserve">выполнить </w:t>
              </w:r>
            </w:ins>
            <w:r w:rsidR="007D59AE">
              <w:t xml:space="preserve">запрос </w:t>
            </w:r>
            <w:r w:rsidR="007D59AE">
              <w:rPr>
                <w:lang w:val="en-US"/>
              </w:rPr>
              <w:t>HTTP</w:t>
            </w:r>
            <w:r w:rsidR="007D59AE" w:rsidRPr="00CE5927">
              <w:t xml:space="preserve"> </w:t>
            </w:r>
            <w:r w:rsidR="007D59AE">
              <w:rPr>
                <w:lang w:val="en-US"/>
              </w:rPr>
              <w:t>POST</w:t>
            </w:r>
            <w:ins w:id="500" w:author="Rostislav Bobin" w:date="2019-05-17T12:45:00Z">
              <w:r w:rsidR="007D59AE">
                <w:t xml:space="preserve">, инициирующий создание нового </w:t>
              </w:r>
            </w:ins>
            <w:r w:rsidR="003031C0">
              <w:t>пользователя</w:t>
            </w:r>
          </w:p>
        </w:tc>
      </w:tr>
      <w:tr w:rsidR="00445709" w14:paraId="6ACD184D" w14:textId="77777777" w:rsidTr="00445709">
        <w:trPr>
          <w:ins w:id="501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4910A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02" w:author="Rostislav Bobin" w:date="2019-05-17T12:41:00Z"/>
              </w:rPr>
            </w:pPr>
            <w:ins w:id="503" w:author="Rostislav Bobin" w:date="2019-05-17T12:41:00Z">
              <w:r>
                <w:rPr>
                  <w:i/>
                </w:rPr>
                <w:lastRenderedPageBreak/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1</w:t>
              </w:r>
            </w:ins>
          </w:p>
        </w:tc>
      </w:tr>
      <w:tr w:rsidR="00445709" w14:paraId="455648CD" w14:textId="77777777" w:rsidTr="00445709">
        <w:trPr>
          <w:ins w:id="504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42EC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05" w:author="Rostislav Bobin" w:date="2019-05-17T12:41:00Z"/>
                <w:i/>
                <w:lang w:val="en-US"/>
              </w:rPr>
            </w:pPr>
            <w:ins w:id="506" w:author="Rostislav Bobin" w:date="2019-05-17T12:41:00Z">
              <w:r>
                <w:rPr>
                  <w:i/>
                </w:rPr>
                <w:t xml:space="preserve">Второстепенные актеры: </w:t>
              </w:r>
              <w:r>
                <w:rPr>
                  <w:lang w:val="en-US"/>
                </w:rPr>
                <w:t>-</w:t>
              </w:r>
            </w:ins>
          </w:p>
        </w:tc>
      </w:tr>
      <w:tr w:rsidR="00445709" w14:paraId="4E0C3A66" w14:textId="77777777" w:rsidTr="00445709">
        <w:trPr>
          <w:ins w:id="507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BDFC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08" w:author="Rostislav Bobin" w:date="2019-05-17T12:41:00Z"/>
              </w:rPr>
            </w:pPr>
            <w:ins w:id="509" w:author="Rostislav Bobin" w:date="2019-05-17T12:41:00Z">
              <w:r>
                <w:rPr>
                  <w:i/>
                </w:rPr>
                <w:t>Предусловия:</w:t>
              </w:r>
              <w:r>
                <w:t xml:space="preserve"> -</w:t>
              </w:r>
            </w:ins>
          </w:p>
        </w:tc>
      </w:tr>
      <w:tr w:rsidR="00445709" w14:paraId="5CCA01A0" w14:textId="77777777" w:rsidTr="00445709">
        <w:trPr>
          <w:ins w:id="510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2A54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</w:pPr>
            <w:ins w:id="511" w:author="Rostislav Bobin" w:date="2019-05-17T12:41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1FCD70CF" w14:textId="4212CA75" w:rsid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  <w:rPr>
                <w:ins w:id="512" w:author="Rostislav Bobin" w:date="2019-05-17T12:41:00Z"/>
              </w:rPr>
            </w:pPr>
            <w:ins w:id="513" w:author="Rostislav Bobin" w:date="2019-05-17T12:46:00Z">
              <w:r>
                <w:t xml:space="preserve">Выполнить </w:t>
              </w:r>
            </w:ins>
            <w:r>
              <w:rPr>
                <w:lang w:val="en-US"/>
              </w:rPr>
              <w:t>POST</w:t>
            </w:r>
            <w:r w:rsidRPr="007D59AE">
              <w:t>-</w:t>
            </w:r>
            <w:ins w:id="514" w:author="Rostislav Bobin" w:date="2019-05-17T12:46:00Z">
              <w:r>
                <w:t>запрос</w:t>
              </w:r>
            </w:ins>
            <w:r>
              <w:t xml:space="preserve"> к </w:t>
            </w:r>
            <w:r>
              <w:rPr>
                <w:lang w:val="en-US"/>
              </w:rPr>
              <w:t>Web</w:t>
            </w:r>
            <w:r w:rsidRPr="007D59AE">
              <w:t xml:space="preserve"> </w:t>
            </w:r>
            <w:r>
              <w:rPr>
                <w:lang w:val="en-US"/>
              </w:rPr>
              <w:t>API</w:t>
            </w:r>
            <w:r w:rsidRPr="007D59AE">
              <w:t xml:space="preserve"> </w:t>
            </w:r>
            <w:r>
              <w:rPr>
                <w:lang w:val="en-US"/>
              </w:rPr>
              <w:t>Digital</w:t>
            </w:r>
            <w:r w:rsidRPr="007D59AE">
              <w:t xml:space="preserve"> </w:t>
            </w:r>
            <w:r>
              <w:rPr>
                <w:lang w:val="en-US"/>
              </w:rPr>
              <w:t>Twins</w:t>
            </w:r>
            <w:r>
              <w:t>, инициирующий создание нового помещения</w:t>
            </w:r>
          </w:p>
          <w:p w14:paraId="276D7BDC" w14:textId="77777777" w:rsid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</w:pPr>
            <w:ins w:id="515" w:author="Rostislav Bobin" w:date="2019-05-17T12:41:00Z">
              <w:r>
                <w:t xml:space="preserve">Получить </w:t>
              </w:r>
            </w:ins>
            <w:r>
              <w:t xml:space="preserve">от сервера </w:t>
            </w:r>
            <w:ins w:id="516" w:author="Rostislav Bobin" w:date="2019-05-17T12:41:00Z">
              <w:r>
                <w:t>ответ</w:t>
              </w:r>
            </w:ins>
            <w:r>
              <w:t xml:space="preserve"> формата </w:t>
            </w:r>
            <w:r>
              <w:rPr>
                <w:lang w:val="en-US"/>
              </w:rPr>
              <w:t>JSON</w:t>
            </w:r>
            <w:r>
              <w:t xml:space="preserve">, </w:t>
            </w:r>
            <w:proofErr w:type="spellStart"/>
            <w:r>
              <w:t>десериализовать</w:t>
            </w:r>
            <w:proofErr w:type="spellEnd"/>
            <w:r>
              <w:t xml:space="preserve"> его</w:t>
            </w:r>
          </w:p>
          <w:p w14:paraId="66E69B89" w14:textId="11E5AE37" w:rsidR="003031C0" w:rsidRP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</w:pPr>
            <w:r>
              <w:t>Сгенерировать пароль для входа нового пользователя в систему</w:t>
            </w:r>
          </w:p>
          <w:p w14:paraId="335934F2" w14:textId="77777777" w:rsid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</w:pPr>
            <w:ins w:id="517" w:author="Rostislav Bobin" w:date="2019-05-17T13:05:00Z">
              <w:r>
                <w:t>Внести в базу данных</w:t>
              </w:r>
            </w:ins>
            <w:r>
              <w:t xml:space="preserve"> идентификатор созданного помещения и пароль для входа</w:t>
            </w:r>
          </w:p>
          <w:p w14:paraId="6A04FF7B" w14:textId="50DE619C" w:rsidR="00AE38CB" w:rsidRPr="003031C0" w:rsidRDefault="003031C0" w:rsidP="00A55290">
            <w:pPr>
              <w:widowControl w:val="0"/>
              <w:numPr>
                <w:ilvl w:val="0"/>
                <w:numId w:val="27"/>
              </w:numPr>
              <w:tabs>
                <w:tab w:val="left" w:pos="547"/>
              </w:tabs>
              <w:spacing w:line="360" w:lineRule="auto"/>
              <w:jc w:val="left"/>
              <w:rPr>
                <w:ins w:id="518" w:author="Rostislav Bobin" w:date="2019-05-17T12:41:00Z"/>
              </w:rPr>
            </w:pPr>
            <w:r>
              <w:t>Вернуть администратору</w:t>
            </w:r>
            <w:ins w:id="519" w:author="Rostislav Bobin" w:date="2019-05-17T13:05:00Z">
              <w:r>
                <w:t xml:space="preserve"> </w:t>
              </w:r>
            </w:ins>
            <w:r>
              <w:t>идентификатор созданного помещения и пароль для входа нового пользователя</w:t>
            </w:r>
          </w:p>
        </w:tc>
      </w:tr>
      <w:tr w:rsidR="00445709" w14:paraId="2D5E6CD5" w14:textId="77777777" w:rsidTr="00445709">
        <w:trPr>
          <w:ins w:id="520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3F33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21" w:author="Rostislav Bobin" w:date="2019-05-17T12:41:00Z"/>
              </w:rPr>
            </w:pPr>
            <w:ins w:id="522" w:author="Rostislav Bobin" w:date="2019-05-17T12:41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0608AEF4" w14:textId="77777777" w:rsidTr="00445709">
        <w:trPr>
          <w:ins w:id="523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F109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24" w:author="Rostislav Bobin" w:date="2019-05-17T12:41:00Z"/>
              </w:rPr>
            </w:pPr>
            <w:ins w:id="525" w:author="Rostislav Bobin" w:date="2019-05-17T12:41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445709" w14:paraId="446F55E5" w14:textId="77777777" w:rsidTr="00445709">
        <w:trPr>
          <w:ins w:id="526" w:author="Rostislav Bobin" w:date="2019-05-17T12:41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8176" w14:textId="77777777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27" w:author="Rostislav Bobin" w:date="2019-05-17T12:41:00Z"/>
                <w:i/>
              </w:rPr>
            </w:pPr>
          </w:p>
        </w:tc>
      </w:tr>
      <w:tr w:rsidR="00445709" w14:paraId="6737670A" w14:textId="77777777" w:rsidTr="00445709">
        <w:trPr>
          <w:ins w:id="528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53F" w14:textId="2C0462EF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29" w:author="Rostislav Bobin" w:date="2019-05-17T12:43:00Z"/>
                <w:i/>
              </w:rPr>
            </w:pPr>
            <w:proofErr w:type="spellStart"/>
            <w:ins w:id="530" w:author="Rostislav Bobin" w:date="2019-05-17T12:43:00Z">
              <w:r>
                <w:rPr>
                  <w:i/>
                  <w:lang w:val="en-US"/>
                </w:rPr>
                <w:t>UseCase</w:t>
              </w:r>
              <w:proofErr w:type="spellEnd"/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  <w:r>
                <w:rPr>
                  <w:szCs w:val="28"/>
                </w:rPr>
                <w:t>Оповестить пользователя о неэффективном энергопотреблении</w:t>
              </w:r>
            </w:ins>
          </w:p>
        </w:tc>
      </w:tr>
      <w:tr w:rsidR="00445709" w14:paraId="55B5EFDF" w14:textId="77777777" w:rsidTr="00445709">
        <w:trPr>
          <w:ins w:id="53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8190D" w14:textId="64A67C8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32" w:author="Rostislav Bobin" w:date="2019-05-17T12:43:00Z"/>
                <w:i/>
                <w:lang w:val="en-US"/>
              </w:rPr>
            </w:pPr>
            <w:ins w:id="533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</w:ins>
            <w:r w:rsidR="003031C0">
              <w:t>3</w:t>
            </w:r>
          </w:p>
        </w:tc>
      </w:tr>
      <w:tr w:rsidR="00445709" w14:paraId="339314BD" w14:textId="77777777" w:rsidTr="00445709">
        <w:trPr>
          <w:ins w:id="534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FA24" w14:textId="16F04391" w:rsidR="00445709" w:rsidRP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35" w:author="Rostislav Bobin" w:date="2019-05-17T12:43:00Z"/>
                <w:i/>
                <w:rPrChange w:id="536" w:author="Rostislav Bobin" w:date="2019-05-17T12:43:00Z">
                  <w:rPr>
                    <w:ins w:id="537" w:author="Rostislav Bobin" w:date="2019-05-17T12:43:00Z"/>
                    <w:i/>
                    <w:lang w:val="en-US"/>
                  </w:rPr>
                </w:rPrChange>
              </w:rPr>
            </w:pPr>
            <w:ins w:id="538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r w:rsidR="00A55290">
              <w:t>п</w:t>
            </w:r>
            <w:ins w:id="539" w:author="Rostislav Bobin" w:date="2019-05-17T12:48:00Z">
              <w:r>
                <w:t xml:space="preserve">ри достижении заранее определенных условий, уведомить </w:t>
              </w:r>
            </w:ins>
            <w:r w:rsidR="003031C0">
              <w:t>пользователя</w:t>
            </w:r>
            <w:ins w:id="540" w:author="Rostislav Bobin" w:date="2019-05-17T12:48:00Z">
              <w:r>
                <w:t xml:space="preserve"> системы</w:t>
              </w:r>
            </w:ins>
            <w:r w:rsidR="003031C0">
              <w:t xml:space="preserve"> и администратора</w:t>
            </w:r>
            <w:ins w:id="541" w:author="Rostislav Bobin" w:date="2019-05-17T12:48:00Z">
              <w:r>
                <w:t xml:space="preserve"> о неэффективном энергопотреблении в одном из помещений</w:t>
              </w:r>
            </w:ins>
          </w:p>
        </w:tc>
      </w:tr>
      <w:tr w:rsidR="00445709" w14:paraId="541E935F" w14:textId="77777777" w:rsidTr="00445709">
        <w:trPr>
          <w:ins w:id="54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2288" w14:textId="340886C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43" w:author="Rostislav Bobin" w:date="2019-05-17T12:43:00Z"/>
                <w:i/>
              </w:rPr>
            </w:pPr>
            <w:ins w:id="544" w:author="Rostislav Bobin" w:date="2019-05-17T12:43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250377E9" w14:textId="77777777" w:rsidTr="00445709">
        <w:trPr>
          <w:ins w:id="54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88C4" w14:textId="111BDBAC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46" w:author="Rostislav Bobin" w:date="2019-05-17T12:43:00Z"/>
                <w:i/>
              </w:rPr>
            </w:pPr>
            <w:ins w:id="547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4608582D" w14:textId="77777777" w:rsidTr="00445709">
        <w:trPr>
          <w:ins w:id="548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F980" w14:textId="33E249DE" w:rsidR="00445709" w:rsidRPr="00A55290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49" w:author="Rostislav Bobin" w:date="2019-05-17T12:43:00Z"/>
              </w:rPr>
            </w:pPr>
            <w:ins w:id="550" w:author="Rostislav Bobin" w:date="2019-05-17T12:43:00Z">
              <w:r w:rsidRPr="00E45719">
                <w:rPr>
                  <w:i/>
                </w:rPr>
                <w:t>Предусловия:</w:t>
              </w:r>
              <w:r w:rsidRPr="00E45719">
                <w:t xml:space="preserve"> </w:t>
              </w:r>
            </w:ins>
            <w:r w:rsidR="00A55290" w:rsidRPr="00A55290">
              <w:t>н</w:t>
            </w:r>
            <w:r w:rsidR="003031C0" w:rsidRPr="00A55290">
              <w:t xml:space="preserve">а этапе обработки данных, полученных с устройств, было выявлено, что текущие значения расхода электроэнергии в одном из помещений превышают рекомендуемые </w:t>
            </w:r>
          </w:p>
        </w:tc>
      </w:tr>
      <w:tr w:rsidR="00445709" w14:paraId="5E6F5CB4" w14:textId="77777777" w:rsidTr="00445709">
        <w:trPr>
          <w:ins w:id="55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40F3" w14:textId="2778DAB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52" w:author="Rostislav Bobin" w:date="2019-05-17T12:43:00Z"/>
              </w:rPr>
            </w:pPr>
            <w:ins w:id="553" w:author="Rostislav Bobin" w:date="2019-05-17T12:43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551D41BA" w14:textId="61950EF6" w:rsidR="00AE38CB" w:rsidRPr="00445709" w:rsidRDefault="00E45719">
            <w:pPr>
              <w:pStyle w:val="ab"/>
              <w:widowControl w:val="0"/>
              <w:numPr>
                <w:ilvl w:val="0"/>
                <w:numId w:val="23"/>
              </w:numPr>
              <w:tabs>
                <w:tab w:val="left" w:pos="547"/>
              </w:tabs>
              <w:spacing w:line="360" w:lineRule="auto"/>
              <w:rPr>
                <w:ins w:id="554" w:author="Rostislav Bobin" w:date="2019-05-17T12:43:00Z"/>
                <w:i/>
                <w:rPrChange w:id="555" w:author="Rostislav Bobin" w:date="2019-05-17T12:49:00Z">
                  <w:rPr>
                    <w:ins w:id="556" w:author="Rostislav Bobin" w:date="2019-05-17T12:43:00Z"/>
                  </w:rPr>
                </w:rPrChange>
              </w:rPr>
              <w:pPrChange w:id="557" w:author="Rostislav Bobin" w:date="2019-05-17T12:49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r>
              <w:lastRenderedPageBreak/>
              <w:t>А</w:t>
            </w:r>
            <w:ins w:id="558" w:author="Rostislav Bobin" w:date="2019-05-17T13:01:00Z">
              <w:r w:rsidR="00AE38CB">
                <w:t>ктивировать событие, отп</w:t>
              </w:r>
            </w:ins>
            <w:ins w:id="559" w:author="Rostislav Bobin" w:date="2019-05-17T13:02:00Z">
              <w:r w:rsidR="00AE38CB">
                <w:t>р</w:t>
              </w:r>
            </w:ins>
            <w:ins w:id="560" w:author="Rostislav Bobin" w:date="2019-05-17T13:01:00Z">
              <w:r w:rsidR="00AE38CB">
                <w:t xml:space="preserve">авляющее </w:t>
              </w:r>
              <w:r w:rsidR="00AE38CB">
                <w:rPr>
                  <w:lang w:val="en-US"/>
                </w:rPr>
                <w:t>email</w:t>
              </w:r>
              <w:r w:rsidR="00AE38CB" w:rsidRPr="00AE38CB">
                <w:rPr>
                  <w:rPrChange w:id="561" w:author="Rostislav Bobin" w:date="2019-05-17T13:01:00Z">
                    <w:rPr>
                      <w:lang w:val="en-US"/>
                    </w:rPr>
                  </w:rPrChange>
                </w:rPr>
                <w:t>-</w:t>
              </w:r>
              <w:r w:rsidR="00AE38CB">
                <w:t>сообщени</w:t>
              </w:r>
            </w:ins>
            <w:r>
              <w:t>я</w:t>
            </w:r>
            <w:ins w:id="562" w:author="Rostislav Bobin" w:date="2019-05-17T13:02:00Z">
              <w:r w:rsidR="00AE38CB">
                <w:t xml:space="preserve"> администратору системы</w:t>
              </w:r>
            </w:ins>
            <w:r>
              <w:t xml:space="preserve"> и владельцу выявленного помещения</w:t>
            </w:r>
          </w:p>
        </w:tc>
      </w:tr>
      <w:tr w:rsidR="00445709" w14:paraId="519025AD" w14:textId="77777777" w:rsidTr="00445709">
        <w:trPr>
          <w:ins w:id="563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66E3F" w14:textId="22023FEE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64" w:author="Rostislav Bobin" w:date="2019-05-17T12:43:00Z"/>
                <w:i/>
              </w:rPr>
            </w:pPr>
            <w:ins w:id="565" w:author="Rostislav Bobin" w:date="2019-05-17T12:43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4C944857" w14:textId="77777777" w:rsidTr="00445709">
        <w:trPr>
          <w:ins w:id="566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B60A" w14:textId="6FA81FF9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67" w:author="Rostislav Bobin" w:date="2019-05-17T12:43:00Z"/>
                <w:i/>
              </w:rPr>
            </w:pPr>
            <w:ins w:id="568" w:author="Rostislav Bobin" w:date="2019-05-17T12:43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A55290" w14:paraId="5798E87A" w14:textId="77777777" w:rsidTr="0044570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1F97" w14:textId="77777777" w:rsidR="00A55290" w:rsidRDefault="00A55290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/>
              </w:rPr>
            </w:pPr>
          </w:p>
        </w:tc>
      </w:tr>
      <w:tr w:rsidR="00445709" w14:paraId="1C0A5C63" w14:textId="77777777" w:rsidTr="00445709">
        <w:trPr>
          <w:ins w:id="569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096C" w14:textId="53F300F2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70" w:author="Rostislav Bobin" w:date="2019-05-17T12:43:00Z"/>
                <w:i/>
              </w:rPr>
            </w:pPr>
            <w:proofErr w:type="spellStart"/>
            <w:ins w:id="571" w:author="Rostislav Bobin" w:date="2019-05-17T12:43:00Z">
              <w:r>
                <w:rPr>
                  <w:i/>
                  <w:lang w:val="en-US"/>
                </w:rPr>
                <w:t>UseCase</w:t>
              </w:r>
              <w:proofErr w:type="spellEnd"/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</w:ins>
            <w:ins w:id="572" w:author="Rostislav Bobin" w:date="2019-05-17T12:44:00Z">
              <w:r>
                <w:rPr>
                  <w:szCs w:val="28"/>
                </w:rPr>
                <w:t>Посмотреть среднее энергопотребление за промежуток</w:t>
              </w:r>
            </w:ins>
          </w:p>
        </w:tc>
      </w:tr>
      <w:tr w:rsidR="00445709" w14:paraId="615059C2" w14:textId="77777777" w:rsidTr="00445709">
        <w:trPr>
          <w:ins w:id="573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7646" w14:textId="3AFF06C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74" w:author="Rostislav Bobin" w:date="2019-05-17T12:43:00Z"/>
                <w:i/>
                <w:lang w:val="en-US"/>
              </w:rPr>
            </w:pPr>
            <w:ins w:id="575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</w:ins>
            <w:r w:rsidR="00E45719">
              <w:t>4</w:t>
            </w:r>
          </w:p>
        </w:tc>
      </w:tr>
      <w:tr w:rsidR="00445709" w14:paraId="375843BB" w14:textId="77777777" w:rsidTr="00445709">
        <w:trPr>
          <w:ins w:id="576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C0B2" w14:textId="214FC57D" w:rsidR="00445709" w:rsidRPr="00AE38CB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77" w:author="Rostislav Bobin" w:date="2019-05-17T12:43:00Z"/>
                <w:i/>
                <w:rPrChange w:id="578" w:author="Rostislav Bobin" w:date="2019-05-17T13:03:00Z">
                  <w:rPr>
                    <w:ins w:id="579" w:author="Rostislav Bobin" w:date="2019-05-17T12:43:00Z"/>
                    <w:i/>
                    <w:lang w:val="en-US"/>
                  </w:rPr>
                </w:rPrChange>
              </w:rPr>
            </w:pPr>
            <w:ins w:id="580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r w:rsidR="00E45719">
              <w:t>предоставить пользователю информацию о среднем энергопотреблении в выбранном помещении</w:t>
            </w:r>
          </w:p>
        </w:tc>
      </w:tr>
      <w:tr w:rsidR="00445709" w14:paraId="0724A45D" w14:textId="77777777" w:rsidTr="00445709">
        <w:trPr>
          <w:ins w:id="581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CC9F" w14:textId="23C24AE5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82" w:author="Rostislav Bobin" w:date="2019-05-17T12:43:00Z"/>
                <w:i/>
              </w:rPr>
            </w:pPr>
            <w:ins w:id="583" w:author="Rostislav Bobin" w:date="2019-05-17T12:43:00Z">
              <w:r>
                <w:rPr>
                  <w:i/>
                </w:rPr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5477BD1C" w14:textId="77777777" w:rsidTr="00445709">
        <w:trPr>
          <w:ins w:id="584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C6D6" w14:textId="109EABF3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85" w:author="Rostislav Bobin" w:date="2019-05-17T12:43:00Z"/>
                <w:i/>
              </w:rPr>
            </w:pPr>
            <w:ins w:id="586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6D18341F" w14:textId="77777777" w:rsidTr="00445709">
        <w:trPr>
          <w:ins w:id="58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D676" w14:textId="283DB6F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588" w:author="Rostislav Bobin" w:date="2019-05-17T12:43:00Z"/>
                <w:i/>
              </w:rPr>
            </w:pPr>
            <w:ins w:id="589" w:author="Rostislav Bobin" w:date="2019-05-17T12:43:00Z">
              <w:r>
                <w:rPr>
                  <w:i/>
                </w:rPr>
                <w:t>Предусловия:</w:t>
              </w:r>
              <w:r>
                <w:t xml:space="preserve"> </w:t>
              </w:r>
            </w:ins>
            <w:r w:rsidR="00A55290">
              <w:t>пользователь системы выбрал помещение и интересующий его промежуток времени для получения информации о среднем энергопотреблении</w:t>
            </w:r>
          </w:p>
        </w:tc>
      </w:tr>
      <w:tr w:rsidR="00445709" w14:paraId="0F750BBE" w14:textId="77777777" w:rsidTr="00445709">
        <w:trPr>
          <w:ins w:id="590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50FD" w14:textId="412072A2" w:rsidR="00E45719" w:rsidRPr="00E4571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</w:pPr>
            <w:ins w:id="591" w:author="Rostislav Bobin" w:date="2019-05-17T12:43:00Z">
              <w:r>
                <w:rPr>
                  <w:i/>
                </w:rPr>
                <w:t>Основной поток:</w:t>
              </w:r>
              <w:r>
                <w:t xml:space="preserve"> </w:t>
              </w:r>
            </w:ins>
          </w:p>
          <w:p w14:paraId="46D8D3D3" w14:textId="0A47561D" w:rsidR="00E45719" w:rsidRDefault="00E45719" w:rsidP="00A55290">
            <w:pPr>
              <w:widowControl w:val="0"/>
              <w:numPr>
                <w:ilvl w:val="0"/>
                <w:numId w:val="31"/>
              </w:numPr>
              <w:tabs>
                <w:tab w:val="left" w:pos="547"/>
              </w:tabs>
              <w:spacing w:line="360" w:lineRule="auto"/>
              <w:jc w:val="left"/>
              <w:rPr>
                <w:ins w:id="592" w:author="Rostislav Bobin" w:date="2019-05-17T12:41:00Z"/>
              </w:rPr>
            </w:pPr>
            <w:ins w:id="593" w:author="Rostislav Bobin" w:date="2019-05-17T12:46:00Z">
              <w:r>
                <w:t>Выполнить</w:t>
              </w:r>
            </w:ins>
            <w:r>
              <w:t xml:space="preserve"> </w:t>
            </w:r>
            <w:ins w:id="594" w:author="Rostislav Bobin" w:date="2019-05-17T12:46:00Z">
              <w:r>
                <w:t>запрос</w:t>
              </w:r>
            </w:ins>
            <w:r w:rsidRPr="00E45719">
              <w:t xml:space="preserve"> </w:t>
            </w:r>
            <w:r>
              <w:rPr>
                <w:lang w:val="en-US"/>
              </w:rPr>
              <w:t>HTTP</w:t>
            </w:r>
            <w:r w:rsidRPr="00E4571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к </w:t>
            </w:r>
            <w:r>
              <w:rPr>
                <w:lang w:val="en-US"/>
              </w:rPr>
              <w:t>Web</w:t>
            </w:r>
            <w:r w:rsidRPr="007D59AE">
              <w:t xml:space="preserve"> </w:t>
            </w:r>
            <w:r>
              <w:rPr>
                <w:lang w:val="en-US"/>
              </w:rPr>
              <w:t>API</w:t>
            </w:r>
            <w:r w:rsidRPr="007D59AE">
              <w:t xml:space="preserve"> </w:t>
            </w:r>
            <w:r>
              <w:rPr>
                <w:lang w:val="en-US"/>
              </w:rPr>
              <w:t>Digital</w:t>
            </w:r>
            <w:r w:rsidRPr="007D59AE">
              <w:t xml:space="preserve"> </w:t>
            </w:r>
            <w:r>
              <w:rPr>
                <w:lang w:val="en-US"/>
              </w:rPr>
              <w:t>Twins</w:t>
            </w:r>
            <w:r>
              <w:t xml:space="preserve"> </w:t>
            </w:r>
            <w:r w:rsidR="00A55290">
              <w:t xml:space="preserve">для получения выбранного в зависимости от промежутка времени количества значений </w:t>
            </w:r>
            <w:proofErr w:type="spellStart"/>
            <w:r w:rsidR="00A55290">
              <w:rPr>
                <w:lang w:val="en-US"/>
              </w:rPr>
              <w:t>HistoricalValues</w:t>
            </w:r>
            <w:proofErr w:type="spellEnd"/>
            <w:r w:rsidR="00A55290" w:rsidRPr="00A55290">
              <w:t xml:space="preserve"> </w:t>
            </w:r>
            <w:r w:rsidR="00A55290">
              <w:t xml:space="preserve">компонента </w:t>
            </w:r>
            <w:r>
              <w:rPr>
                <w:lang w:val="en-US"/>
              </w:rPr>
              <w:t>Sensor</w:t>
            </w:r>
            <w:r w:rsidR="00A55290">
              <w:t>, принадлежащего выбранному помещению</w:t>
            </w:r>
          </w:p>
          <w:p w14:paraId="002B1298" w14:textId="6DBF521A" w:rsidR="00AE38CB" w:rsidRPr="00AE38CB" w:rsidRDefault="00A55290">
            <w:pPr>
              <w:pStyle w:val="ab"/>
              <w:widowControl w:val="0"/>
              <w:numPr>
                <w:ilvl w:val="0"/>
                <w:numId w:val="31"/>
              </w:numPr>
              <w:tabs>
                <w:tab w:val="left" w:pos="547"/>
              </w:tabs>
              <w:spacing w:line="360" w:lineRule="auto"/>
              <w:rPr>
                <w:ins w:id="595" w:author="Rostislav Bobin" w:date="2019-05-17T12:43:00Z"/>
                <w:rPrChange w:id="596" w:author="Rostislav Bobin" w:date="2019-05-17T13:03:00Z">
                  <w:rPr>
                    <w:ins w:id="597" w:author="Rostislav Bobin" w:date="2019-05-17T12:43:00Z"/>
                    <w:i/>
                  </w:rPr>
                </w:rPrChange>
              </w:rPr>
              <w:pPrChange w:id="598" w:author="Rostislav Bobin" w:date="2019-05-17T13:03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r>
              <w:t xml:space="preserve">Вернуть пользователю среднее значение </w:t>
            </w:r>
            <w:proofErr w:type="spellStart"/>
            <w:r>
              <w:rPr>
                <w:lang w:val="en-US"/>
              </w:rPr>
              <w:t>HistoricalValue</w:t>
            </w:r>
            <w:proofErr w:type="spellEnd"/>
            <w:r>
              <w:t xml:space="preserve"> компонента</w:t>
            </w:r>
            <w:r w:rsidRPr="00A55290">
              <w:t xml:space="preserve"> </w:t>
            </w:r>
            <w:r>
              <w:rPr>
                <w:lang w:val="en-US"/>
              </w:rPr>
              <w:t>Sensor</w:t>
            </w:r>
            <w:r w:rsidRPr="00A55290">
              <w:t xml:space="preserve"> </w:t>
            </w:r>
            <w:r>
              <w:t>на заданном промежутке времени</w:t>
            </w:r>
          </w:p>
        </w:tc>
      </w:tr>
      <w:tr w:rsidR="00445709" w14:paraId="0EB77793" w14:textId="77777777" w:rsidTr="00445709">
        <w:trPr>
          <w:ins w:id="599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61EB" w14:textId="2F72F7FA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00" w:author="Rostislav Bobin" w:date="2019-05-17T12:43:00Z"/>
                <w:i/>
              </w:rPr>
            </w:pPr>
            <w:ins w:id="601" w:author="Rostislav Bobin" w:date="2019-05-17T12:43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244F96AD" w14:textId="77777777" w:rsidTr="00445709">
        <w:trPr>
          <w:ins w:id="60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4C79" w14:textId="259D7E2D" w:rsidR="00A55290" w:rsidRPr="00A55290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03" w:author="Rostislav Bobin" w:date="2019-05-17T12:43:00Z"/>
              </w:rPr>
            </w:pPr>
            <w:ins w:id="604" w:author="Rostislav Bobin" w:date="2019-05-17T12:43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  <w:tr w:rsidR="00A55290" w14:paraId="2631445F" w14:textId="77777777" w:rsidTr="00445709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B714" w14:textId="77777777" w:rsidR="00A55290" w:rsidRDefault="00A55290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/>
              </w:rPr>
            </w:pPr>
          </w:p>
        </w:tc>
      </w:tr>
      <w:tr w:rsidR="00445709" w14:paraId="6775B1B5" w14:textId="77777777" w:rsidTr="00445709">
        <w:trPr>
          <w:ins w:id="605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DF8B" w14:textId="29A93DF3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06" w:author="Rostislav Bobin" w:date="2019-05-17T12:43:00Z"/>
                <w:i/>
              </w:rPr>
            </w:pPr>
            <w:proofErr w:type="spellStart"/>
            <w:ins w:id="607" w:author="Rostislav Bobin" w:date="2019-05-17T12:43:00Z">
              <w:r>
                <w:rPr>
                  <w:i/>
                  <w:lang w:val="en-US"/>
                </w:rPr>
                <w:t>UseCase</w:t>
              </w:r>
              <w:proofErr w:type="spellEnd"/>
              <w:r>
                <w:rPr>
                  <w:i/>
                </w:rPr>
                <w:t>:</w:t>
              </w:r>
              <w:r>
                <w:rPr>
                  <w:b/>
                </w:rPr>
                <w:t xml:space="preserve"> </w:t>
              </w:r>
            </w:ins>
            <w:ins w:id="608" w:author="Rostislav Bobin" w:date="2019-05-17T12:44:00Z">
              <w:r>
                <w:rPr>
                  <w:szCs w:val="28"/>
                </w:rPr>
                <w:t xml:space="preserve">Посмотреть текущее энергопотребление </w:t>
              </w:r>
            </w:ins>
          </w:p>
        </w:tc>
      </w:tr>
      <w:tr w:rsidR="00445709" w14:paraId="45ACC28A" w14:textId="77777777" w:rsidTr="00445709">
        <w:trPr>
          <w:ins w:id="609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83F3" w14:textId="50602A40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10" w:author="Rostislav Bobin" w:date="2019-05-17T12:43:00Z"/>
                <w:i/>
                <w:lang w:val="en-US"/>
              </w:rPr>
            </w:pPr>
            <w:ins w:id="611" w:author="Rostislav Bobin" w:date="2019-05-17T12:43:00Z">
              <w:r>
                <w:rPr>
                  <w:i/>
                  <w:lang w:val="en-US"/>
                </w:rPr>
                <w:t>ID:</w:t>
              </w:r>
              <w:r>
                <w:rPr>
                  <w:lang w:val="en-US"/>
                </w:rPr>
                <w:t xml:space="preserve"> </w:t>
              </w:r>
            </w:ins>
            <w:r w:rsidR="00A55290">
              <w:t>5</w:t>
            </w:r>
          </w:p>
        </w:tc>
      </w:tr>
      <w:tr w:rsidR="00445709" w14:paraId="53485329" w14:textId="77777777" w:rsidTr="00445709">
        <w:trPr>
          <w:ins w:id="612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30AF" w14:textId="64BE1F14" w:rsidR="00445709" w:rsidRP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13" w:author="Rostislav Bobin" w:date="2019-05-17T12:43:00Z"/>
                <w:i/>
                <w:rPrChange w:id="614" w:author="Rostislav Bobin" w:date="2019-05-17T12:43:00Z">
                  <w:rPr>
                    <w:ins w:id="615" w:author="Rostislav Bobin" w:date="2019-05-17T12:43:00Z"/>
                    <w:i/>
                    <w:lang w:val="en-US"/>
                  </w:rPr>
                </w:rPrChange>
              </w:rPr>
            </w:pPr>
            <w:ins w:id="616" w:author="Rostislav Bobin" w:date="2019-05-17T12:43:00Z">
              <w:r>
                <w:rPr>
                  <w:i/>
                </w:rPr>
                <w:t>Аннотация:</w:t>
              </w:r>
              <w:r>
                <w:t xml:space="preserve"> </w:t>
              </w:r>
            </w:ins>
            <w:r w:rsidR="00A55290">
              <w:t>предоставить пользователю информацию о текущем энергопотреблении в выбранном помещении</w:t>
            </w:r>
          </w:p>
        </w:tc>
      </w:tr>
      <w:tr w:rsidR="00445709" w14:paraId="3109749B" w14:textId="77777777" w:rsidTr="00445709">
        <w:trPr>
          <w:ins w:id="617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DA17" w14:textId="52CB2664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18" w:author="Rostislav Bobin" w:date="2019-05-17T12:43:00Z"/>
                <w:i/>
              </w:rPr>
            </w:pPr>
            <w:ins w:id="619" w:author="Rostislav Bobin" w:date="2019-05-17T12:43:00Z">
              <w:r>
                <w:rPr>
                  <w:i/>
                </w:rPr>
                <w:lastRenderedPageBreak/>
                <w:t>Главные актеры</w:t>
              </w:r>
              <w:r>
                <w:rPr>
                  <w:i/>
                  <w:lang w:val="en-US"/>
                </w:rPr>
                <w:t>:</w:t>
              </w:r>
              <w:r>
                <w:rPr>
                  <w:lang w:val="en-US"/>
                </w:rPr>
                <w:t xml:space="preserve"> 2</w:t>
              </w:r>
            </w:ins>
          </w:p>
        </w:tc>
      </w:tr>
      <w:tr w:rsidR="00445709" w14:paraId="39AEC44A" w14:textId="77777777" w:rsidTr="00445709">
        <w:trPr>
          <w:ins w:id="620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A89F" w14:textId="00AD0D59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21" w:author="Rostislav Bobin" w:date="2019-05-17T12:43:00Z"/>
                <w:i/>
              </w:rPr>
            </w:pPr>
            <w:ins w:id="622" w:author="Rostislav Bobin" w:date="2019-05-17T12:43:00Z">
              <w:r>
                <w:rPr>
                  <w:i/>
                </w:rPr>
                <w:t xml:space="preserve">Второстепенные актеры: </w:t>
              </w:r>
              <w:r>
                <w:t>-</w:t>
              </w:r>
            </w:ins>
          </w:p>
        </w:tc>
      </w:tr>
      <w:tr w:rsidR="00445709" w14:paraId="09B8C775" w14:textId="77777777" w:rsidTr="00445709">
        <w:trPr>
          <w:ins w:id="623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8E93E" w14:textId="651E7B06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24" w:author="Rostislav Bobin" w:date="2019-05-17T12:43:00Z"/>
                <w:i/>
              </w:rPr>
            </w:pPr>
            <w:ins w:id="625" w:author="Rostislav Bobin" w:date="2019-05-17T12:43:00Z">
              <w:r>
                <w:rPr>
                  <w:i/>
                </w:rPr>
                <w:t>Предусловия:</w:t>
              </w:r>
              <w:r>
                <w:t xml:space="preserve"> </w:t>
              </w:r>
            </w:ins>
            <w:r w:rsidR="00A55290">
              <w:t>пользователь системы выбрал помещение для получения информации о текущем энергопотреблении</w:t>
            </w:r>
          </w:p>
        </w:tc>
      </w:tr>
      <w:tr w:rsidR="00445709" w14:paraId="10A9829E" w14:textId="77777777" w:rsidTr="00445709">
        <w:trPr>
          <w:ins w:id="626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9661" w14:textId="77777777" w:rsidR="00445709" w:rsidRPr="00AE38CB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27" w:author="Rostislav Bobin" w:date="2019-05-17T12:43:00Z"/>
                <w:lang w:val="en-US"/>
                <w:rPrChange w:id="628" w:author="Rostislav Bobin" w:date="2019-05-17T13:04:00Z">
                  <w:rPr>
                    <w:ins w:id="629" w:author="Rostislav Bobin" w:date="2019-05-17T12:43:00Z"/>
                  </w:rPr>
                </w:rPrChange>
              </w:rPr>
            </w:pPr>
            <w:ins w:id="630" w:author="Rostislav Bobin" w:date="2019-05-17T12:43:00Z">
              <w:r w:rsidRPr="00AE38CB">
                <w:rPr>
                  <w:rPrChange w:id="631" w:author="Rostislav Bobin" w:date="2019-05-17T13:04:00Z">
                    <w:rPr>
                      <w:i/>
                    </w:rPr>
                  </w:rPrChange>
                </w:rPr>
                <w:t>Основной поток:</w:t>
              </w:r>
              <w:r w:rsidRPr="00AE38CB">
                <w:t xml:space="preserve"> </w:t>
              </w:r>
            </w:ins>
          </w:p>
          <w:p w14:paraId="13BD7413" w14:textId="0F59532A" w:rsidR="00A55290" w:rsidRPr="00A55290" w:rsidRDefault="00A55290" w:rsidP="00A55290">
            <w:pPr>
              <w:pStyle w:val="ab"/>
              <w:widowControl w:val="0"/>
              <w:numPr>
                <w:ilvl w:val="3"/>
                <w:numId w:val="24"/>
              </w:numPr>
              <w:tabs>
                <w:tab w:val="left" w:pos="547"/>
              </w:tabs>
              <w:spacing w:line="360" w:lineRule="auto"/>
            </w:pPr>
            <w:r>
              <w:t>Выполнить</w:t>
            </w:r>
            <w:r w:rsidRPr="00A55290">
              <w:t xml:space="preserve"> </w:t>
            </w:r>
            <w:r>
              <w:t>запрос</w:t>
            </w:r>
            <w:r w:rsidRPr="00A55290">
              <w:t xml:space="preserve"> </w:t>
            </w:r>
            <w:r w:rsidRPr="00A55290">
              <w:rPr>
                <w:lang w:val="en-US"/>
              </w:rPr>
              <w:t>HTTP</w:t>
            </w:r>
            <w:r w:rsidRPr="00A55290">
              <w:t xml:space="preserve"> </w:t>
            </w:r>
            <w:r w:rsidRPr="00A55290">
              <w:rPr>
                <w:lang w:val="en-US"/>
              </w:rPr>
              <w:t>GET</w:t>
            </w:r>
            <w:r w:rsidRPr="00A55290">
              <w:t xml:space="preserve"> </w:t>
            </w:r>
            <w:r>
              <w:t>к</w:t>
            </w:r>
            <w:r w:rsidRPr="00A55290">
              <w:t xml:space="preserve"> </w:t>
            </w:r>
            <w:r w:rsidRPr="00A55290">
              <w:rPr>
                <w:lang w:val="en-US"/>
              </w:rPr>
              <w:t>Web</w:t>
            </w:r>
            <w:r w:rsidRPr="00A55290">
              <w:t xml:space="preserve"> </w:t>
            </w:r>
            <w:r w:rsidRPr="00A55290">
              <w:rPr>
                <w:lang w:val="en-US"/>
              </w:rPr>
              <w:t>API</w:t>
            </w:r>
            <w:r w:rsidRPr="00A55290">
              <w:t xml:space="preserve"> </w:t>
            </w:r>
            <w:r w:rsidRPr="00A55290">
              <w:rPr>
                <w:lang w:val="en-US"/>
              </w:rPr>
              <w:t>Digital</w:t>
            </w:r>
            <w:r w:rsidRPr="00A55290">
              <w:t xml:space="preserve"> </w:t>
            </w:r>
            <w:r w:rsidRPr="00A55290">
              <w:rPr>
                <w:lang w:val="en-US"/>
              </w:rPr>
              <w:t>Twins</w:t>
            </w:r>
            <w:r w:rsidRPr="00A55290">
              <w:t xml:space="preserve"> </w:t>
            </w:r>
            <w:r>
              <w:t>для</w:t>
            </w:r>
            <w:r w:rsidRPr="00A55290">
              <w:t xml:space="preserve"> </w:t>
            </w:r>
            <w:r>
              <w:t>получения</w:t>
            </w:r>
            <w:r w:rsidRPr="00A55290">
              <w:t xml:space="preserve"> </w:t>
            </w:r>
            <w:r>
              <w:t>значения</w:t>
            </w:r>
            <w:r w:rsidRPr="00A55290">
              <w:t xml:space="preserve"> </w:t>
            </w:r>
            <w:r>
              <w:rPr>
                <w:lang w:val="en-US"/>
              </w:rPr>
              <w:t>Value</w:t>
            </w:r>
            <w:r w:rsidRPr="00A55290">
              <w:t xml:space="preserve"> </w:t>
            </w:r>
            <w:r>
              <w:t>компонента</w:t>
            </w:r>
            <w:r w:rsidRPr="00A55290">
              <w:t xml:space="preserve"> </w:t>
            </w:r>
            <w:r w:rsidRPr="00A55290">
              <w:rPr>
                <w:lang w:val="en-US"/>
              </w:rPr>
              <w:t>Sensor</w:t>
            </w:r>
            <w:r>
              <w:t>, принадлежащего выбранному помещению</w:t>
            </w:r>
          </w:p>
          <w:p w14:paraId="6C83A04C" w14:textId="1A94B524" w:rsidR="00445709" w:rsidRPr="00AE38CB" w:rsidRDefault="00A55290">
            <w:pPr>
              <w:pStyle w:val="ab"/>
              <w:widowControl w:val="0"/>
              <w:numPr>
                <w:ilvl w:val="3"/>
                <w:numId w:val="24"/>
              </w:numPr>
              <w:tabs>
                <w:tab w:val="left" w:pos="547"/>
              </w:tabs>
              <w:spacing w:line="360" w:lineRule="auto"/>
              <w:rPr>
                <w:ins w:id="632" w:author="Rostislav Bobin" w:date="2019-05-17T12:43:00Z"/>
                <w:rPrChange w:id="633" w:author="Rostislav Bobin" w:date="2019-05-17T13:04:00Z">
                  <w:rPr>
                    <w:ins w:id="634" w:author="Rostislav Bobin" w:date="2019-05-17T12:43:00Z"/>
                    <w:i/>
                  </w:rPr>
                </w:rPrChange>
              </w:rPr>
              <w:pPrChange w:id="635" w:author="Rostislav Bobin" w:date="2019-05-17T13:04:00Z">
                <w:pPr>
                  <w:widowControl w:val="0"/>
                  <w:tabs>
                    <w:tab w:val="left" w:pos="547"/>
                  </w:tabs>
                  <w:ind w:firstLine="0"/>
                </w:pPr>
              </w:pPrChange>
            </w:pPr>
            <w:r>
              <w:t xml:space="preserve">Вернуть пользователю текущее значение </w:t>
            </w:r>
            <w:r>
              <w:rPr>
                <w:lang w:val="en-US"/>
              </w:rPr>
              <w:t>Value</w:t>
            </w:r>
            <w:r>
              <w:t xml:space="preserve"> компонента </w:t>
            </w:r>
            <w:r>
              <w:rPr>
                <w:lang w:val="en-US"/>
              </w:rPr>
              <w:t>Sensor</w:t>
            </w:r>
            <w:r>
              <w:t xml:space="preserve"> </w:t>
            </w:r>
          </w:p>
        </w:tc>
      </w:tr>
      <w:tr w:rsidR="00445709" w14:paraId="59A427FE" w14:textId="77777777" w:rsidTr="00445709">
        <w:trPr>
          <w:ins w:id="636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656F" w14:textId="099F1EDB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37" w:author="Rostislav Bobin" w:date="2019-05-17T12:43:00Z"/>
                <w:i/>
              </w:rPr>
            </w:pPr>
            <w:ins w:id="638" w:author="Rostislav Bobin" w:date="2019-05-17T12:43:00Z">
              <w:r>
                <w:rPr>
                  <w:i/>
                </w:rPr>
                <w:t>Постусловия:</w:t>
              </w:r>
              <w:r>
                <w:t xml:space="preserve"> -</w:t>
              </w:r>
            </w:ins>
          </w:p>
        </w:tc>
      </w:tr>
      <w:tr w:rsidR="00445709" w14:paraId="3E6F0787" w14:textId="77777777" w:rsidTr="00445709">
        <w:trPr>
          <w:ins w:id="639" w:author="Rostislav Bobin" w:date="2019-05-17T12:43:00Z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74F6E" w14:textId="44809458" w:rsidR="00445709" w:rsidRDefault="00445709" w:rsidP="00A55290">
            <w:pPr>
              <w:widowControl w:val="0"/>
              <w:tabs>
                <w:tab w:val="left" w:pos="547"/>
              </w:tabs>
              <w:spacing w:line="360" w:lineRule="auto"/>
              <w:ind w:firstLine="0"/>
              <w:rPr>
                <w:ins w:id="640" w:author="Rostislav Bobin" w:date="2019-05-17T12:43:00Z"/>
                <w:i/>
              </w:rPr>
            </w:pPr>
            <w:ins w:id="641" w:author="Rostislav Bobin" w:date="2019-05-17T12:43:00Z">
              <w:r>
                <w:rPr>
                  <w:i/>
                </w:rPr>
                <w:t xml:space="preserve">Альтернативные потоки: </w:t>
              </w:r>
              <w:r>
                <w:t>-</w:t>
              </w:r>
            </w:ins>
          </w:p>
        </w:tc>
      </w:tr>
    </w:tbl>
    <w:p w14:paraId="0E141364" w14:textId="77777777" w:rsidR="00445709" w:rsidRDefault="00445709" w:rsidP="00445709">
      <w:pPr>
        <w:widowControl w:val="0"/>
        <w:ind w:firstLine="0"/>
        <w:rPr>
          <w:ins w:id="642" w:author="Rostislav Bobin" w:date="2019-05-17T12:41:00Z"/>
          <w:b/>
        </w:rPr>
      </w:pPr>
    </w:p>
    <w:p w14:paraId="3338A651" w14:textId="77777777" w:rsidR="00445709" w:rsidRDefault="00445709" w:rsidP="00445709">
      <w:pPr>
        <w:widowControl w:val="0"/>
        <w:spacing w:after="160" w:line="256" w:lineRule="auto"/>
        <w:ind w:firstLine="0"/>
        <w:jc w:val="left"/>
        <w:rPr>
          <w:ins w:id="643" w:author="Rostislav Bobin" w:date="2019-05-17T12:41:00Z"/>
        </w:rPr>
      </w:pPr>
      <w:ins w:id="644" w:author="Rostislav Bobin" w:date="2019-05-17T12:41:00Z">
        <w:r>
          <w:br w:type="page"/>
        </w:r>
      </w:ins>
    </w:p>
    <w:p w14:paraId="1F5133BD" w14:textId="77777777" w:rsidR="00445709" w:rsidRPr="00EE2D39" w:rsidRDefault="00445709" w:rsidP="00445709">
      <w:pPr>
        <w:widowControl w:val="0"/>
        <w:ind w:firstLine="0"/>
        <w:jc w:val="left"/>
        <w:rPr>
          <w:ins w:id="645" w:author="Rostislav Bobin" w:date="2019-05-17T12:41:00Z"/>
          <w:rStyle w:val="20"/>
          <w:lang w:val="en-US"/>
        </w:rPr>
      </w:pPr>
      <w:bookmarkStart w:id="646" w:name="_Toc483920467"/>
      <w:bookmarkStart w:id="647" w:name="_Toc9242716"/>
      <w:ins w:id="648" w:author="Rostislav Bobin" w:date="2019-05-17T12:41:00Z">
        <w:r>
          <w:rPr>
            <w:rStyle w:val="20"/>
          </w:rPr>
          <w:lastRenderedPageBreak/>
          <w:t>Приложение 2</w:t>
        </w:r>
        <w:bookmarkEnd w:id="646"/>
        <w:bookmarkEnd w:id="647"/>
      </w:ins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EE2D39" w14:paraId="340D299E" w14:textId="77777777" w:rsidTr="00EE2D39">
        <w:tc>
          <w:tcPr>
            <w:tcW w:w="9060" w:type="dxa"/>
          </w:tcPr>
          <w:p w14:paraId="159C9BAE" w14:textId="08F0D7A9" w:rsidR="00EE2D39" w:rsidRPr="00EE2D39" w:rsidRDefault="00EE2D39">
            <w:pPr>
              <w:ind w:firstLine="0"/>
              <w:rPr>
                <w:iCs/>
                <w:szCs w:val="28"/>
              </w:rPr>
            </w:pPr>
            <w:r>
              <w:rPr>
                <w:iCs/>
                <w:szCs w:val="28"/>
              </w:rPr>
              <w:t>Реализация отправки телеметрии</w:t>
            </w:r>
          </w:p>
        </w:tc>
      </w:tr>
      <w:tr w:rsidR="00EE2D39" w14:paraId="10978AFB" w14:textId="77777777" w:rsidTr="00EE2D39">
        <w:tc>
          <w:tcPr>
            <w:tcW w:w="9060" w:type="dxa"/>
          </w:tcPr>
          <w:p w14:paraId="67B1FFC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System;</w:t>
            </w:r>
          </w:p>
          <w:p w14:paraId="32AEFF5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System.Collections.Generic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7E876CD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System.Globalization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2C67A76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using System.IO;</w:t>
            </w:r>
          </w:p>
          <w:p w14:paraId="1F8E344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System.Linq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2D772B3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System.Net.NetworkInformation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4FC14D5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System.Runtime.Serialization.Json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45C01E0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System.Text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764DBBB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System.Threading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1F26C03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System.Threading.Tasks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2CA8869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Microsoft.Azure.Devices.Client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5840712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Microsoft.Azure.DigitalTwins.Samples.Models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3B41A94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Microsoft.Extensions.Configuration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6107E6E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Microsoft.Extensions.Configuration.Binder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07320B2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System.Data.SqlClient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25E2ABD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using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System.Data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03E7145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530376F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namespace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Microsoft.Azure.DigitalTwins.Samples</w:t>
            </w:r>
            <w:proofErr w:type="spellEnd"/>
          </w:p>
          <w:p w14:paraId="46F8A2A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{</w:t>
            </w:r>
          </w:p>
          <w:p w14:paraId="4B8492D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public static class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DBConnector</w:t>
            </w:r>
            <w:proofErr w:type="spellEnd"/>
          </w:p>
          <w:p w14:paraId="3803435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{</w:t>
            </w:r>
          </w:p>
          <w:p w14:paraId="703A26C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01EEB4E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3D9DD6B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public static int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GetShift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(Dictionary&lt;string, int&gt;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dict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, string id)</w:t>
            </w:r>
          </w:p>
          <w:p w14:paraId="6B42B5B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79424E2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int index = 0;</w:t>
            </w:r>
          </w:p>
          <w:p w14:paraId="7FBC0C3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foreach (var el in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dict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</w:t>
            </w:r>
          </w:p>
          <w:p w14:paraId="6C2EB90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{</w:t>
            </w:r>
          </w:p>
          <w:p w14:paraId="577C5FC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if 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el.Key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== id)</w:t>
            </w:r>
          </w:p>
          <w:p w14:paraId="5972942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{</w:t>
            </w:r>
          </w:p>
          <w:p w14:paraId="1BAB887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index =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el.Value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1E9F42A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return index;</w:t>
            </w:r>
          </w:p>
          <w:p w14:paraId="5ECDD3F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}</w:t>
            </w:r>
          </w:p>
          <w:p w14:paraId="1948B06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}</w:t>
            </w:r>
          </w:p>
          <w:p w14:paraId="14A314F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return index;</w:t>
            </w:r>
          </w:p>
          <w:p w14:paraId="4F68032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644DA43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public static int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GetIndex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DataTable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dt, string id)</w:t>
            </w:r>
          </w:p>
          <w:p w14:paraId="11A1C2E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05BEC12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for (int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0;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&lt;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dt.Rows.Count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++)</w:t>
            </w:r>
          </w:p>
          <w:p w14:paraId="0203E51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if 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dt.Rows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[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][0].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ToString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 == id)</w:t>
            </w:r>
          </w:p>
          <w:p w14:paraId="6A78252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{</w:t>
            </w:r>
          </w:p>
          <w:p w14:paraId="1E3630C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return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1FFAD49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}</w:t>
            </w:r>
          </w:p>
          <w:p w14:paraId="74BB179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return -1;</w:t>
            </w:r>
          </w:p>
          <w:p w14:paraId="48861C6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5BFBAB8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public static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DataTable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Connect(string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, string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connectionString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</w:t>
            </w:r>
          </w:p>
          <w:p w14:paraId="60F112C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1B6AD60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SqlConnection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connection = new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SqlConnection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connectionString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);</w:t>
            </w:r>
          </w:p>
          <w:p w14:paraId="6CA1B40A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DataTable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dt = new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DataTable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();</w:t>
            </w:r>
          </w:p>
          <w:p w14:paraId="1284DA3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SqlDataAdapter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adapter = new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SqlDataAdapter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, connection);</w:t>
            </w:r>
          </w:p>
          <w:p w14:paraId="0DB56B0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03D85BC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using (connection)</w:t>
            </w:r>
          </w:p>
          <w:p w14:paraId="1E452EB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{</w:t>
            </w:r>
          </w:p>
          <w:p w14:paraId="5F1E0B6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connection.Open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();</w:t>
            </w:r>
          </w:p>
          <w:p w14:paraId="1EA76D7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DataTable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ds = new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DataTable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();</w:t>
            </w:r>
          </w:p>
          <w:p w14:paraId="181F574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new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SqlDataAdapter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, connection).Fill(ds);</w:t>
            </w:r>
          </w:p>
          <w:p w14:paraId="056431F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dt = ds;</w:t>
            </w:r>
          </w:p>
          <w:p w14:paraId="6FDD64C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lastRenderedPageBreak/>
              <w:t xml:space="preserve">            }</w:t>
            </w:r>
          </w:p>
          <w:p w14:paraId="1B714D1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return dt;</w:t>
            </w:r>
          </w:p>
          <w:p w14:paraId="64A82B5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2294D38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42847B4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}</w:t>
            </w:r>
          </w:p>
          <w:p w14:paraId="6F79147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class Program</w:t>
            </w:r>
          </w:p>
          <w:p w14:paraId="1313581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{</w:t>
            </w:r>
          </w:p>
          <w:p w14:paraId="68269CF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Dictionary&lt;string, int&gt;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dict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new Dictionary&lt;string, int&gt;();</w:t>
            </w:r>
          </w:p>
          <w:p w14:paraId="2C60247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string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sql_dt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"select * from [Power-Networks-LCL-June2015(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withAcornGps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)v2_1] as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tbl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order by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tbl.LCLid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asc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,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tbl.DateTime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asc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";</w:t>
            </w:r>
          </w:p>
          <w:p w14:paraId="7F64C62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string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connectionString_dt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@"Data Source=.\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SQLEXPRESS;Initial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Catalog=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Electricity;Integrated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Security=True";</w:t>
            </w:r>
          </w:p>
          <w:p w14:paraId="58135C0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private static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DataTable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dt =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DBConnector.Connect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sql_dt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,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connectionString_dt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);</w:t>
            </w:r>
          </w:p>
          <w:p w14:paraId="79BD59E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702F781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string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sql_reg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"select * from [registration] as reg order by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reg.login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asc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";</w:t>
            </w:r>
          </w:p>
          <w:p w14:paraId="681FF88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string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connectionString_reg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@"Data Source=.\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SQLEXPRESS;Initial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Catalog=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Electricity;Integrated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Security=True";</w:t>
            </w:r>
          </w:p>
          <w:p w14:paraId="2D8E46F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private static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DataTable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reg =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DBConnector.Connect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sql_reg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,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connectionString_reg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);</w:t>
            </w:r>
          </w:p>
          <w:p w14:paraId="4644FEC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</w:t>
            </w:r>
          </w:p>
          <w:p w14:paraId="5FEE964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private static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IConfigurationSection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settings;</w:t>
            </w:r>
          </w:p>
          <w:p w14:paraId="5F07B29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void Main(string[]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args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</w:t>
            </w:r>
          </w:p>
          <w:p w14:paraId="455AA59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41906DA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foreach (var el in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dict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</w:t>
            </w:r>
          </w:p>
          <w:p w14:paraId="5CCC401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Console.WriteLine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(el);</w:t>
            </w:r>
          </w:p>
          <w:p w14:paraId="22C2AB3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12E103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for (int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0;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&lt;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reg.Rows.Count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++)</w:t>
            </w:r>
          </w:p>
          <w:p w14:paraId="7F30647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dict.Add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reg.Rows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[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][1].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ToString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(),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DBConnector.GetIndex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(dt,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reg.Rows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[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][1].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ToString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()));</w:t>
            </w:r>
          </w:p>
          <w:p w14:paraId="7E8B37AA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3DE3808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if 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args.Length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!= 0)</w:t>
            </w:r>
          </w:p>
          <w:p w14:paraId="5BC57F3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{</w:t>
            </w:r>
          </w:p>
          <w:p w14:paraId="42AD930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Console.WriteLine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("Usage: dotnet run\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nNo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arguments are supported");</w:t>
            </w:r>
          </w:p>
          <w:p w14:paraId="17EF5D8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return;</w:t>
            </w:r>
          </w:p>
          <w:p w14:paraId="54E3A49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}</w:t>
            </w:r>
          </w:p>
          <w:p w14:paraId="3C2CFBB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4C12EF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settings = new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ConfigurationBuilder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</w:t>
            </w:r>
          </w:p>
          <w:p w14:paraId="223375E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.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SetBasePath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Directory.GetCurrentDirectory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())</w:t>
            </w:r>
          </w:p>
          <w:p w14:paraId="2B3ECCE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.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AddJsonFile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("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appsettings.json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")</w:t>
            </w:r>
          </w:p>
          <w:p w14:paraId="234867C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.Build()</w:t>
            </w:r>
          </w:p>
          <w:p w14:paraId="2BC31D2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.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GetSection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("Settings");</w:t>
            </w:r>
          </w:p>
          <w:p w14:paraId="774260C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48874C3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try</w:t>
            </w:r>
          </w:p>
          <w:p w14:paraId="0983D47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{</w:t>
            </w:r>
          </w:p>
          <w:p w14:paraId="217B989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DeviceClient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deviceClient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DeviceClient.CreateFromConnectionString(settings["DeviceConnectionString"]);</w:t>
            </w:r>
          </w:p>
          <w:p w14:paraId="1D991F1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164A671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if 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deviceClient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== null)</w:t>
            </w:r>
          </w:p>
          <w:p w14:paraId="3F62680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{</w:t>
            </w:r>
          </w:p>
          <w:p w14:paraId="3D3D99A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Console.WriteLine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("ERROR: Failed to create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DeviceClient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!");</w:t>
            </w:r>
          </w:p>
          <w:p w14:paraId="7F3B7B1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return;</w:t>
            </w:r>
          </w:p>
          <w:p w14:paraId="27EE3E1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}</w:t>
            </w:r>
          </w:p>
          <w:p w14:paraId="79D16B5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7210117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SendEvent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deviceClient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).Wait();</w:t>
            </w:r>
          </w:p>
          <w:p w14:paraId="6D7BF8C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}</w:t>
            </w:r>
          </w:p>
          <w:p w14:paraId="480484D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catch (Exception ex)</w:t>
            </w:r>
          </w:p>
          <w:p w14:paraId="7069517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lastRenderedPageBreak/>
              <w:t xml:space="preserve">            {</w:t>
            </w:r>
          </w:p>
          <w:p w14:paraId="1367643A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Console.WriteLine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("EXIT: Unexpected error: {0}",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ex.Message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);</w:t>
            </w:r>
          </w:p>
          <w:p w14:paraId="007CD3D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}</w:t>
            </w:r>
          </w:p>
          <w:p w14:paraId="4FD6F57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04935F0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24B04B9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1A51538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Func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&lt;string&gt;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CreateGetRandomSensorReading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(int iteration, int shift)</w:t>
            </w:r>
          </w:p>
          <w:p w14:paraId="3CFE09D5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78CBF52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string temp =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dt.Rows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[iteration + shift][3].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ToString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();</w:t>
            </w:r>
          </w:p>
          <w:p w14:paraId="43891C5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return () =&gt;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temp.ToString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CultureInfo.InvariantCulture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);</w:t>
            </w:r>
          </w:p>
          <w:p w14:paraId="7E11AFA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078C059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1BF319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static async Task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SendEvent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DeviceClient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deviceClient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</w:t>
            </w:r>
          </w:p>
          <w:p w14:paraId="3EDF6A5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{</w:t>
            </w:r>
          </w:p>
          <w:p w14:paraId="1BFF73A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serializer = new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DataContractJsonSerializer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typeof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CustomTelemetryMessage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));</w:t>
            </w:r>
          </w:p>
          <w:p w14:paraId="3205BF8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190F49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sensors =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settings.GetSection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("Sensors").Get&lt;Sensor[]&gt;();</w:t>
            </w:r>
          </w:p>
          <w:p w14:paraId="5104CD5A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4046D6E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delayPerMessageSend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int.Parse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(settings["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MessageIntervalInSeconds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"]);</w:t>
            </w:r>
          </w:p>
          <w:p w14:paraId="78AE3FC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countOfSendsPerIteration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sensors.Length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4FD12DB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maxSecondsToRun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15 * 60;</w:t>
            </w:r>
          </w:p>
          <w:p w14:paraId="26D4053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maxIterations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maxSecondsToRun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/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countOfSendsPerIteration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/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delayPerMessageSend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;</w:t>
            </w:r>
          </w:p>
          <w:p w14:paraId="2ED92E9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var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curIteration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0;</w:t>
            </w:r>
          </w:p>
          <w:p w14:paraId="5CDCB98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1AC77BF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do {</w:t>
            </w:r>
          </w:p>
          <w:p w14:paraId="71EB847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foreach (var sensor in sensors)</w:t>
            </w:r>
          </w:p>
          <w:p w14:paraId="73461CA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{</w:t>
            </w:r>
          </w:p>
          <w:p w14:paraId="63C7097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var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getRandomSensorReading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CreateGetRandomSensorReading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curIteration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,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DBConnector.GetShift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dict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,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sensor.HardwareId.ToString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()));</w:t>
            </w:r>
          </w:p>
          <w:p w14:paraId="65C2F45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var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telemetryMessage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new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CustomTelemetryMessage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</w:t>
            </w:r>
          </w:p>
          <w:p w14:paraId="0325A7B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{</w:t>
            </w:r>
          </w:p>
          <w:p w14:paraId="569F209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SensorValue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getRandomSensorReading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(),</w:t>
            </w:r>
          </w:p>
          <w:p w14:paraId="31B150C4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};</w:t>
            </w:r>
          </w:p>
          <w:p w14:paraId="7A7443DE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595CA59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using (var stream = new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MemoryStream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())</w:t>
            </w:r>
          </w:p>
          <w:p w14:paraId="52497B2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{</w:t>
            </w:r>
          </w:p>
          <w:p w14:paraId="680582B1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serializer.WriteObject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(stream,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telemetryMessage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);</w:t>
            </w:r>
          </w:p>
          <w:p w14:paraId="3673BB1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var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byteArray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stream.ToArray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();</w:t>
            </w:r>
          </w:p>
          <w:p w14:paraId="10DDEFDA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Message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eventMessage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= new Message(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byteArray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);</w:t>
            </w:r>
          </w:p>
          <w:p w14:paraId="2D47270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eventMessage.Properties.Add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("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DigitalTwins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-Telemetry", "1.0");</w:t>
            </w:r>
          </w:p>
          <w:p w14:paraId="1DB1378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eventMessage.Properties.Add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("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DigitalTwins-SensorHardwareId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", $"{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sensor.HardwareId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}");</w:t>
            </w:r>
          </w:p>
          <w:p w14:paraId="32ABCC7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eventMessage.Properties.Add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("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CreationTimeUtc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",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DateTime.UtcNow.ToString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("o"));</w:t>
            </w:r>
          </w:p>
          <w:p w14:paraId="03CF172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eventMessage.Properties.Add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("x-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-client-request-id",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Guid.NewGuid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().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ToString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());</w:t>
            </w:r>
          </w:p>
          <w:p w14:paraId="3AB899B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56EE2486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Console.WriteLine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($"\t{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DateTime.UtcNow.ToLocalTime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()}&gt; Sending message: {Encoding.UTF8.GetString(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eventMessage.GetBytes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())} Properties: {{ {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eventMessage.Properties.Aggregate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(new StringBuilder(), (sb, x) =&gt;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sb.Append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($"'{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x.Key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}': '{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x.Value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}',"), sb =&gt;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sb.ToString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())} }}");</w:t>
            </w:r>
          </w:p>
          <w:p w14:paraId="08FC0C1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4869696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    await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deviceClient.SendEventAsync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eventMessage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);</w:t>
            </w:r>
          </w:p>
          <w:p w14:paraId="0EFEAA4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    }</w:t>
            </w:r>
          </w:p>
          <w:p w14:paraId="5AD84A27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}</w:t>
            </w:r>
          </w:p>
          <w:p w14:paraId="36A18F83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6F0B6A2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    await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Task.Delay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TimeSpan.FromSeconds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delayPerMessageSend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));</w:t>
            </w:r>
          </w:p>
          <w:p w14:paraId="23F46B02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72B9E38C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} while (++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curIteration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&lt;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maxIterations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);</w:t>
            </w:r>
          </w:p>
          <w:p w14:paraId="605B580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B4E2E5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   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Console.WriteLine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($"Finished sending {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curIteration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} events (per sensor type)");</w:t>
            </w:r>
          </w:p>
          <w:p w14:paraId="71556360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}</w:t>
            </w:r>
          </w:p>
          <w:p w14:paraId="73D23F8D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}</w:t>
            </w:r>
          </w:p>
          <w:p w14:paraId="63DCF0C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</w:p>
          <w:p w14:paraId="2E0E7D3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public class Sensor</w:t>
            </w:r>
          </w:p>
          <w:p w14:paraId="7CE6FFF8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{</w:t>
            </w:r>
          </w:p>
          <w:p w14:paraId="44F6CE7F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public string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DataType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{ get; set; }</w:t>
            </w:r>
          </w:p>
          <w:p w14:paraId="4B5CAC49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    public string </w:t>
            </w:r>
            <w:proofErr w:type="spellStart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HardwareId</w:t>
            </w:r>
            <w:proofErr w:type="spellEnd"/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{ get; set; }</w:t>
            </w:r>
          </w:p>
          <w:p w14:paraId="3D4A57AB" w14:textId="77777777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 xml:space="preserve">    }</w:t>
            </w:r>
          </w:p>
          <w:p w14:paraId="78027035" w14:textId="68120B38" w:rsidR="00EE2D39" w:rsidRPr="00EE2D39" w:rsidRDefault="00EE2D39" w:rsidP="00EE2D39">
            <w:pPr>
              <w:ind w:firstLine="0"/>
              <w:rPr>
                <w:rFonts w:ascii="Courier New" w:hAnsi="Courier New" w:cs="Courier New"/>
                <w:iCs/>
                <w:sz w:val="20"/>
                <w:lang w:val="en-US"/>
              </w:rPr>
            </w:pPr>
            <w:r w:rsidRPr="00EE2D39">
              <w:rPr>
                <w:rFonts w:ascii="Courier New" w:hAnsi="Courier New" w:cs="Courier New"/>
                <w:iCs/>
                <w:sz w:val="20"/>
                <w:lang w:val="en-US"/>
              </w:rPr>
              <w:t>}</w:t>
            </w:r>
          </w:p>
        </w:tc>
      </w:tr>
    </w:tbl>
    <w:p w14:paraId="746C7E09" w14:textId="410DD8C2" w:rsidR="00445709" w:rsidRPr="00445709" w:rsidRDefault="00445709">
      <w:pPr>
        <w:ind w:firstLine="0"/>
        <w:rPr>
          <w:rPrChange w:id="649" w:author="Rostislav Bobin" w:date="2019-05-17T12:41:00Z">
            <w:rPr>
              <w:lang w:val="en-US"/>
            </w:rPr>
          </w:rPrChange>
        </w:rPr>
        <w:pPrChange w:id="650" w:author="Rostislav Bobin" w:date="2019-05-17T12:41:00Z">
          <w:pPr>
            <w:pStyle w:val="1"/>
            <w:widowControl w:val="0"/>
          </w:pPr>
        </w:pPrChange>
      </w:pPr>
      <w:ins w:id="651" w:author="Rostislav Bobin" w:date="2019-05-17T12:41:00Z">
        <w:r>
          <w:rPr>
            <w:rFonts w:ascii="Courier New" w:hAnsi="Courier New" w:cs="Courier New"/>
            <w:i/>
            <w:iCs/>
            <w:sz w:val="20"/>
            <w:lang w:val="en-US"/>
          </w:rPr>
          <w:lastRenderedPageBreak/>
          <w:br/>
        </w:r>
      </w:ins>
    </w:p>
    <w:sectPr w:rsidR="00445709" w:rsidRPr="00445709">
      <w:footerReference w:type="default" r:id="rId26"/>
      <w:pgSz w:w="11906" w:h="16838"/>
      <w:pgMar w:top="1134" w:right="851" w:bottom="1134" w:left="1985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Gleb Radchenko" w:date="2019-05-24T13:07:00Z" w:initials="GR">
    <w:p w14:paraId="3F94A313" w14:textId="49080661" w:rsidR="00F64D49" w:rsidRPr="002D3E29" w:rsidRDefault="00F64D49">
      <w:pPr>
        <w:pStyle w:val="afd"/>
      </w:pPr>
      <w:r>
        <w:rPr>
          <w:rStyle w:val="afc"/>
        </w:rPr>
        <w:annotationRef/>
      </w:r>
      <w:r>
        <w:t xml:space="preserve">Надо представить </w:t>
      </w:r>
      <w:r>
        <w:rPr>
          <w:lang w:val="en-US"/>
        </w:rPr>
        <w:t>Azure</w:t>
      </w:r>
      <w:r w:rsidRPr="002D3E29">
        <w:t xml:space="preserve"> </w:t>
      </w:r>
      <w:r>
        <w:rPr>
          <w:lang w:val="en-US"/>
        </w:rPr>
        <w:t>DT</w:t>
      </w:r>
      <w:r w:rsidRPr="002D3E29">
        <w:t xml:space="preserve"> </w:t>
      </w:r>
      <w:r>
        <w:t>до того, как начинаешь его описывать.</w:t>
      </w:r>
    </w:p>
  </w:comment>
  <w:comment w:id="24" w:author="Gleb Radchenko" w:date="2019-04-12T15:18:00Z" w:initials="GR">
    <w:p w14:paraId="040B62B4" w14:textId="004F22BF" w:rsidR="00F64D49" w:rsidRDefault="00F64D49">
      <w:pPr>
        <w:pStyle w:val="afd"/>
      </w:pPr>
      <w:r>
        <w:rPr>
          <w:rStyle w:val="afc"/>
        </w:rPr>
        <w:annotationRef/>
      </w:r>
      <w:r>
        <w:t>Форматирование подписи исправить. В диаграмме нет структуры</w:t>
      </w:r>
    </w:p>
  </w:comment>
  <w:comment w:id="25" w:author="Gleb Radchenko" w:date="2019-05-24T13:11:00Z" w:initials="GR">
    <w:p w14:paraId="58C23199" w14:textId="28444A76" w:rsidR="00F64D49" w:rsidRDefault="00F64D49">
      <w:pPr>
        <w:pStyle w:val="afd"/>
      </w:pPr>
      <w:r>
        <w:rPr>
          <w:rStyle w:val="afc"/>
        </w:rPr>
        <w:annotationRef/>
      </w:r>
      <w:r>
        <w:t>Использовать стандартную нотацию (например, потоки данных), убрать рекламу веб-сервиса, увеличить размер текста. Исправить подписи</w:t>
      </w:r>
    </w:p>
  </w:comment>
  <w:comment w:id="28" w:author="Gleb Radchenko" w:date="2019-04-26T14:17:00Z" w:initials="GR">
    <w:p w14:paraId="0BAF998A" w14:textId="47822D1D" w:rsidR="00F64D49" w:rsidRPr="0085346D" w:rsidRDefault="00F64D49">
      <w:pPr>
        <w:pStyle w:val="afd"/>
      </w:pPr>
      <w:r>
        <w:rPr>
          <w:rStyle w:val="afc"/>
        </w:rPr>
        <w:annotationRef/>
      </w:r>
      <w:r>
        <w:t>Развернуть описание, добавить примеры</w:t>
      </w:r>
    </w:p>
  </w:comment>
  <w:comment w:id="39" w:author="Gleb Radchenko" w:date="2019-05-24T13:13:00Z" w:initials="GR">
    <w:p w14:paraId="1AB654F8" w14:textId="4984130E" w:rsidR="00F64D49" w:rsidRDefault="00F64D49">
      <w:pPr>
        <w:pStyle w:val="afd"/>
      </w:pPr>
      <w:r>
        <w:rPr>
          <w:rStyle w:val="afc"/>
        </w:rPr>
        <w:annotationRef/>
      </w:r>
      <w:r>
        <w:t>Не понятен смысл предложения</w:t>
      </w:r>
    </w:p>
  </w:comment>
  <w:comment w:id="46" w:author="Gleb Radchenko" w:date="2019-05-24T13:16:00Z" w:initials="GR">
    <w:p w14:paraId="52A68311" w14:textId="38509799" w:rsidR="00A07AFB" w:rsidRDefault="00A07AFB">
      <w:pPr>
        <w:pStyle w:val="afd"/>
      </w:pPr>
      <w:r>
        <w:rPr>
          <w:rStyle w:val="afc"/>
        </w:rPr>
        <w:annotationRef/>
      </w:r>
      <w:r>
        <w:t>Нужна диаграмма</w:t>
      </w:r>
    </w:p>
  </w:comment>
  <w:comment w:id="54" w:author="Gleb Radchenko" w:date="2019-05-24T13:20:00Z" w:initials="GR">
    <w:p w14:paraId="47E33D4D" w14:textId="2DBAAA06" w:rsidR="00A07AFB" w:rsidRDefault="00A07AFB">
      <w:pPr>
        <w:pStyle w:val="afd"/>
      </w:pPr>
      <w:r>
        <w:rPr>
          <w:rStyle w:val="afc"/>
        </w:rPr>
        <w:annotationRef/>
      </w:r>
      <w:r>
        <w:t>Форматирование подписи, название варианта использования вылезло за границы</w:t>
      </w:r>
    </w:p>
  </w:comment>
  <w:comment w:id="55" w:author="Gleb Radchenko" w:date="2019-05-24T13:20:00Z" w:initials="GR">
    <w:p w14:paraId="2FEC3393" w14:textId="3A617571" w:rsidR="00A07AFB" w:rsidRDefault="00A07AFB">
      <w:pPr>
        <w:pStyle w:val="afd"/>
      </w:pPr>
      <w:r>
        <w:rPr>
          <w:rStyle w:val="afc"/>
        </w:rPr>
        <w:annotationRef/>
      </w:r>
      <w:r>
        <w:t>Исправить на диаграмме и дальше по тексту</w:t>
      </w:r>
    </w:p>
  </w:comment>
  <w:comment w:id="59" w:author="Gleb Radchenko" w:date="2019-05-24T13:22:00Z" w:initials="GR">
    <w:p w14:paraId="10F74D2D" w14:textId="0E5AF169" w:rsidR="00A07AFB" w:rsidRDefault="00A07AFB">
      <w:pPr>
        <w:pStyle w:val="afd"/>
      </w:pPr>
      <w:r>
        <w:rPr>
          <w:rStyle w:val="afc"/>
        </w:rPr>
        <w:annotationRef/>
      </w:r>
      <w:hyperlink r:id="rId1" w:history="1">
        <w:r>
          <w:rPr>
            <w:rStyle w:val="ac"/>
          </w:rPr>
          <w:t>https://habr.com/ru/company/trinion/blog/340064/</w:t>
        </w:r>
      </w:hyperlink>
      <w:r>
        <w:t xml:space="preserve"> </w:t>
      </w:r>
    </w:p>
  </w:comment>
  <w:comment w:id="60" w:author="Gleb Radchenko" w:date="2019-05-24T13:23:00Z" w:initials="GR">
    <w:p w14:paraId="51EC0037" w14:textId="0B8F4FFD" w:rsidR="00A07AFB" w:rsidRDefault="00A07AFB">
      <w:pPr>
        <w:pStyle w:val="afd"/>
      </w:pPr>
      <w:r>
        <w:rPr>
          <w:rStyle w:val="afc"/>
        </w:rPr>
        <w:annotationRef/>
      </w:r>
      <w:r>
        <w:t xml:space="preserve">невозможно прочитать – размер текста слишком </w:t>
      </w:r>
      <w:proofErr w:type="spellStart"/>
      <w:r>
        <w:t>маленьний</w:t>
      </w:r>
      <w:proofErr w:type="spellEnd"/>
      <w:r>
        <w:t>, нотация не ясна. Диаграмма компонентов, или модулей.</w:t>
      </w:r>
      <w:r w:rsidR="009250B2">
        <w:t xml:space="preserve"> Система оповещений?</w:t>
      </w:r>
    </w:p>
  </w:comment>
  <w:comment w:id="63" w:author="Gleb Radchenko" w:date="2019-05-24T13:30:00Z" w:initials="GR">
    <w:p w14:paraId="6B1B6E3A" w14:textId="5FEB97F7" w:rsidR="00635824" w:rsidRDefault="00635824">
      <w:pPr>
        <w:pStyle w:val="afd"/>
      </w:pPr>
      <w:r>
        <w:rPr>
          <w:rStyle w:val="afc"/>
        </w:rPr>
        <w:annotationRef/>
      </w:r>
      <w:r>
        <w:t>Название компонентов должно быть едино на схеме и в описании. Описывай твои объекты с точки зрения твоей предметной области.</w:t>
      </w:r>
    </w:p>
  </w:comment>
  <w:comment w:id="64" w:author="Gleb Radchenko" w:date="2019-05-24T13:29:00Z" w:initials="GR">
    <w:p w14:paraId="5F8E3EA9" w14:textId="39EB6D05" w:rsidR="00635824" w:rsidRDefault="00635824">
      <w:pPr>
        <w:pStyle w:val="afd"/>
      </w:pPr>
      <w:r>
        <w:rPr>
          <w:rStyle w:val="afc"/>
        </w:rPr>
        <w:annotationRef/>
      </w:r>
      <w:r>
        <w:t>Не понятно</w:t>
      </w:r>
    </w:p>
  </w:comment>
  <w:comment w:id="65" w:author="Gleb Radchenko" w:date="2019-05-24T13:33:00Z" w:initials="GR">
    <w:p w14:paraId="0693122E" w14:textId="3C469BE6" w:rsidR="00635824" w:rsidRDefault="00635824">
      <w:pPr>
        <w:pStyle w:val="afd"/>
      </w:pPr>
      <w:r>
        <w:rPr>
          <w:rStyle w:val="afc"/>
        </w:rPr>
        <w:annotationRef/>
      </w:r>
      <w:r>
        <w:t xml:space="preserve">Плохое название, надо </w:t>
      </w:r>
      <w:proofErr w:type="spellStart"/>
      <w:r>
        <w:t>переназвать</w:t>
      </w:r>
      <w:proofErr w:type="spellEnd"/>
      <w:r>
        <w:t xml:space="preserve">, чтобы было понятно что он делает </w:t>
      </w:r>
    </w:p>
  </w:comment>
  <w:comment w:id="66" w:author="Gleb Radchenko" w:date="2019-05-24T13:28:00Z" w:initials="GR">
    <w:p w14:paraId="3A02BBB4" w14:textId="56FA68AB" w:rsidR="00635824" w:rsidRPr="00635824" w:rsidRDefault="00635824">
      <w:pPr>
        <w:pStyle w:val="afd"/>
      </w:pPr>
      <w:r>
        <w:rPr>
          <w:rStyle w:val="afc"/>
        </w:rPr>
        <w:annotationRef/>
      </w:r>
      <w:r>
        <w:t>Генератор</w:t>
      </w:r>
    </w:p>
  </w:comment>
  <w:comment w:id="69" w:author="Gleb Radchenko" w:date="2019-05-24T13:38:00Z" w:initials="GR">
    <w:p w14:paraId="6A39619B" w14:textId="4C4A053A" w:rsidR="0033163E" w:rsidRPr="0033163E" w:rsidRDefault="0033163E">
      <w:pPr>
        <w:pStyle w:val="afd"/>
      </w:pPr>
      <w:r>
        <w:rPr>
          <w:rStyle w:val="afc"/>
        </w:rPr>
        <w:annotationRef/>
      </w:r>
      <w:r>
        <w:t>Убрать задний фон.</w:t>
      </w:r>
    </w:p>
  </w:comment>
  <w:comment w:id="70" w:author="Gleb Radchenko" w:date="2019-05-24T13:44:00Z" w:initials="GR">
    <w:p w14:paraId="4EB77037" w14:textId="2A1903F1" w:rsidR="0033163E" w:rsidRDefault="0033163E">
      <w:pPr>
        <w:pStyle w:val="afd"/>
      </w:pPr>
      <w:r>
        <w:rPr>
          <w:rStyle w:val="afc"/>
        </w:rPr>
        <w:annotationRef/>
      </w:r>
      <w:r>
        <w:t>Маленький размер шрифта, сделай сверху вниз</w:t>
      </w:r>
      <w:r w:rsidR="00125296">
        <w:t>. Не понятно назначение этой диаграммы, что эта деятельность дает.</w:t>
      </w:r>
    </w:p>
  </w:comment>
  <w:comment w:id="73" w:author="Gleb Radchenko" w:date="2019-05-24T13:52:00Z" w:initials="GR">
    <w:p w14:paraId="60B14B74" w14:textId="615AA4ED" w:rsidR="00125296" w:rsidRPr="00125296" w:rsidRDefault="00125296">
      <w:pPr>
        <w:pStyle w:val="afd"/>
      </w:pPr>
      <w:r>
        <w:rPr>
          <w:rStyle w:val="afc"/>
        </w:rPr>
        <w:annotationRef/>
      </w:r>
      <w:r>
        <w:t>Размер одного раздела ½ страницы минимум</w:t>
      </w:r>
    </w:p>
  </w:comment>
  <w:comment w:id="75" w:author="Gleb Radchenko" w:date="2019-05-24T13:53:00Z" w:initials="GR">
    <w:p w14:paraId="6A3ECD53" w14:textId="5C1B6E35" w:rsidR="00125296" w:rsidRDefault="00125296">
      <w:pPr>
        <w:pStyle w:val="afd"/>
      </w:pPr>
      <w:r>
        <w:rPr>
          <w:rStyle w:val="afc"/>
        </w:rPr>
        <w:annotationRef/>
      </w:r>
      <w:r>
        <w:t>В приложение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94A313" w15:done="0"/>
  <w15:commentEx w15:paraId="040B62B4" w15:done="0"/>
  <w15:commentEx w15:paraId="58C23199" w15:done="0"/>
  <w15:commentEx w15:paraId="0BAF998A" w15:done="0"/>
  <w15:commentEx w15:paraId="1AB654F8" w15:done="0"/>
  <w15:commentEx w15:paraId="52A68311" w15:done="0"/>
  <w15:commentEx w15:paraId="47E33D4D" w15:done="0"/>
  <w15:commentEx w15:paraId="2FEC3393" w15:done="0"/>
  <w15:commentEx w15:paraId="10F74D2D" w15:done="0"/>
  <w15:commentEx w15:paraId="51EC0037" w15:done="0"/>
  <w15:commentEx w15:paraId="6B1B6E3A" w15:done="0"/>
  <w15:commentEx w15:paraId="5F8E3EA9" w15:done="0"/>
  <w15:commentEx w15:paraId="0693122E" w15:done="0"/>
  <w15:commentEx w15:paraId="3A02BBB4" w15:done="0"/>
  <w15:commentEx w15:paraId="6A39619B" w15:done="0"/>
  <w15:commentEx w15:paraId="4EB77037" w15:done="0"/>
  <w15:commentEx w15:paraId="60B14B74" w15:done="0"/>
  <w15:commentEx w15:paraId="6A3ECD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94A313" w16cid:durableId="20926B25"/>
  <w16cid:commentId w16cid:paraId="040B62B4" w16cid:durableId="205B2ACF"/>
  <w16cid:commentId w16cid:paraId="58C23199" w16cid:durableId="20926BFB"/>
  <w16cid:commentId w16cid:paraId="0BAF998A" w16cid:durableId="206D9195"/>
  <w16cid:commentId w16cid:paraId="1AB654F8" w16cid:durableId="20926C89"/>
  <w16cid:commentId w16cid:paraId="52A68311" w16cid:durableId="20926D28"/>
  <w16cid:commentId w16cid:paraId="47E33D4D" w16cid:durableId="20926E3A"/>
  <w16cid:commentId w16cid:paraId="2FEC3393" w16cid:durableId="20926E2C"/>
  <w16cid:commentId w16cid:paraId="10F74D2D" w16cid:durableId="20926EB0"/>
  <w16cid:commentId w16cid:paraId="51EC0037" w16cid:durableId="20926EC6"/>
  <w16cid:commentId w16cid:paraId="6B1B6E3A" w16cid:durableId="2092706C"/>
  <w16cid:commentId w16cid:paraId="5F8E3EA9" w16cid:durableId="2092701C"/>
  <w16cid:commentId w16cid:paraId="0693122E" w16cid:durableId="2092710F"/>
  <w16cid:commentId w16cid:paraId="3A02BBB4" w16cid:durableId="20927001"/>
  <w16cid:commentId w16cid:paraId="6A39619B" w16cid:durableId="2092724D"/>
  <w16cid:commentId w16cid:paraId="4EB77037" w16cid:durableId="209273D6"/>
  <w16cid:commentId w16cid:paraId="60B14B74" w16cid:durableId="20927588"/>
  <w16cid:commentId w16cid:paraId="6A3ECD53" w16cid:durableId="209275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AA1C7" w14:textId="77777777" w:rsidR="005D3A83" w:rsidRDefault="005D3A83">
      <w:pPr>
        <w:spacing w:line="240" w:lineRule="auto"/>
      </w:pPr>
      <w:r>
        <w:separator/>
      </w:r>
    </w:p>
  </w:endnote>
  <w:endnote w:type="continuationSeparator" w:id="0">
    <w:p w14:paraId="4C51E7CC" w14:textId="77777777" w:rsidR="005D3A83" w:rsidRDefault="005D3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2C7BB" w14:textId="77777777" w:rsidR="00F64D49" w:rsidRDefault="00F64D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>
      <w:rPr>
        <w:noProof/>
        <w:color w:val="000000"/>
        <w:szCs w:val="28"/>
      </w:rPr>
      <w:t>46</w:t>
    </w:r>
    <w:r>
      <w:rPr>
        <w:color w:val="000000"/>
        <w:szCs w:val="28"/>
      </w:rPr>
      <w:fldChar w:fldCharType="end"/>
    </w:r>
  </w:p>
  <w:p w14:paraId="03E52B00" w14:textId="77777777" w:rsidR="00F64D49" w:rsidRDefault="00F64D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A958C" w14:textId="77777777" w:rsidR="005D3A83" w:rsidRDefault="005D3A83">
      <w:pPr>
        <w:spacing w:line="240" w:lineRule="auto"/>
      </w:pPr>
      <w:r>
        <w:separator/>
      </w:r>
    </w:p>
  </w:footnote>
  <w:footnote w:type="continuationSeparator" w:id="0">
    <w:p w14:paraId="3FC9E604" w14:textId="77777777" w:rsidR="005D3A83" w:rsidRDefault="005D3A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7A71"/>
    <w:multiLevelType w:val="hybridMultilevel"/>
    <w:tmpl w:val="5A9A5FC0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1A7CD7"/>
    <w:multiLevelType w:val="multilevel"/>
    <w:tmpl w:val="0FD017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09E54FA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92326B"/>
    <w:multiLevelType w:val="hybridMultilevel"/>
    <w:tmpl w:val="F522B13A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D075C4"/>
    <w:multiLevelType w:val="hybridMultilevel"/>
    <w:tmpl w:val="E4345286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AF4FF4"/>
    <w:multiLevelType w:val="multilevel"/>
    <w:tmpl w:val="2364FB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7F1387"/>
    <w:multiLevelType w:val="hybridMultilevel"/>
    <w:tmpl w:val="CEBEECEE"/>
    <w:lvl w:ilvl="0" w:tplc="B798CEA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7D5DFD"/>
    <w:multiLevelType w:val="multilevel"/>
    <w:tmpl w:val="EF369AF2"/>
    <w:lvl w:ilvl="0">
      <w:start w:val="1"/>
      <w:numFmt w:val="decimal"/>
      <w:lvlText w:val="%1."/>
      <w:lvlJc w:val="left"/>
      <w:pPr>
        <w:ind w:left="972" w:hanging="425"/>
      </w:pPr>
    </w:lvl>
    <w:lvl w:ilvl="1">
      <w:start w:val="1"/>
      <w:numFmt w:val="decimal"/>
      <w:lvlText w:val="%2."/>
      <w:lvlJc w:val="left"/>
      <w:pPr>
        <w:ind w:left="1278" w:hanging="360"/>
      </w:pPr>
    </w:lvl>
    <w:lvl w:ilvl="2">
      <w:start w:val="1"/>
      <w:numFmt w:val="lowerRoman"/>
      <w:lvlText w:val="%3."/>
      <w:lvlJc w:val="right"/>
      <w:pPr>
        <w:ind w:left="1998" w:hanging="180"/>
      </w:pPr>
    </w:lvl>
    <w:lvl w:ilvl="3">
      <w:start w:val="1"/>
      <w:numFmt w:val="decimal"/>
      <w:lvlText w:val="%4."/>
      <w:lvlJc w:val="left"/>
      <w:pPr>
        <w:ind w:left="2718" w:hanging="360"/>
      </w:pPr>
    </w:lvl>
    <w:lvl w:ilvl="4">
      <w:start w:val="1"/>
      <w:numFmt w:val="lowerLetter"/>
      <w:lvlText w:val="%5."/>
      <w:lvlJc w:val="left"/>
      <w:pPr>
        <w:ind w:left="3438" w:hanging="360"/>
      </w:pPr>
    </w:lvl>
    <w:lvl w:ilvl="5">
      <w:start w:val="1"/>
      <w:numFmt w:val="lowerRoman"/>
      <w:lvlText w:val="%6."/>
      <w:lvlJc w:val="right"/>
      <w:pPr>
        <w:ind w:left="4158" w:hanging="180"/>
      </w:pPr>
    </w:lvl>
    <w:lvl w:ilvl="6">
      <w:start w:val="1"/>
      <w:numFmt w:val="decimal"/>
      <w:lvlText w:val="%7."/>
      <w:lvlJc w:val="left"/>
      <w:pPr>
        <w:ind w:left="4878" w:hanging="360"/>
      </w:pPr>
    </w:lvl>
    <w:lvl w:ilvl="7">
      <w:start w:val="1"/>
      <w:numFmt w:val="lowerLetter"/>
      <w:lvlText w:val="%8."/>
      <w:lvlJc w:val="left"/>
      <w:pPr>
        <w:ind w:left="5598" w:hanging="360"/>
      </w:pPr>
    </w:lvl>
    <w:lvl w:ilvl="8">
      <w:start w:val="1"/>
      <w:numFmt w:val="lowerRoman"/>
      <w:lvlText w:val="%9."/>
      <w:lvlJc w:val="right"/>
      <w:pPr>
        <w:ind w:left="6318" w:hanging="180"/>
      </w:pPr>
    </w:lvl>
  </w:abstractNum>
  <w:abstractNum w:abstractNumId="8" w15:restartNumberingAfterBreak="0">
    <w:nsid w:val="1D993DD1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24E31"/>
    <w:multiLevelType w:val="hybridMultilevel"/>
    <w:tmpl w:val="82AC6ECE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107A9C"/>
    <w:multiLevelType w:val="hybridMultilevel"/>
    <w:tmpl w:val="950212D8"/>
    <w:lvl w:ilvl="0" w:tplc="2EAA77A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B7B40"/>
    <w:multiLevelType w:val="hybridMultilevel"/>
    <w:tmpl w:val="2B8C1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11933"/>
    <w:multiLevelType w:val="multilevel"/>
    <w:tmpl w:val="25847D1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111C23"/>
    <w:multiLevelType w:val="multilevel"/>
    <w:tmpl w:val="55A28A32"/>
    <w:lvl w:ilvl="0">
      <w:start w:val="1"/>
      <w:numFmt w:val="decimal"/>
      <w:lvlText w:val="4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B81D4C"/>
    <w:multiLevelType w:val="multilevel"/>
    <w:tmpl w:val="368C25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425E2E"/>
    <w:multiLevelType w:val="hybridMultilevel"/>
    <w:tmpl w:val="FF783304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59313B"/>
    <w:multiLevelType w:val="multilevel"/>
    <w:tmpl w:val="F692E48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3FE1ABB"/>
    <w:multiLevelType w:val="hybridMultilevel"/>
    <w:tmpl w:val="814A6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C156F"/>
    <w:multiLevelType w:val="hybridMultilevel"/>
    <w:tmpl w:val="EE4EC010"/>
    <w:lvl w:ilvl="0" w:tplc="B782841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920F0E"/>
    <w:multiLevelType w:val="hybridMultilevel"/>
    <w:tmpl w:val="8154FA30"/>
    <w:lvl w:ilvl="0" w:tplc="B798CEA6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0" w15:restartNumberingAfterBreak="0">
    <w:nsid w:val="4C7C750C"/>
    <w:multiLevelType w:val="multilevel"/>
    <w:tmpl w:val="2F961016"/>
    <w:lvl w:ilvl="0">
      <w:start w:val="1"/>
      <w:numFmt w:val="bullet"/>
      <w:lvlText w:val="−"/>
      <w:lvlJc w:val="left"/>
      <w:pPr>
        <w:ind w:left="1134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E76CC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C6122"/>
    <w:multiLevelType w:val="multilevel"/>
    <w:tmpl w:val="D3C23B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511B7D"/>
    <w:multiLevelType w:val="multilevel"/>
    <w:tmpl w:val="0FD01720"/>
    <w:lvl w:ilvl="0">
      <w:start w:val="1"/>
      <w:numFmt w:val="decimal"/>
      <w:lvlText w:val="%1."/>
      <w:lvlJc w:val="left"/>
      <w:pPr>
        <w:ind w:left="972" w:hanging="425"/>
      </w:pPr>
    </w:lvl>
    <w:lvl w:ilvl="1">
      <w:start w:val="1"/>
      <w:numFmt w:val="decimal"/>
      <w:lvlText w:val="%2."/>
      <w:lvlJc w:val="left"/>
      <w:pPr>
        <w:ind w:left="1278" w:hanging="360"/>
      </w:pPr>
    </w:lvl>
    <w:lvl w:ilvl="2">
      <w:start w:val="1"/>
      <w:numFmt w:val="lowerRoman"/>
      <w:lvlText w:val="%3."/>
      <w:lvlJc w:val="right"/>
      <w:pPr>
        <w:ind w:left="1998" w:hanging="180"/>
      </w:pPr>
    </w:lvl>
    <w:lvl w:ilvl="3">
      <w:start w:val="1"/>
      <w:numFmt w:val="decimal"/>
      <w:lvlText w:val="%4."/>
      <w:lvlJc w:val="left"/>
      <w:pPr>
        <w:ind w:left="2718" w:hanging="360"/>
      </w:pPr>
    </w:lvl>
    <w:lvl w:ilvl="4">
      <w:start w:val="1"/>
      <w:numFmt w:val="lowerLetter"/>
      <w:lvlText w:val="%5."/>
      <w:lvlJc w:val="left"/>
      <w:pPr>
        <w:ind w:left="3438" w:hanging="360"/>
      </w:pPr>
    </w:lvl>
    <w:lvl w:ilvl="5">
      <w:start w:val="1"/>
      <w:numFmt w:val="lowerRoman"/>
      <w:lvlText w:val="%6."/>
      <w:lvlJc w:val="right"/>
      <w:pPr>
        <w:ind w:left="4158" w:hanging="180"/>
      </w:pPr>
    </w:lvl>
    <w:lvl w:ilvl="6">
      <w:start w:val="1"/>
      <w:numFmt w:val="decimal"/>
      <w:lvlText w:val="%7."/>
      <w:lvlJc w:val="left"/>
      <w:pPr>
        <w:ind w:left="4878" w:hanging="360"/>
      </w:pPr>
    </w:lvl>
    <w:lvl w:ilvl="7">
      <w:start w:val="1"/>
      <w:numFmt w:val="lowerLetter"/>
      <w:lvlText w:val="%8."/>
      <w:lvlJc w:val="left"/>
      <w:pPr>
        <w:ind w:left="5598" w:hanging="360"/>
      </w:pPr>
    </w:lvl>
    <w:lvl w:ilvl="8">
      <w:start w:val="1"/>
      <w:numFmt w:val="lowerRoman"/>
      <w:lvlText w:val="%9."/>
      <w:lvlJc w:val="right"/>
      <w:pPr>
        <w:ind w:left="6318" w:hanging="180"/>
      </w:pPr>
    </w:lvl>
  </w:abstractNum>
  <w:abstractNum w:abstractNumId="24" w15:restartNumberingAfterBreak="0">
    <w:nsid w:val="53A943C3"/>
    <w:multiLevelType w:val="multilevel"/>
    <w:tmpl w:val="EF369AF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543C59E2"/>
    <w:multiLevelType w:val="hybridMultilevel"/>
    <w:tmpl w:val="3FFCF942"/>
    <w:lvl w:ilvl="0" w:tplc="ED8CBE66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331887"/>
    <w:multiLevelType w:val="hybridMultilevel"/>
    <w:tmpl w:val="814A6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476FB"/>
    <w:multiLevelType w:val="multilevel"/>
    <w:tmpl w:val="AA32D2C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9C46E30"/>
    <w:multiLevelType w:val="hybridMultilevel"/>
    <w:tmpl w:val="549C4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2F643C"/>
    <w:multiLevelType w:val="hybridMultilevel"/>
    <w:tmpl w:val="B77CB8FC"/>
    <w:lvl w:ilvl="0" w:tplc="B78284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0A5AD2"/>
    <w:multiLevelType w:val="multilevel"/>
    <w:tmpl w:val="0FD0172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7E240FAF"/>
    <w:multiLevelType w:val="multilevel"/>
    <w:tmpl w:val="A6102BBE"/>
    <w:lvl w:ilvl="0">
      <w:start w:val="1"/>
      <w:numFmt w:val="decimal"/>
      <w:lvlText w:val="3.%1."/>
      <w:lvlJc w:val="left"/>
      <w:pPr>
        <w:ind w:left="360" w:firstLine="37"/>
      </w:pPr>
    </w:lvl>
    <w:lvl w:ilvl="1">
      <w:start w:val="1"/>
      <w:numFmt w:val="decimal"/>
      <w:lvlText w:val="4.%2."/>
      <w:lvlJc w:val="left"/>
      <w:pPr>
        <w:ind w:left="792" w:hanging="432"/>
      </w:pPr>
    </w:lvl>
    <w:lvl w:ilvl="2">
      <w:start w:val="1"/>
      <w:numFmt w:val="decimal"/>
      <w:lvlText w:val="4.3.%3."/>
      <w:lvlJc w:val="left"/>
      <w:pPr>
        <w:ind w:left="0" w:firstLine="397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"/>
  </w:num>
  <w:num w:numId="3">
    <w:abstractNumId w:val="30"/>
  </w:num>
  <w:num w:numId="4">
    <w:abstractNumId w:val="5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</w:num>
  <w:num w:numId="15">
    <w:abstractNumId w:val="15"/>
  </w:num>
  <w:num w:numId="16">
    <w:abstractNumId w:val="25"/>
  </w:num>
  <w:num w:numId="17">
    <w:abstractNumId w:val="6"/>
  </w:num>
  <w:num w:numId="18">
    <w:abstractNumId w:val="19"/>
  </w:num>
  <w:num w:numId="19">
    <w:abstractNumId w:val="18"/>
  </w:num>
  <w:num w:numId="20">
    <w:abstractNumId w:val="2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6"/>
  </w:num>
  <w:num w:numId="25">
    <w:abstractNumId w:val="8"/>
  </w:num>
  <w:num w:numId="26">
    <w:abstractNumId w:val="26"/>
  </w:num>
  <w:num w:numId="27">
    <w:abstractNumId w:val="17"/>
  </w:num>
  <w:num w:numId="28">
    <w:abstractNumId w:val="11"/>
  </w:num>
  <w:num w:numId="29">
    <w:abstractNumId w:val="24"/>
  </w:num>
  <w:num w:numId="30">
    <w:abstractNumId w:val="7"/>
  </w:num>
  <w:num w:numId="31">
    <w:abstractNumId w:val="23"/>
  </w:num>
  <w:num w:numId="32">
    <w:abstractNumId w:val="4"/>
  </w:num>
  <w:num w:numId="33">
    <w:abstractNumId w:val="1"/>
  </w:num>
  <w:num w:numId="34">
    <w:abstractNumId w:val="3"/>
  </w:num>
  <w:num w:numId="3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stislav Bobin">
    <w15:presenceInfo w15:providerId="Windows Live" w15:userId="5abc76a58eeeba6c"/>
  </w15:person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0NDA1NTY3MbQwMzVQ0lEKTi0uzszPAykwqwUAvPPLeSwAAAA="/>
  </w:docVars>
  <w:rsids>
    <w:rsidRoot w:val="00785A9B"/>
    <w:rsid w:val="0000241F"/>
    <w:rsid w:val="0001762E"/>
    <w:rsid w:val="00025D81"/>
    <w:rsid w:val="00030F2E"/>
    <w:rsid w:val="0007585F"/>
    <w:rsid w:val="000B34D4"/>
    <w:rsid w:val="000C2CA8"/>
    <w:rsid w:val="000C3641"/>
    <w:rsid w:val="000F2968"/>
    <w:rsid w:val="000F7602"/>
    <w:rsid w:val="00117EDE"/>
    <w:rsid w:val="00125296"/>
    <w:rsid w:val="00125A2C"/>
    <w:rsid w:val="00137B5D"/>
    <w:rsid w:val="001907E9"/>
    <w:rsid w:val="00195187"/>
    <w:rsid w:val="00197AA6"/>
    <w:rsid w:val="001C7CDA"/>
    <w:rsid w:val="001F29E0"/>
    <w:rsid w:val="00227B83"/>
    <w:rsid w:val="002423B6"/>
    <w:rsid w:val="0024675C"/>
    <w:rsid w:val="00273449"/>
    <w:rsid w:val="002B1DCC"/>
    <w:rsid w:val="002B20E8"/>
    <w:rsid w:val="002C496B"/>
    <w:rsid w:val="002D3E29"/>
    <w:rsid w:val="003031C0"/>
    <w:rsid w:val="00307F7B"/>
    <w:rsid w:val="0033163E"/>
    <w:rsid w:val="00334283"/>
    <w:rsid w:val="00343DA3"/>
    <w:rsid w:val="0034666E"/>
    <w:rsid w:val="00352BE6"/>
    <w:rsid w:val="00354673"/>
    <w:rsid w:val="0035627F"/>
    <w:rsid w:val="00367FC0"/>
    <w:rsid w:val="00380EAF"/>
    <w:rsid w:val="003F660D"/>
    <w:rsid w:val="004217B8"/>
    <w:rsid w:val="00427F60"/>
    <w:rsid w:val="00430599"/>
    <w:rsid w:val="00445709"/>
    <w:rsid w:val="004523F2"/>
    <w:rsid w:val="00455A2A"/>
    <w:rsid w:val="004600B0"/>
    <w:rsid w:val="00464026"/>
    <w:rsid w:val="0048374E"/>
    <w:rsid w:val="004936E7"/>
    <w:rsid w:val="004C5C26"/>
    <w:rsid w:val="004F0215"/>
    <w:rsid w:val="004F25D8"/>
    <w:rsid w:val="00511533"/>
    <w:rsid w:val="005305E1"/>
    <w:rsid w:val="00547FC2"/>
    <w:rsid w:val="00553241"/>
    <w:rsid w:val="00581ACE"/>
    <w:rsid w:val="0058297E"/>
    <w:rsid w:val="00591EAB"/>
    <w:rsid w:val="005A316B"/>
    <w:rsid w:val="005B6340"/>
    <w:rsid w:val="005D3A83"/>
    <w:rsid w:val="005E15F2"/>
    <w:rsid w:val="00600720"/>
    <w:rsid w:val="00601C79"/>
    <w:rsid w:val="00625086"/>
    <w:rsid w:val="00635824"/>
    <w:rsid w:val="006C304F"/>
    <w:rsid w:val="006D0FFB"/>
    <w:rsid w:val="00724564"/>
    <w:rsid w:val="00725A86"/>
    <w:rsid w:val="00730EF2"/>
    <w:rsid w:val="0074623E"/>
    <w:rsid w:val="00746470"/>
    <w:rsid w:val="00746587"/>
    <w:rsid w:val="00757870"/>
    <w:rsid w:val="00785A9B"/>
    <w:rsid w:val="00794F46"/>
    <w:rsid w:val="007977F7"/>
    <w:rsid w:val="007B2C28"/>
    <w:rsid w:val="007D59AE"/>
    <w:rsid w:val="007E00DE"/>
    <w:rsid w:val="008100FC"/>
    <w:rsid w:val="00843B6B"/>
    <w:rsid w:val="0085346D"/>
    <w:rsid w:val="0087046B"/>
    <w:rsid w:val="00886B62"/>
    <w:rsid w:val="008B779C"/>
    <w:rsid w:val="008C0807"/>
    <w:rsid w:val="008F2FAC"/>
    <w:rsid w:val="00923835"/>
    <w:rsid w:val="009250B2"/>
    <w:rsid w:val="00941AC8"/>
    <w:rsid w:val="00947D6A"/>
    <w:rsid w:val="00947F53"/>
    <w:rsid w:val="00950490"/>
    <w:rsid w:val="009514D3"/>
    <w:rsid w:val="00967033"/>
    <w:rsid w:val="009A15E8"/>
    <w:rsid w:val="009B3DEE"/>
    <w:rsid w:val="009D06B2"/>
    <w:rsid w:val="009E41E5"/>
    <w:rsid w:val="00A033D9"/>
    <w:rsid w:val="00A07AFB"/>
    <w:rsid w:val="00A14282"/>
    <w:rsid w:val="00A50643"/>
    <w:rsid w:val="00A53BA9"/>
    <w:rsid w:val="00A55290"/>
    <w:rsid w:val="00A655CB"/>
    <w:rsid w:val="00A72889"/>
    <w:rsid w:val="00AA2535"/>
    <w:rsid w:val="00AB5BF5"/>
    <w:rsid w:val="00AC21C3"/>
    <w:rsid w:val="00AC5BF1"/>
    <w:rsid w:val="00AE38CB"/>
    <w:rsid w:val="00AF4C8D"/>
    <w:rsid w:val="00B10EA7"/>
    <w:rsid w:val="00B807BB"/>
    <w:rsid w:val="00BA4C5D"/>
    <w:rsid w:val="00BA74D4"/>
    <w:rsid w:val="00BC4629"/>
    <w:rsid w:val="00BD2780"/>
    <w:rsid w:val="00BF3B59"/>
    <w:rsid w:val="00C0690A"/>
    <w:rsid w:val="00C26E88"/>
    <w:rsid w:val="00C512EB"/>
    <w:rsid w:val="00C96117"/>
    <w:rsid w:val="00CD34E8"/>
    <w:rsid w:val="00CE5927"/>
    <w:rsid w:val="00CF3347"/>
    <w:rsid w:val="00D21775"/>
    <w:rsid w:val="00D22FFD"/>
    <w:rsid w:val="00D27A42"/>
    <w:rsid w:val="00D67520"/>
    <w:rsid w:val="00D844BF"/>
    <w:rsid w:val="00D90A6E"/>
    <w:rsid w:val="00D932D7"/>
    <w:rsid w:val="00E351FA"/>
    <w:rsid w:val="00E361B5"/>
    <w:rsid w:val="00E45719"/>
    <w:rsid w:val="00E457F9"/>
    <w:rsid w:val="00E479CD"/>
    <w:rsid w:val="00E730C0"/>
    <w:rsid w:val="00EB5F02"/>
    <w:rsid w:val="00EB66EE"/>
    <w:rsid w:val="00ED05EF"/>
    <w:rsid w:val="00ED320C"/>
    <w:rsid w:val="00ED59E6"/>
    <w:rsid w:val="00EE2D39"/>
    <w:rsid w:val="00EE63A2"/>
    <w:rsid w:val="00F058BB"/>
    <w:rsid w:val="00F4289B"/>
    <w:rsid w:val="00F502AC"/>
    <w:rsid w:val="00F5209E"/>
    <w:rsid w:val="00F64D49"/>
    <w:rsid w:val="00F71E23"/>
    <w:rsid w:val="00F954D1"/>
    <w:rsid w:val="00F97084"/>
    <w:rsid w:val="00FA1304"/>
    <w:rsid w:val="00FB3A4A"/>
    <w:rsid w:val="00FC3465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06A"/>
  <w15:docId w15:val="{B240ECD2-DA6F-4C40-B8FF-E50704A6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719"/>
    <w:rPr>
      <w:szCs w:val="20"/>
    </w:rPr>
  </w:style>
  <w:style w:type="paragraph" w:styleId="1">
    <w:name w:val="heading 1"/>
    <w:basedOn w:val="a"/>
    <w:link w:val="10"/>
    <w:uiPriority w:val="9"/>
    <w:qFormat/>
    <w:rsid w:val="0007585F"/>
    <w:pPr>
      <w:keepNext/>
      <w:numPr>
        <w:numId w:val="9"/>
      </w:numPr>
      <w:spacing w:before="24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25A2C"/>
    <w:pPr>
      <w:widowControl w:val="0"/>
      <w:numPr>
        <w:ilvl w:val="1"/>
      </w:num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numPr>
        <w:ilvl w:val="3"/>
        <w:numId w:val="9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9"/>
      </w:numPr>
      <w:spacing w:before="200" w:after="4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A2C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A2C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A2C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25A2C"/>
    <w:rPr>
      <w:rFonts w:cs="Arial"/>
      <w:b/>
      <w:bCs/>
      <w:iCs/>
    </w:rPr>
  </w:style>
  <w:style w:type="paragraph" w:styleId="a4">
    <w:name w:val="Subtitle"/>
    <w:basedOn w:val="a"/>
    <w:next w:val="a"/>
    <w:link w:val="a5"/>
    <w:uiPriority w:val="11"/>
    <w:qFormat/>
  </w:style>
  <w:style w:type="character" w:customStyle="1" w:styleId="a5">
    <w:name w:val="Подзаголовок Знак"/>
    <w:basedOn w:val="a0"/>
    <w:link w:val="a4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6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7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8">
    <w:name w:val="Body Text"/>
    <w:basedOn w:val="a"/>
    <w:link w:val="a9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9">
    <w:name w:val="Основной текст Знак"/>
    <w:basedOn w:val="a0"/>
    <w:link w:val="a8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a">
    <w:name w:val="Bibliography"/>
    <w:basedOn w:val="a"/>
    <w:next w:val="a"/>
    <w:uiPriority w:val="37"/>
    <w:unhideWhenUsed/>
    <w:rsid w:val="00842030"/>
  </w:style>
  <w:style w:type="paragraph" w:styleId="ab">
    <w:name w:val="List Paragraph"/>
    <w:aliases w:val="Список со скобкой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c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d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2">
    <w:name w:val="Table Grid"/>
    <w:basedOn w:val="a1"/>
    <w:uiPriority w:val="59"/>
    <w:rsid w:val="005C5950"/>
    <w:pPr>
      <w:spacing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8"/>
    <w:next w:val="a8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3">
    <w:name w:val="!_Текст"/>
    <w:basedOn w:val="a"/>
    <w:link w:val="af4"/>
    <w:qFormat/>
    <w:rsid w:val="00FE7DB7"/>
    <w:pPr>
      <w:ind w:firstLine="426"/>
    </w:pPr>
    <w:rPr>
      <w:sz w:val="24"/>
      <w:szCs w:val="24"/>
    </w:rPr>
  </w:style>
  <w:style w:type="character" w:customStyle="1" w:styleId="af4">
    <w:name w:val="!_Текст Знак"/>
    <w:link w:val="af3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2"/>
    <w:uiPriority w:val="59"/>
    <w:rsid w:val="00FE7DB7"/>
    <w:pPr>
      <w:spacing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5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5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6">
    <w:name w:val="No Spacing"/>
    <w:uiPriority w:val="1"/>
    <w:qFormat/>
    <w:rsid w:val="007437DD"/>
    <w:pPr>
      <w:spacing w:line="240" w:lineRule="auto"/>
    </w:pPr>
    <w:rPr>
      <w:szCs w:val="20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c">
    <w:name w:val="annotation reference"/>
    <w:basedOn w:val="a0"/>
    <w:uiPriority w:val="99"/>
    <w:semiHidden/>
    <w:unhideWhenUsed/>
    <w:rsid w:val="0055324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53241"/>
    <w:pPr>
      <w:spacing w:line="240" w:lineRule="auto"/>
    </w:pPr>
    <w:rPr>
      <w:sz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53241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553241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553241"/>
    <w:rPr>
      <w:b/>
      <w:b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125A2C"/>
    <w:rPr>
      <w:rFonts w:asciiTheme="majorHAnsi" w:eastAsiaTheme="majorEastAsia" w:hAnsiTheme="majorHAnsi" w:cstheme="majorBidi"/>
      <w:i/>
      <w:iCs/>
      <w:color w:val="1F4D78" w:themeColor="accent1" w:themeShade="7F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125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25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habr.com/ru/company/trinion/blog/340064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azure/event-hub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learning.getpostman.com/docs/postman/sending_api_requests/request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ru-ru/azur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hyperlink" Target="https://docs.microsoft.com/ru-ru/azure/iot-hub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microsoft.com/ru-ru/azure/active-directory/" TargetMode="Externa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yperlink" Target="https://www.idc.com/getdoc.jsp?containerId=prUS44596319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hyperlink" Target="https://docs.microsoft.com/ru-ru/azure/active-directory/develop/v1-protocols-oauth-cod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99B88BA-5B4D-4C82-BB4A-EDB17018A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52</Pages>
  <Words>10132</Words>
  <Characters>57755</Characters>
  <Application>Microsoft Office Word</Application>
  <DocSecurity>0</DocSecurity>
  <Lines>481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Лыжин</dc:creator>
  <cp:lastModifiedBy>Gleb Radchenko</cp:lastModifiedBy>
  <cp:revision>8</cp:revision>
  <dcterms:created xsi:type="dcterms:W3CDTF">2019-05-21T07:31:00Z</dcterms:created>
  <dcterms:modified xsi:type="dcterms:W3CDTF">2019-05-24T08:54:00Z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